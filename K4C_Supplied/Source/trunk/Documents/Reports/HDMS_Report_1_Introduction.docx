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37"/>
      </w:tblGrid>
      <w:tr w:rsidR="005974AB" w:rsidRPr="001D67CA" w:rsidTr="667528CF">
        <w:trPr>
          <w:trHeight w:val="2880"/>
          <w:jc w:val="center"/>
        </w:trPr>
        <w:tc>
          <w:tcPr>
            <w:tcW w:w="9576" w:type="dxa"/>
          </w:tcPr>
          <w:p w:rsidR="00776170" w:rsidRPr="001D67CA" w:rsidRDefault="00776170" w:rsidP="0077617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OLE_LINK1"/>
            <w:bookmarkStart w:id="1" w:name="OLE_LINK2"/>
          </w:p>
          <w:tbl>
            <w:tblPr>
              <w:tblW w:w="9385" w:type="dxa"/>
              <w:tblLook w:val="01E0" w:firstRow="1" w:lastRow="1" w:firstColumn="1" w:lastColumn="1" w:noHBand="0" w:noVBand="0"/>
            </w:tblPr>
            <w:tblGrid>
              <w:gridCol w:w="3609"/>
              <w:gridCol w:w="5522"/>
              <w:gridCol w:w="254"/>
            </w:tblGrid>
            <w:tr w:rsidR="00776170" w:rsidRPr="001D67CA" w:rsidTr="00470A30">
              <w:trPr>
                <w:trHeight w:val="1937"/>
              </w:trPr>
              <w:tc>
                <w:tcPr>
                  <w:tcW w:w="3609" w:type="dxa"/>
                  <w:hideMark/>
                </w:tcPr>
                <w:p w:rsidR="00776170" w:rsidRPr="001D67CA" w:rsidRDefault="0077617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eastAsia="Times New Roman"/>
                    </w:rPr>
                  </w:pPr>
                  <w:r w:rsidRPr="001D67CA">
                    <w:rPr>
                      <w:b/>
                      <w:noProof/>
                      <w:sz w:val="32"/>
                      <w:szCs w:val="32"/>
                      <w:lang w:eastAsia="ja-JP"/>
                    </w:rPr>
                    <w:drawing>
                      <wp:inline distT="0" distB="0" distL="0" distR="0" wp14:anchorId="41E9C23A" wp14:editId="3FCD055C">
                        <wp:extent cx="1438275" cy="888690"/>
                        <wp:effectExtent l="0" t="0" r="0" b="0"/>
                        <wp:docPr id="5" name="Picture 5" descr="Logo_FPT_University_d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Logo_FPT_University_d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8275" cy="888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776" w:type="dxa"/>
                  <w:gridSpan w:val="2"/>
                  <w:hideMark/>
                </w:tcPr>
                <w:p w:rsidR="00776170" w:rsidRPr="001D67CA" w:rsidRDefault="00776170">
                  <w:pPr>
                    <w:autoSpaceDE w:val="0"/>
                    <w:autoSpaceDN w:val="0"/>
                    <w:adjustRightInd w:val="0"/>
                    <w:rPr>
                      <w:rFonts w:ascii="Verdana Ref" w:eastAsia="Times New Roman" w:hAnsi="Verdana Ref" w:cs="Verdana Ref"/>
                      <w:sz w:val="32"/>
                      <w:szCs w:val="32"/>
                    </w:rPr>
                  </w:pPr>
                  <w:r w:rsidRPr="001D67CA">
                    <w:rPr>
                      <w:b/>
                      <w:sz w:val="32"/>
                      <w:szCs w:val="32"/>
                    </w:rPr>
                    <w:t>MINISTRY OF EDUCATION AND TRAINING</w:t>
                  </w:r>
                </w:p>
                <w:p w:rsidR="00776170" w:rsidRPr="001D67CA" w:rsidRDefault="00776170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eastAsia="Times New Roman"/>
                    </w:rPr>
                  </w:pPr>
                </w:p>
              </w:tc>
            </w:tr>
            <w:tr w:rsidR="00776170" w:rsidRPr="001D67CA" w:rsidTr="00470A30">
              <w:tblPrEx>
                <w:jc w:val="center"/>
                <w:tblLook w:val="00A0" w:firstRow="1" w:lastRow="0" w:firstColumn="1" w:lastColumn="0" w:noHBand="0" w:noVBand="0"/>
              </w:tblPrEx>
              <w:trPr>
                <w:gridAfter w:val="1"/>
                <w:wAfter w:w="254" w:type="dxa"/>
                <w:trHeight w:val="1238"/>
                <w:jc w:val="center"/>
              </w:trPr>
              <w:tc>
                <w:tcPr>
                  <w:tcW w:w="9131" w:type="dxa"/>
                  <w:gridSpan w:val="2"/>
                </w:tcPr>
                <w:p w:rsidR="00776170" w:rsidRPr="001D67CA" w:rsidRDefault="00776170">
                  <w:pPr>
                    <w:pStyle w:val="NoSpacing"/>
                    <w:jc w:val="center"/>
                    <w:rPr>
                      <w:rFonts w:ascii="Cambria" w:eastAsia="Times New Roman" w:hAnsi="Cambria"/>
                      <w:caps/>
                      <w:sz w:val="72"/>
                      <w:szCs w:val="72"/>
                      <w:u w:val="single"/>
                    </w:rPr>
                  </w:pPr>
                  <w:r w:rsidRPr="001D67CA">
                    <w:rPr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5974AB" w:rsidRPr="001D67CA" w:rsidRDefault="005974AB" w:rsidP="00FA505F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5974AB" w:rsidRPr="001D67CA" w:rsidTr="667528CF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5974AB" w:rsidRPr="001D67CA" w:rsidRDefault="005974AB" w:rsidP="0077617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r w:rsidRPr="001D67CA">
              <w:rPr>
                <w:rFonts w:asciiTheme="majorHAnsi" w:eastAsiaTheme="majorEastAsia" w:hAnsiTheme="majorHAnsi" w:cstheme="majorBidi"/>
                <w:sz w:val="80"/>
                <w:szCs w:val="80"/>
              </w:rPr>
              <w:t xml:space="preserve">Capstone Project </w:t>
            </w:r>
          </w:p>
        </w:tc>
      </w:tr>
      <w:tr w:rsidR="005974AB" w:rsidRPr="001D67CA" w:rsidTr="667528CF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5974AB" w:rsidRPr="001D67CA" w:rsidRDefault="00283BF7" w:rsidP="001E2C0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 w:rsidRPr="00283BF7">
              <w:rPr>
                <w:rFonts w:asciiTheme="majorHAnsi" w:eastAsiaTheme="majorEastAsia" w:hAnsiTheme="majorHAnsi" w:cstheme="majorBidi"/>
                <w:sz w:val="44"/>
                <w:szCs w:val="44"/>
              </w:rPr>
              <w:t>Information System In Logistic Company</w:t>
            </w:r>
          </w:p>
          <w:p w:rsidR="00470A30" w:rsidRPr="001D67CA" w:rsidRDefault="00470A30" w:rsidP="001E2C06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776170" w:rsidRPr="005B6987" w:rsidRDefault="00470A30" w:rsidP="00470A30">
            <w:pPr>
              <w:pStyle w:val="NoSpacing"/>
              <w:jc w:val="center"/>
              <w:rPr>
                <w:rFonts w:ascii="Segoe UI Light" w:eastAsiaTheme="majorEastAsia" w:hAnsi="Segoe UI Light" w:cstheme="majorBidi"/>
                <w:sz w:val="40"/>
                <w:szCs w:val="40"/>
              </w:rPr>
            </w:pPr>
            <w:r w:rsidRPr="005B6987">
              <w:rPr>
                <w:rFonts w:ascii="Segoe UI Light" w:eastAsiaTheme="majorEastAsia" w:hAnsi="Segoe UI Light" w:cstheme="majorBidi"/>
                <w:sz w:val="40"/>
                <w:szCs w:val="40"/>
              </w:rPr>
              <w:t>Introduction</w:t>
            </w:r>
          </w:p>
          <w:p w:rsidR="00470A30" w:rsidRPr="001D67CA" w:rsidRDefault="00470A30" w:rsidP="00470A30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56"/>
                <w:szCs w:val="80"/>
              </w:rPr>
            </w:pPr>
          </w:p>
        </w:tc>
      </w:tr>
      <w:tr w:rsidR="005974AB" w:rsidRPr="001D67CA" w:rsidTr="667528CF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121"/>
            </w:tblGrid>
            <w:tr w:rsidR="00776170" w:rsidRPr="001D67CA" w:rsidTr="00776170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3171"/>
                    <w:gridCol w:w="2610"/>
                    <w:gridCol w:w="1620"/>
                    <w:gridCol w:w="1280"/>
                  </w:tblGrid>
                  <w:tr w:rsidR="00776170" w:rsidRPr="001D67CA" w:rsidTr="002D3E7D">
                    <w:trPr>
                      <w:cantSplit/>
                      <w:trHeight w:val="638"/>
                      <w:jc w:val="center"/>
                    </w:trPr>
                    <w:tc>
                      <w:tcPr>
                        <w:tcW w:w="8681" w:type="dxa"/>
                        <w:gridSpan w:val="4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776170" w:rsidRPr="001D67CA" w:rsidRDefault="00776170" w:rsidP="009635E3">
                        <w:pPr>
                          <w:spacing w:after="120"/>
                          <w:jc w:val="center"/>
                          <w:rPr>
                            <w:rFonts w:eastAsia="Times New Roman"/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1D67CA">
                          <w:rPr>
                            <w:b/>
                            <w:bCs/>
                            <w:sz w:val="36"/>
                            <w:szCs w:val="36"/>
                          </w:rPr>
                          <w:t xml:space="preserve">Group </w:t>
                        </w:r>
                        <w:r w:rsidR="009635E3">
                          <w:rPr>
                            <w:b/>
                            <w:bCs/>
                            <w:sz w:val="36"/>
                            <w:szCs w:val="36"/>
                          </w:rPr>
                          <w:t>6</w:t>
                        </w:r>
                      </w:p>
                    </w:tc>
                  </w:tr>
                  <w:tr w:rsidR="00776170" w:rsidRPr="001D67CA" w:rsidTr="002D3E7D">
                    <w:trPr>
                      <w:cantSplit/>
                      <w:trHeight w:val="315"/>
                      <w:jc w:val="center"/>
                    </w:trPr>
                    <w:tc>
                      <w:tcPr>
                        <w:tcW w:w="3171" w:type="dxa"/>
                        <w:vMerge w:val="restart"/>
                        <w:tcBorders>
                          <w:top w:val="single" w:sz="4" w:space="0" w:color="auto"/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776170" w:rsidRPr="001D67CA" w:rsidRDefault="00776170">
                        <w:pPr>
                          <w:spacing w:after="120"/>
                          <w:jc w:val="right"/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/>
                            <w:bCs/>
                            <w:sz w:val="28"/>
                            <w:szCs w:val="28"/>
                          </w:rPr>
                          <w:t>Group Members</w:t>
                        </w:r>
                      </w:p>
                    </w:tc>
                    <w:tc>
                      <w:tcPr>
                        <w:tcW w:w="2610" w:type="dxa"/>
                        <w:tcBorders>
                          <w:top w:val="single" w:sz="4" w:space="0" w:color="auto"/>
                          <w:left w:val="single" w:sz="4" w:space="0" w:color="auto"/>
                          <w:bottom w:val="nil"/>
                          <w:right w:val="nil"/>
                        </w:tcBorders>
                        <w:hideMark/>
                      </w:tcPr>
                      <w:p w:rsidR="00776170" w:rsidRPr="0099538B" w:rsidRDefault="0099538B" w:rsidP="00776170">
                        <w:pPr>
                          <w:spacing w:after="120"/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Cs/>
                            <w:sz w:val="28"/>
                            <w:szCs w:val="28"/>
                          </w:rPr>
                          <w:t>Lê Anh Đảo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776170" w:rsidRPr="001D67CA" w:rsidRDefault="00776170">
                        <w:pPr>
                          <w:spacing w:after="120"/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8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776170" w:rsidRPr="001D67CA" w:rsidRDefault="00776170">
                        <w:pPr>
                          <w:spacing w:after="120"/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Cs/>
                            <w:sz w:val="28"/>
                            <w:szCs w:val="28"/>
                          </w:rPr>
                          <w:t>60</w:t>
                        </w:r>
                        <w:r w:rsidR="0099538B">
                          <w:rPr>
                            <w:bCs/>
                            <w:sz w:val="28"/>
                            <w:szCs w:val="28"/>
                          </w:rPr>
                          <w:t>142</w:t>
                        </w:r>
                      </w:p>
                    </w:tc>
                  </w:tr>
                  <w:tr w:rsidR="00776170" w:rsidRPr="001D67CA" w:rsidTr="002D3E7D">
                    <w:trPr>
                      <w:cantSplit/>
                      <w:trHeight w:val="390"/>
                      <w:jc w:val="center"/>
                    </w:trPr>
                    <w:tc>
                      <w:tcPr>
                        <w:tcW w:w="3171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76170" w:rsidRPr="001D67CA" w:rsidRDefault="00776170">
                        <w:pPr>
                          <w:spacing w:after="120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610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776170" w:rsidRPr="0099538B" w:rsidRDefault="0099538B" w:rsidP="00776170">
                        <w:pPr>
                          <w:spacing w:after="120"/>
                          <w:jc w:val="both"/>
                          <w:rPr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Cs/>
                            <w:sz w:val="28"/>
                            <w:szCs w:val="28"/>
                          </w:rPr>
                          <w:t>Nguyễn Bá Linh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76170" w:rsidRPr="001D67CA" w:rsidRDefault="00776170">
                        <w:pPr>
                          <w:spacing w:after="120"/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776170" w:rsidRPr="001D67CA" w:rsidRDefault="00776170" w:rsidP="00776170">
                        <w:pPr>
                          <w:spacing w:after="120"/>
                          <w:jc w:val="both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Cs/>
                            <w:sz w:val="28"/>
                            <w:szCs w:val="28"/>
                          </w:rPr>
                          <w:t>60</w:t>
                        </w:r>
                        <w:r w:rsidR="0099538B">
                          <w:rPr>
                            <w:bCs/>
                            <w:sz w:val="28"/>
                            <w:szCs w:val="28"/>
                          </w:rPr>
                          <w:t>153</w:t>
                        </w:r>
                      </w:p>
                    </w:tc>
                  </w:tr>
                  <w:tr w:rsidR="00776170" w:rsidRPr="001D67CA" w:rsidTr="002D3E7D">
                    <w:trPr>
                      <w:cantSplit/>
                      <w:trHeight w:val="390"/>
                      <w:jc w:val="center"/>
                    </w:trPr>
                    <w:tc>
                      <w:tcPr>
                        <w:tcW w:w="3171" w:type="dxa"/>
                        <w:vMerge/>
                        <w:tcBorders>
                          <w:left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76170" w:rsidRPr="001D67CA" w:rsidRDefault="00776170">
                        <w:pPr>
                          <w:spacing w:after="120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610" w:type="dxa"/>
                        <w:tcBorders>
                          <w:top w:val="nil"/>
                          <w:left w:val="single" w:sz="4" w:space="0" w:color="auto"/>
                          <w:bottom w:val="nil"/>
                          <w:right w:val="nil"/>
                        </w:tcBorders>
                      </w:tcPr>
                      <w:p w:rsidR="00776170" w:rsidRPr="0099538B" w:rsidRDefault="0099538B" w:rsidP="00776170">
                        <w:pPr>
                          <w:spacing w:after="120"/>
                          <w:jc w:val="both"/>
                          <w:rPr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Hồ Hữu Tài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76170" w:rsidRPr="001D67CA" w:rsidRDefault="00776170">
                        <w:pPr>
                          <w:spacing w:after="120"/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nil"/>
                          <w:right w:val="single" w:sz="4" w:space="0" w:color="auto"/>
                        </w:tcBorders>
                      </w:tcPr>
                      <w:p w:rsidR="00776170" w:rsidRPr="001D67CA" w:rsidRDefault="00776170" w:rsidP="00776170">
                        <w:pPr>
                          <w:spacing w:after="120"/>
                          <w:jc w:val="both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Cs/>
                            <w:sz w:val="28"/>
                            <w:szCs w:val="28"/>
                          </w:rPr>
                          <w:t>60</w:t>
                        </w:r>
                        <w:r w:rsidR="0099538B">
                          <w:rPr>
                            <w:bCs/>
                            <w:sz w:val="28"/>
                            <w:szCs w:val="28"/>
                          </w:rPr>
                          <w:t>267</w:t>
                        </w:r>
                      </w:p>
                    </w:tc>
                  </w:tr>
                  <w:tr w:rsidR="00776170" w:rsidRPr="001D67CA" w:rsidTr="002D3E7D">
                    <w:trPr>
                      <w:cantSplit/>
                      <w:trHeight w:val="377"/>
                      <w:jc w:val="center"/>
                    </w:trPr>
                    <w:tc>
                      <w:tcPr>
                        <w:tcW w:w="3171" w:type="dxa"/>
                        <w:vMerge/>
                        <w:tcBorders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76170" w:rsidRPr="001D67CA" w:rsidRDefault="00776170">
                        <w:pPr>
                          <w:spacing w:after="120"/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61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</w:tcPr>
                      <w:p w:rsidR="00776170" w:rsidRDefault="0099538B" w:rsidP="00776170">
                        <w:pPr>
                          <w:spacing w:after="120"/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Thân Văn Thành</w:t>
                        </w:r>
                      </w:p>
                      <w:p w:rsidR="0099538B" w:rsidRPr="0099538B" w:rsidRDefault="0099538B" w:rsidP="00776170">
                        <w:pPr>
                          <w:spacing w:after="120"/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t>Lê Quang Tú</w:t>
                        </w:r>
                      </w:p>
                    </w:tc>
                    <w:tc>
                      <w:tcPr>
                        <w:tcW w:w="16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776170" w:rsidRPr="001D67CA" w:rsidRDefault="0099538B">
                        <w:pPr>
                          <w:spacing w:after="120"/>
                          <w:jc w:val="both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  <w:br/>
                        </w:r>
                      </w:p>
                    </w:tc>
                    <w:tc>
                      <w:tcPr>
                        <w:tcW w:w="128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776170" w:rsidRDefault="00776170" w:rsidP="00776170">
                        <w:pPr>
                          <w:spacing w:after="120"/>
                          <w:jc w:val="both"/>
                          <w:rPr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Cs/>
                            <w:sz w:val="28"/>
                            <w:szCs w:val="28"/>
                          </w:rPr>
                          <w:t>60</w:t>
                        </w:r>
                        <w:r w:rsidR="0099538B">
                          <w:rPr>
                            <w:bCs/>
                            <w:sz w:val="28"/>
                            <w:szCs w:val="28"/>
                          </w:rPr>
                          <w:t>277</w:t>
                        </w:r>
                      </w:p>
                      <w:p w:rsidR="0099538B" w:rsidRPr="001D67CA" w:rsidRDefault="0099538B" w:rsidP="00776170">
                        <w:pPr>
                          <w:spacing w:after="120"/>
                          <w:jc w:val="both"/>
                          <w:rPr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Cs/>
                            <w:sz w:val="28"/>
                            <w:szCs w:val="28"/>
                          </w:rPr>
                          <w:t>60037</w:t>
                        </w:r>
                      </w:p>
                    </w:tc>
                  </w:tr>
                  <w:tr w:rsidR="00776170" w:rsidRPr="001D67CA" w:rsidTr="002D3E7D">
                    <w:trPr>
                      <w:jc w:val="center"/>
                    </w:trPr>
                    <w:tc>
                      <w:tcPr>
                        <w:tcW w:w="31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776170" w:rsidRPr="001D67CA" w:rsidRDefault="00776170">
                        <w:pPr>
                          <w:spacing w:after="120"/>
                          <w:jc w:val="right"/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/>
                            <w:bCs/>
                            <w:sz w:val="28"/>
                            <w:szCs w:val="28"/>
                          </w:rPr>
                          <w:t>Supervisor</w:t>
                        </w:r>
                      </w:p>
                    </w:tc>
                    <w:tc>
                      <w:tcPr>
                        <w:tcW w:w="5510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</w:tcPr>
                      <w:p w:rsidR="00776170" w:rsidRPr="0099538B" w:rsidRDefault="0099538B" w:rsidP="00776170">
                        <w:pPr>
                          <w:spacing w:after="120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Cs/>
                            <w:sz w:val="28"/>
                            <w:szCs w:val="28"/>
                          </w:rPr>
                          <w:t>Lâm Hữu Khánh Phương</w:t>
                        </w:r>
                      </w:p>
                    </w:tc>
                  </w:tr>
                  <w:tr w:rsidR="00776170" w:rsidRPr="001D67CA" w:rsidTr="002640F6">
                    <w:trPr>
                      <w:trHeight w:val="442"/>
                      <w:jc w:val="center"/>
                    </w:trPr>
                    <w:tc>
                      <w:tcPr>
                        <w:tcW w:w="317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776170" w:rsidRPr="001D67CA" w:rsidRDefault="00776170">
                        <w:pPr>
                          <w:spacing w:after="120"/>
                          <w:jc w:val="right"/>
                          <w:rPr>
                            <w:rFonts w:eastAsia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1D67CA">
                          <w:rPr>
                            <w:b/>
                            <w:bCs/>
                            <w:sz w:val="28"/>
                            <w:szCs w:val="28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5510" w:type="dxa"/>
                        <w:gridSpan w:val="3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vAlign w:val="center"/>
                        <w:hideMark/>
                      </w:tcPr>
                      <w:p w:rsidR="00776170" w:rsidRPr="0099538B" w:rsidRDefault="0099538B">
                        <w:pPr>
                          <w:spacing w:after="120"/>
                          <w:rPr>
                            <w:rFonts w:eastAsia="Times New Roman"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HDMS</w:t>
                        </w:r>
                      </w:p>
                    </w:tc>
                  </w:tr>
                </w:tbl>
                <w:p w:rsidR="00776170" w:rsidRPr="001D67CA" w:rsidRDefault="00776170">
                  <w:pPr>
                    <w:pStyle w:val="NoSpacing"/>
                    <w:jc w:val="center"/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</w:tbl>
          <w:p w:rsidR="005974AB" w:rsidRPr="001D67CA" w:rsidRDefault="005974AB">
            <w:pPr>
              <w:pStyle w:val="NoSpacing"/>
              <w:jc w:val="center"/>
              <w:rPr>
                <w:rFonts w:asciiTheme="minorHAnsi" w:eastAsiaTheme="minorEastAsia" w:hAnsiTheme="minorHAnsi" w:cstheme="minorBidi"/>
              </w:rPr>
            </w:pPr>
          </w:p>
        </w:tc>
      </w:tr>
      <w:tr w:rsidR="00776170" w:rsidRPr="001D67CA" w:rsidTr="00455C14">
        <w:trPr>
          <w:trHeight w:val="360"/>
          <w:jc w:val="center"/>
        </w:trPr>
        <w:tc>
          <w:tcPr>
            <w:tcW w:w="9576" w:type="dxa"/>
          </w:tcPr>
          <w:p w:rsidR="00470A30" w:rsidRPr="001D67CA" w:rsidRDefault="00470A30" w:rsidP="00470A30">
            <w:pPr>
              <w:pStyle w:val="NoSpacing"/>
              <w:ind w:left="420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470A30" w:rsidRPr="001D67CA" w:rsidRDefault="00470A30" w:rsidP="00470A30">
            <w:pPr>
              <w:pStyle w:val="NoSpacing"/>
              <w:ind w:left="420"/>
              <w:rPr>
                <w:rFonts w:asciiTheme="minorHAnsi" w:eastAsiaTheme="minorEastAsia" w:hAnsiTheme="minorHAnsi" w:cstheme="minorBidi"/>
                <w:b/>
                <w:bCs/>
              </w:rPr>
            </w:pPr>
          </w:p>
          <w:p w:rsidR="00776170" w:rsidRPr="001D67CA" w:rsidRDefault="00776170" w:rsidP="000768C5">
            <w:pPr>
              <w:pStyle w:val="NoSpacing"/>
              <w:numPr>
                <w:ilvl w:val="0"/>
                <w:numId w:val="8"/>
              </w:numPr>
              <w:jc w:val="center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01D67CA">
              <w:rPr>
                <w:sz w:val="28"/>
              </w:rPr>
              <w:t xml:space="preserve">Ho Chi Minh City, </w:t>
            </w:r>
            <w:r w:rsidR="000768C5">
              <w:rPr>
                <w:sz w:val="28"/>
              </w:rPr>
              <w:t>Sep</w:t>
            </w:r>
            <w:r w:rsidR="000768C5" w:rsidRPr="001D67CA">
              <w:rPr>
                <w:sz w:val="28"/>
              </w:rPr>
              <w:t xml:space="preserve"> </w:t>
            </w:r>
            <w:r w:rsidRPr="001D67CA">
              <w:rPr>
                <w:sz w:val="28"/>
              </w:rPr>
              <w:t>/ 2012 -</w:t>
            </w:r>
          </w:p>
        </w:tc>
      </w:tr>
    </w:tbl>
    <w:p w:rsidR="00097636" w:rsidRPr="001D67CA" w:rsidRDefault="00097636" w:rsidP="005000D2">
      <w:pPr>
        <w:pStyle w:val="Heading1"/>
      </w:pPr>
      <w:bookmarkStart w:id="2" w:name="_Toc335923160"/>
      <w:r w:rsidRPr="001D67CA">
        <w:lastRenderedPageBreak/>
        <w:t>Table of Contents</w:t>
      </w:r>
      <w:bookmarkEnd w:id="2"/>
    </w:p>
    <w:p w:rsidR="006177C5" w:rsidRDefault="00A93F5F">
      <w:pPr>
        <w:pStyle w:val="TOC1"/>
        <w:tabs>
          <w:tab w:val="right" w:leader="dot" w:pos="9111"/>
        </w:tabs>
        <w:rPr>
          <w:rFonts w:asciiTheme="minorHAnsi" w:eastAsiaTheme="minorEastAsia" w:hAnsiTheme="minorHAnsi" w:cstheme="minorBidi"/>
          <w:noProof/>
          <w:lang w:eastAsia="ja-JP"/>
        </w:rPr>
      </w:pPr>
      <w:r w:rsidRPr="001D67CA">
        <w:rPr>
          <w:sz w:val="24"/>
        </w:rPr>
        <w:fldChar w:fldCharType="begin"/>
      </w:r>
      <w:r w:rsidR="00097636" w:rsidRPr="001D67CA">
        <w:rPr>
          <w:sz w:val="24"/>
        </w:rPr>
        <w:instrText xml:space="preserve"> TOC \o "1-3" \h \z \u </w:instrText>
      </w:r>
      <w:r w:rsidRPr="001D67CA">
        <w:rPr>
          <w:sz w:val="24"/>
        </w:rPr>
        <w:fldChar w:fldCharType="separate"/>
      </w:r>
      <w:hyperlink w:anchor="_Toc335923160" w:history="1">
        <w:r w:rsidR="006177C5" w:rsidRPr="00BA4C7A">
          <w:rPr>
            <w:rStyle w:val="Hyperlink"/>
            <w:noProof/>
          </w:rPr>
          <w:t>Table of Contents</w:t>
        </w:r>
        <w:r w:rsidR="006177C5">
          <w:rPr>
            <w:noProof/>
            <w:webHidden/>
          </w:rPr>
          <w:tab/>
        </w:r>
        <w:r w:rsidR="006177C5">
          <w:rPr>
            <w:noProof/>
            <w:webHidden/>
          </w:rPr>
          <w:fldChar w:fldCharType="begin"/>
        </w:r>
        <w:r w:rsidR="006177C5">
          <w:rPr>
            <w:noProof/>
            <w:webHidden/>
          </w:rPr>
          <w:instrText xml:space="preserve"> PAGEREF _Toc335923160 \h </w:instrText>
        </w:r>
        <w:r w:rsidR="006177C5">
          <w:rPr>
            <w:noProof/>
            <w:webHidden/>
          </w:rPr>
        </w:r>
        <w:r w:rsidR="006177C5">
          <w:rPr>
            <w:noProof/>
            <w:webHidden/>
          </w:rPr>
          <w:fldChar w:fldCharType="separate"/>
        </w:r>
        <w:r w:rsidR="006177C5">
          <w:rPr>
            <w:noProof/>
            <w:webHidden/>
          </w:rPr>
          <w:t>2</w:t>
        </w:r>
        <w:r w:rsidR="006177C5">
          <w:rPr>
            <w:noProof/>
            <w:webHidden/>
          </w:rPr>
          <w:fldChar w:fldCharType="end"/>
        </w:r>
      </w:hyperlink>
    </w:p>
    <w:p w:rsidR="006177C5" w:rsidRDefault="00D84513">
      <w:pPr>
        <w:pStyle w:val="TOC1"/>
        <w:tabs>
          <w:tab w:val="left" w:pos="660"/>
          <w:tab w:val="right" w:leader="dot" w:pos="9111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5923161" w:history="1">
        <w:r w:rsidR="006177C5" w:rsidRPr="00BA4C7A">
          <w:rPr>
            <w:rStyle w:val="Hyperlink"/>
            <w:noProof/>
          </w:rPr>
          <w:t>1.1</w:t>
        </w:r>
        <w:r w:rsidR="006177C5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6177C5" w:rsidRPr="00BA4C7A">
          <w:rPr>
            <w:rStyle w:val="Hyperlink"/>
            <w:noProof/>
          </w:rPr>
          <w:t>Project organization</w:t>
        </w:r>
        <w:r w:rsidR="006177C5">
          <w:rPr>
            <w:noProof/>
            <w:webHidden/>
          </w:rPr>
          <w:tab/>
        </w:r>
        <w:r w:rsidR="006177C5">
          <w:rPr>
            <w:noProof/>
            <w:webHidden/>
          </w:rPr>
          <w:fldChar w:fldCharType="begin"/>
        </w:r>
        <w:r w:rsidR="006177C5">
          <w:rPr>
            <w:noProof/>
            <w:webHidden/>
          </w:rPr>
          <w:instrText xml:space="preserve"> PAGEREF _Toc335923161 \h </w:instrText>
        </w:r>
        <w:r w:rsidR="006177C5">
          <w:rPr>
            <w:noProof/>
            <w:webHidden/>
          </w:rPr>
        </w:r>
        <w:r w:rsidR="006177C5">
          <w:rPr>
            <w:noProof/>
            <w:webHidden/>
          </w:rPr>
          <w:fldChar w:fldCharType="separate"/>
        </w:r>
        <w:r w:rsidR="006177C5">
          <w:rPr>
            <w:noProof/>
            <w:webHidden/>
          </w:rPr>
          <w:t>3</w:t>
        </w:r>
        <w:r w:rsidR="006177C5">
          <w:rPr>
            <w:noProof/>
            <w:webHidden/>
          </w:rPr>
          <w:fldChar w:fldCharType="end"/>
        </w:r>
      </w:hyperlink>
    </w:p>
    <w:p w:rsidR="006177C5" w:rsidRDefault="00D84513">
      <w:pPr>
        <w:pStyle w:val="TOC1"/>
        <w:tabs>
          <w:tab w:val="left" w:pos="660"/>
          <w:tab w:val="right" w:leader="dot" w:pos="9111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5923162" w:history="1">
        <w:r w:rsidR="006177C5" w:rsidRPr="00BA4C7A">
          <w:rPr>
            <w:rStyle w:val="Hyperlink"/>
            <w:noProof/>
          </w:rPr>
          <w:t>1.2</w:t>
        </w:r>
        <w:r w:rsidR="006177C5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6177C5" w:rsidRPr="00BA4C7A">
          <w:rPr>
            <w:rStyle w:val="Hyperlink"/>
            <w:noProof/>
          </w:rPr>
          <w:t>Overview</w:t>
        </w:r>
        <w:r w:rsidR="006177C5">
          <w:rPr>
            <w:noProof/>
            <w:webHidden/>
          </w:rPr>
          <w:tab/>
        </w:r>
        <w:r w:rsidR="006177C5">
          <w:rPr>
            <w:noProof/>
            <w:webHidden/>
          </w:rPr>
          <w:fldChar w:fldCharType="begin"/>
        </w:r>
        <w:r w:rsidR="006177C5">
          <w:rPr>
            <w:noProof/>
            <w:webHidden/>
          </w:rPr>
          <w:instrText xml:space="preserve"> PAGEREF _Toc335923162 \h </w:instrText>
        </w:r>
        <w:r w:rsidR="006177C5">
          <w:rPr>
            <w:noProof/>
            <w:webHidden/>
          </w:rPr>
        </w:r>
        <w:r w:rsidR="006177C5">
          <w:rPr>
            <w:noProof/>
            <w:webHidden/>
          </w:rPr>
          <w:fldChar w:fldCharType="separate"/>
        </w:r>
        <w:r w:rsidR="006177C5">
          <w:rPr>
            <w:noProof/>
            <w:webHidden/>
          </w:rPr>
          <w:t>3</w:t>
        </w:r>
        <w:r w:rsidR="006177C5">
          <w:rPr>
            <w:noProof/>
            <w:webHidden/>
          </w:rPr>
          <w:fldChar w:fldCharType="end"/>
        </w:r>
      </w:hyperlink>
    </w:p>
    <w:p w:rsidR="006177C5" w:rsidRDefault="00D84513">
      <w:pPr>
        <w:pStyle w:val="TOC1"/>
        <w:tabs>
          <w:tab w:val="left" w:pos="660"/>
          <w:tab w:val="right" w:leader="dot" w:pos="9111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5923163" w:history="1">
        <w:r w:rsidR="006177C5" w:rsidRPr="00BA4C7A">
          <w:rPr>
            <w:rStyle w:val="Hyperlink"/>
            <w:noProof/>
          </w:rPr>
          <w:t>1.3</w:t>
        </w:r>
        <w:r w:rsidR="006177C5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6177C5" w:rsidRPr="00BA4C7A">
          <w:rPr>
            <w:rStyle w:val="Hyperlink"/>
            <w:noProof/>
          </w:rPr>
          <w:t>Existing Methods</w:t>
        </w:r>
        <w:r w:rsidR="006177C5">
          <w:rPr>
            <w:noProof/>
            <w:webHidden/>
          </w:rPr>
          <w:tab/>
        </w:r>
        <w:r w:rsidR="006177C5">
          <w:rPr>
            <w:noProof/>
            <w:webHidden/>
          </w:rPr>
          <w:fldChar w:fldCharType="begin"/>
        </w:r>
        <w:r w:rsidR="006177C5">
          <w:rPr>
            <w:noProof/>
            <w:webHidden/>
          </w:rPr>
          <w:instrText xml:space="preserve"> PAGEREF _Toc335923163 \h </w:instrText>
        </w:r>
        <w:r w:rsidR="006177C5">
          <w:rPr>
            <w:noProof/>
            <w:webHidden/>
          </w:rPr>
        </w:r>
        <w:r w:rsidR="006177C5">
          <w:rPr>
            <w:noProof/>
            <w:webHidden/>
          </w:rPr>
          <w:fldChar w:fldCharType="separate"/>
        </w:r>
        <w:r w:rsidR="006177C5">
          <w:rPr>
            <w:noProof/>
            <w:webHidden/>
          </w:rPr>
          <w:t>3</w:t>
        </w:r>
        <w:r w:rsidR="006177C5">
          <w:rPr>
            <w:noProof/>
            <w:webHidden/>
          </w:rPr>
          <w:fldChar w:fldCharType="end"/>
        </w:r>
      </w:hyperlink>
    </w:p>
    <w:p w:rsidR="006177C5" w:rsidRDefault="00D84513">
      <w:pPr>
        <w:pStyle w:val="TOC1"/>
        <w:tabs>
          <w:tab w:val="left" w:pos="660"/>
          <w:tab w:val="right" w:leader="dot" w:pos="9111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5923164" w:history="1">
        <w:r w:rsidR="006177C5" w:rsidRPr="00BA4C7A">
          <w:rPr>
            <w:rStyle w:val="Hyperlink"/>
            <w:noProof/>
          </w:rPr>
          <w:t>1.4</w:t>
        </w:r>
        <w:r w:rsidR="006177C5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6177C5" w:rsidRPr="00BA4C7A">
          <w:rPr>
            <w:rStyle w:val="Hyperlink"/>
            <w:noProof/>
          </w:rPr>
          <w:t>Limitation of the existing system</w:t>
        </w:r>
        <w:r w:rsidR="006177C5">
          <w:rPr>
            <w:noProof/>
            <w:webHidden/>
          </w:rPr>
          <w:tab/>
        </w:r>
        <w:r w:rsidR="006177C5">
          <w:rPr>
            <w:noProof/>
            <w:webHidden/>
          </w:rPr>
          <w:fldChar w:fldCharType="begin"/>
        </w:r>
        <w:r w:rsidR="006177C5">
          <w:rPr>
            <w:noProof/>
            <w:webHidden/>
          </w:rPr>
          <w:instrText xml:space="preserve"> PAGEREF _Toc335923164 \h </w:instrText>
        </w:r>
        <w:r w:rsidR="006177C5">
          <w:rPr>
            <w:noProof/>
            <w:webHidden/>
          </w:rPr>
        </w:r>
        <w:r w:rsidR="006177C5">
          <w:rPr>
            <w:noProof/>
            <w:webHidden/>
          </w:rPr>
          <w:fldChar w:fldCharType="separate"/>
        </w:r>
        <w:r w:rsidR="006177C5">
          <w:rPr>
            <w:noProof/>
            <w:webHidden/>
          </w:rPr>
          <w:t>3</w:t>
        </w:r>
        <w:r w:rsidR="006177C5">
          <w:rPr>
            <w:noProof/>
            <w:webHidden/>
          </w:rPr>
          <w:fldChar w:fldCharType="end"/>
        </w:r>
      </w:hyperlink>
    </w:p>
    <w:p w:rsidR="006177C5" w:rsidRDefault="00D84513">
      <w:pPr>
        <w:pStyle w:val="TOC1"/>
        <w:tabs>
          <w:tab w:val="left" w:pos="660"/>
          <w:tab w:val="right" w:leader="dot" w:pos="9111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5923165" w:history="1">
        <w:r w:rsidR="006177C5" w:rsidRPr="00BA4C7A">
          <w:rPr>
            <w:rStyle w:val="Hyperlink"/>
            <w:noProof/>
          </w:rPr>
          <w:t>1.5</w:t>
        </w:r>
        <w:r w:rsidR="006177C5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6177C5" w:rsidRPr="00BA4C7A">
          <w:rPr>
            <w:rStyle w:val="Hyperlink"/>
            <w:noProof/>
          </w:rPr>
          <w:t>Benefits of expected system</w:t>
        </w:r>
        <w:r w:rsidR="006177C5">
          <w:rPr>
            <w:noProof/>
            <w:webHidden/>
          </w:rPr>
          <w:tab/>
        </w:r>
        <w:r w:rsidR="006177C5">
          <w:rPr>
            <w:noProof/>
            <w:webHidden/>
          </w:rPr>
          <w:fldChar w:fldCharType="begin"/>
        </w:r>
        <w:r w:rsidR="006177C5">
          <w:rPr>
            <w:noProof/>
            <w:webHidden/>
          </w:rPr>
          <w:instrText xml:space="preserve"> PAGEREF _Toc335923165 \h </w:instrText>
        </w:r>
        <w:r w:rsidR="006177C5">
          <w:rPr>
            <w:noProof/>
            <w:webHidden/>
          </w:rPr>
        </w:r>
        <w:r w:rsidR="006177C5">
          <w:rPr>
            <w:noProof/>
            <w:webHidden/>
          </w:rPr>
          <w:fldChar w:fldCharType="separate"/>
        </w:r>
        <w:r w:rsidR="006177C5">
          <w:rPr>
            <w:noProof/>
            <w:webHidden/>
          </w:rPr>
          <w:t>3</w:t>
        </w:r>
        <w:r w:rsidR="006177C5">
          <w:rPr>
            <w:noProof/>
            <w:webHidden/>
          </w:rPr>
          <w:fldChar w:fldCharType="end"/>
        </w:r>
      </w:hyperlink>
    </w:p>
    <w:p w:rsidR="006177C5" w:rsidRDefault="00D84513">
      <w:pPr>
        <w:pStyle w:val="TOC1"/>
        <w:tabs>
          <w:tab w:val="left" w:pos="660"/>
          <w:tab w:val="right" w:leader="dot" w:pos="9111"/>
        </w:tabs>
        <w:rPr>
          <w:rFonts w:asciiTheme="minorHAnsi" w:eastAsiaTheme="minorEastAsia" w:hAnsiTheme="minorHAnsi" w:cstheme="minorBidi"/>
          <w:noProof/>
          <w:lang w:eastAsia="ja-JP"/>
        </w:rPr>
      </w:pPr>
      <w:hyperlink w:anchor="_Toc335923166" w:history="1">
        <w:r w:rsidR="006177C5" w:rsidRPr="00BA4C7A">
          <w:rPr>
            <w:rStyle w:val="Hyperlink"/>
            <w:noProof/>
          </w:rPr>
          <w:t>1.6</w:t>
        </w:r>
        <w:r w:rsidR="006177C5">
          <w:rPr>
            <w:rFonts w:asciiTheme="minorHAnsi" w:eastAsiaTheme="minorEastAsia" w:hAnsiTheme="minorHAnsi" w:cstheme="minorBidi"/>
            <w:noProof/>
            <w:lang w:eastAsia="ja-JP"/>
          </w:rPr>
          <w:tab/>
        </w:r>
        <w:r w:rsidR="006177C5" w:rsidRPr="00BA4C7A">
          <w:rPr>
            <w:rStyle w:val="Hyperlink"/>
            <w:noProof/>
          </w:rPr>
          <w:t>Stake Holders</w:t>
        </w:r>
        <w:r w:rsidR="006177C5">
          <w:rPr>
            <w:noProof/>
            <w:webHidden/>
          </w:rPr>
          <w:tab/>
        </w:r>
        <w:r w:rsidR="006177C5">
          <w:rPr>
            <w:noProof/>
            <w:webHidden/>
          </w:rPr>
          <w:fldChar w:fldCharType="begin"/>
        </w:r>
        <w:r w:rsidR="006177C5">
          <w:rPr>
            <w:noProof/>
            <w:webHidden/>
          </w:rPr>
          <w:instrText xml:space="preserve"> PAGEREF _Toc335923166 \h </w:instrText>
        </w:r>
        <w:r w:rsidR="006177C5">
          <w:rPr>
            <w:noProof/>
            <w:webHidden/>
          </w:rPr>
        </w:r>
        <w:r w:rsidR="006177C5">
          <w:rPr>
            <w:noProof/>
            <w:webHidden/>
          </w:rPr>
          <w:fldChar w:fldCharType="separate"/>
        </w:r>
        <w:r w:rsidR="006177C5">
          <w:rPr>
            <w:noProof/>
            <w:webHidden/>
          </w:rPr>
          <w:t>4</w:t>
        </w:r>
        <w:r w:rsidR="006177C5">
          <w:rPr>
            <w:noProof/>
            <w:webHidden/>
          </w:rPr>
          <w:fldChar w:fldCharType="end"/>
        </w:r>
      </w:hyperlink>
    </w:p>
    <w:p w:rsidR="00D04C18" w:rsidRPr="001D67CA" w:rsidRDefault="00A93F5F">
      <w:pPr>
        <w:rPr>
          <w:b/>
          <w:bCs/>
          <w:noProof/>
          <w:sz w:val="24"/>
        </w:rPr>
      </w:pPr>
      <w:r w:rsidRPr="001D67CA">
        <w:rPr>
          <w:b/>
          <w:bCs/>
          <w:noProof/>
          <w:sz w:val="24"/>
        </w:rPr>
        <w:fldChar w:fldCharType="end"/>
      </w:r>
    </w:p>
    <w:p w:rsidR="00D04C18" w:rsidRPr="001D67CA" w:rsidRDefault="00D04C18">
      <w:pPr>
        <w:spacing w:after="0" w:line="240" w:lineRule="auto"/>
        <w:rPr>
          <w:b/>
          <w:bCs/>
          <w:noProof/>
          <w:sz w:val="24"/>
        </w:rPr>
      </w:pPr>
      <w:r w:rsidRPr="001D67CA">
        <w:rPr>
          <w:b/>
          <w:bCs/>
          <w:noProof/>
          <w:sz w:val="24"/>
        </w:rPr>
        <w:br w:type="page"/>
      </w:r>
    </w:p>
    <w:p w:rsidR="00D04C18" w:rsidRPr="001D67CA" w:rsidRDefault="00D04C18" w:rsidP="005000D2">
      <w:pPr>
        <w:pStyle w:val="Heading1"/>
        <w:numPr>
          <w:ilvl w:val="1"/>
          <w:numId w:val="29"/>
        </w:numPr>
        <w:spacing w:before="400" w:after="120"/>
      </w:pPr>
      <w:bookmarkStart w:id="3" w:name="_Toc335923161"/>
      <w:r w:rsidRPr="001D67CA">
        <w:lastRenderedPageBreak/>
        <w:t xml:space="preserve">Project </w:t>
      </w:r>
      <w:r w:rsidR="007C66F8" w:rsidRPr="002F74AD">
        <w:t>organization</w:t>
      </w:r>
      <w:bookmarkEnd w:id="3"/>
    </w:p>
    <w:p w:rsidR="00D04C18" w:rsidRPr="001D67CA" w:rsidRDefault="00D04C18" w:rsidP="00D04C18">
      <w:pPr>
        <w:tabs>
          <w:tab w:val="left" w:pos="2870"/>
        </w:tabs>
        <w:spacing w:after="0" w:line="360" w:lineRule="auto"/>
        <w:ind w:left="1134"/>
        <w:rPr>
          <w:rFonts w:cs="Calibri"/>
        </w:rPr>
      </w:pPr>
      <w:r w:rsidRPr="001D67CA">
        <w:rPr>
          <w:rFonts w:cs="Calibri"/>
          <w:bCs/>
        </w:rPr>
        <w:t>Project Title:</w:t>
      </w:r>
      <w:r w:rsidRPr="001D67CA">
        <w:rPr>
          <w:rFonts w:cs="Calibri"/>
          <w:b/>
          <w:bCs/>
        </w:rPr>
        <w:t xml:space="preserve"> </w:t>
      </w:r>
      <w:r w:rsidRPr="001D67CA">
        <w:rPr>
          <w:rFonts w:cs="Calibri"/>
          <w:b/>
          <w:bCs/>
        </w:rPr>
        <w:tab/>
      </w:r>
      <w:r w:rsidR="004A2C74" w:rsidRPr="001D67CA">
        <w:rPr>
          <w:rFonts w:cs="Calibri"/>
          <w:b/>
          <w:bCs/>
        </w:rPr>
        <w:tab/>
      </w:r>
      <w:r w:rsidR="004A2C74" w:rsidRPr="001D67CA">
        <w:rPr>
          <w:rFonts w:cs="Calibri"/>
          <w:b/>
          <w:bCs/>
        </w:rPr>
        <w:tab/>
      </w:r>
      <w:r w:rsidR="000768C5">
        <w:rPr>
          <w:rFonts w:cs="Calibri"/>
        </w:rPr>
        <w:t>Home Delivery Management System</w:t>
      </w:r>
    </w:p>
    <w:p w:rsidR="00D04C18" w:rsidRPr="007B0EB7" w:rsidRDefault="00D04C18" w:rsidP="00D04C18">
      <w:pPr>
        <w:tabs>
          <w:tab w:val="left" w:pos="2870"/>
        </w:tabs>
        <w:spacing w:after="0" w:line="360" w:lineRule="auto"/>
        <w:ind w:left="1134"/>
      </w:pPr>
      <w:r w:rsidRPr="001D67CA">
        <w:rPr>
          <w:rFonts w:cs="Calibri"/>
        </w:rPr>
        <w:t>Project Code:</w:t>
      </w:r>
      <w:r w:rsidRPr="001D67CA">
        <w:rPr>
          <w:rFonts w:cs="Calibri"/>
        </w:rPr>
        <w:tab/>
      </w:r>
      <w:r w:rsidR="004A2C74" w:rsidRPr="001D67CA">
        <w:rPr>
          <w:rFonts w:cs="Calibri"/>
        </w:rPr>
        <w:tab/>
      </w:r>
      <w:r w:rsidR="004A2C74" w:rsidRPr="001D67CA">
        <w:rPr>
          <w:rFonts w:cs="Calibri"/>
        </w:rPr>
        <w:tab/>
      </w:r>
      <w:r w:rsidR="000768C5">
        <w:rPr>
          <w:rFonts w:cs="Calibri"/>
        </w:rPr>
        <w:t>HDMS</w:t>
      </w:r>
    </w:p>
    <w:p w:rsidR="00D04C18" w:rsidRPr="001D67CA" w:rsidRDefault="00D04C18" w:rsidP="00D04C18">
      <w:pPr>
        <w:tabs>
          <w:tab w:val="left" w:pos="2870"/>
        </w:tabs>
        <w:spacing w:after="0" w:line="360" w:lineRule="auto"/>
        <w:ind w:left="1134"/>
        <w:rPr>
          <w:rFonts w:cs="Calibri"/>
          <w:b/>
          <w:bCs/>
        </w:rPr>
      </w:pPr>
      <w:r w:rsidRPr="001D67CA">
        <w:rPr>
          <w:rFonts w:cs="Calibri"/>
          <w:bCs/>
        </w:rPr>
        <w:t>Date of Authorization</w:t>
      </w:r>
      <w:r w:rsidRPr="001D67CA">
        <w:rPr>
          <w:rFonts w:cs="Calibri"/>
        </w:rPr>
        <w:t xml:space="preserve">: </w:t>
      </w:r>
      <w:r w:rsidRPr="001D67CA">
        <w:rPr>
          <w:rFonts w:cs="Calibri"/>
        </w:rPr>
        <w:tab/>
      </w:r>
      <w:r w:rsidR="000768C5">
        <w:rPr>
          <w:rFonts w:cs="Calibri"/>
        </w:rPr>
        <w:t>Aug 6</w:t>
      </w:r>
      <w:r w:rsidRPr="001D67CA">
        <w:rPr>
          <w:rFonts w:cs="Calibri"/>
          <w:vertAlign w:val="superscript"/>
        </w:rPr>
        <w:t>th</w:t>
      </w:r>
      <w:r w:rsidRPr="001D67CA">
        <w:rPr>
          <w:rFonts w:cs="Calibri"/>
        </w:rPr>
        <w:t xml:space="preserve">, 2012 </w:t>
      </w:r>
    </w:p>
    <w:p w:rsidR="00D04C18" w:rsidRPr="001D67CA" w:rsidRDefault="00D04C18" w:rsidP="00D04C18">
      <w:pPr>
        <w:tabs>
          <w:tab w:val="left" w:pos="2870"/>
        </w:tabs>
        <w:spacing w:after="0" w:line="360" w:lineRule="auto"/>
        <w:ind w:left="1134"/>
        <w:rPr>
          <w:rFonts w:cs="Calibri"/>
        </w:rPr>
      </w:pPr>
      <w:r w:rsidRPr="001D67CA">
        <w:rPr>
          <w:rFonts w:cs="Calibri"/>
          <w:bCs/>
        </w:rPr>
        <w:t>Project Start Date</w:t>
      </w:r>
      <w:r w:rsidRPr="001D67CA">
        <w:rPr>
          <w:rFonts w:cs="Calibri"/>
        </w:rPr>
        <w:t xml:space="preserve">: </w:t>
      </w:r>
      <w:r w:rsidRPr="001D67CA">
        <w:rPr>
          <w:rFonts w:cs="Calibri"/>
        </w:rPr>
        <w:tab/>
      </w:r>
      <w:r w:rsidR="004A2C74" w:rsidRPr="001D67CA">
        <w:rPr>
          <w:rFonts w:cs="Calibri"/>
        </w:rPr>
        <w:tab/>
      </w:r>
      <w:r w:rsidR="004A2C74" w:rsidRPr="001D67CA">
        <w:rPr>
          <w:rFonts w:cs="Calibri"/>
        </w:rPr>
        <w:tab/>
      </w:r>
      <w:r w:rsidR="000768C5">
        <w:rPr>
          <w:rFonts w:cs="Calibri"/>
        </w:rPr>
        <w:t>Sep</w:t>
      </w:r>
      <w:r w:rsidRPr="001D67CA">
        <w:rPr>
          <w:rFonts w:cs="Calibri"/>
        </w:rPr>
        <w:t xml:space="preserve"> </w:t>
      </w:r>
      <w:r w:rsidR="000768C5">
        <w:rPr>
          <w:rFonts w:cs="Calibri"/>
        </w:rPr>
        <w:t>10</w:t>
      </w:r>
      <w:r w:rsidRPr="001D67CA">
        <w:rPr>
          <w:rFonts w:cs="Calibri"/>
          <w:vertAlign w:val="superscript"/>
        </w:rPr>
        <w:t>th</w:t>
      </w:r>
      <w:r w:rsidRPr="001D67CA">
        <w:rPr>
          <w:rFonts w:cs="Calibri"/>
        </w:rPr>
        <w:t xml:space="preserve">, 2012                       </w:t>
      </w:r>
    </w:p>
    <w:p w:rsidR="001723F2" w:rsidRPr="001D67CA" w:rsidRDefault="00D04C18" w:rsidP="00D04C18">
      <w:pPr>
        <w:ind w:left="1134"/>
        <w:rPr>
          <w:rFonts w:cs="Calibri"/>
        </w:rPr>
      </w:pPr>
      <w:r w:rsidRPr="001D67CA">
        <w:rPr>
          <w:rFonts w:cs="Calibri"/>
          <w:bCs/>
        </w:rPr>
        <w:t>Project Finish Date</w:t>
      </w:r>
      <w:r w:rsidRPr="001D67CA">
        <w:rPr>
          <w:rFonts w:cs="Calibri"/>
        </w:rPr>
        <w:t xml:space="preserve">: </w:t>
      </w:r>
      <w:r w:rsidRPr="001D67CA">
        <w:rPr>
          <w:rFonts w:cs="Calibri"/>
        </w:rPr>
        <w:tab/>
      </w:r>
      <w:r w:rsidR="000768C5">
        <w:rPr>
          <w:rFonts w:cs="Calibri"/>
        </w:rPr>
        <w:t>Dec</w:t>
      </w:r>
      <w:r w:rsidRPr="001D67CA">
        <w:rPr>
          <w:rFonts w:cs="Calibri"/>
        </w:rPr>
        <w:t xml:space="preserve"> </w:t>
      </w:r>
      <w:r w:rsidR="00FF0706" w:rsidRPr="001D67CA">
        <w:rPr>
          <w:rFonts w:cs="Calibri"/>
        </w:rPr>
        <w:t>2</w:t>
      </w:r>
      <w:r w:rsidR="00FF0706">
        <w:rPr>
          <w:rFonts w:cs="Calibri"/>
        </w:rPr>
        <w:t>0</w:t>
      </w:r>
      <w:r w:rsidR="00FF0706" w:rsidRPr="001D67CA">
        <w:rPr>
          <w:rFonts w:cs="Calibri"/>
          <w:vertAlign w:val="superscript"/>
        </w:rPr>
        <w:t>th</w:t>
      </w:r>
      <w:r w:rsidRPr="001D67CA">
        <w:rPr>
          <w:rFonts w:cs="Calibri"/>
        </w:rPr>
        <w:t>, 2012</w:t>
      </w:r>
    </w:p>
    <w:p w:rsidR="00C81325" w:rsidRPr="001D67CA" w:rsidRDefault="00C81325" w:rsidP="005000D2">
      <w:pPr>
        <w:pStyle w:val="Heading1"/>
        <w:numPr>
          <w:ilvl w:val="1"/>
          <w:numId w:val="29"/>
        </w:numPr>
        <w:spacing w:before="400" w:after="120"/>
      </w:pPr>
      <w:bookmarkStart w:id="4" w:name="_Toc335923162"/>
      <w:r w:rsidRPr="001D67CA">
        <w:t>Overview</w:t>
      </w:r>
      <w:bookmarkEnd w:id="4"/>
    </w:p>
    <w:p w:rsidR="00F35068" w:rsidRPr="001D67CA" w:rsidRDefault="000768C5" w:rsidP="00AE50B2">
      <w:pPr>
        <w:ind w:left="720"/>
      </w:pPr>
      <w:r>
        <w:t xml:space="preserve">TicTac </w:t>
      </w:r>
      <w:r w:rsidR="00190FD7">
        <w:t>is a company providing Home Delivery service for online and offline shops. As the business consists of many com</w:t>
      </w:r>
      <w:r w:rsidR="00E63880">
        <w:t>plex processes, a management system is needed for its operation. Therefore, HDMS is built to fulfill this need.</w:t>
      </w:r>
    </w:p>
    <w:p w:rsidR="00C81325" w:rsidRPr="001D67CA" w:rsidRDefault="00E56101" w:rsidP="005000D2">
      <w:pPr>
        <w:pStyle w:val="Heading1"/>
        <w:numPr>
          <w:ilvl w:val="1"/>
          <w:numId w:val="29"/>
        </w:numPr>
        <w:spacing w:before="400" w:after="120"/>
      </w:pPr>
      <w:bookmarkStart w:id="5" w:name="_Toc335923163"/>
      <w:r>
        <w:t>E</w:t>
      </w:r>
      <w:r w:rsidR="00C81325" w:rsidRPr="001D67CA">
        <w:t xml:space="preserve">xisting </w:t>
      </w:r>
      <w:r w:rsidR="007C66F8">
        <w:t>Methods</w:t>
      </w:r>
      <w:bookmarkEnd w:id="5"/>
    </w:p>
    <w:p w:rsidR="00601075" w:rsidRPr="001D67CA" w:rsidRDefault="00601075" w:rsidP="00AE50B2">
      <w:pPr>
        <w:ind w:left="720"/>
      </w:pPr>
      <w:r w:rsidRPr="001D67CA">
        <w:t xml:space="preserve">Currently, </w:t>
      </w:r>
      <w:r w:rsidR="00E63880">
        <w:t>TicTac</w:t>
      </w:r>
      <w:r w:rsidR="00340C20" w:rsidRPr="001D67CA">
        <w:t xml:space="preserve"> doesn’t have</w:t>
      </w:r>
      <w:r w:rsidR="003B227C">
        <w:t xml:space="preserve"> any management</w:t>
      </w:r>
      <w:r w:rsidR="00340C20" w:rsidRPr="001D67CA">
        <w:t xml:space="preserve"> information system</w:t>
      </w:r>
      <w:r w:rsidR="00E63880">
        <w:t xml:space="preserve"> so </w:t>
      </w:r>
      <w:r w:rsidR="00340C20" w:rsidRPr="001D67CA">
        <w:t>all</w:t>
      </w:r>
      <w:r w:rsidR="00E63880">
        <w:t xml:space="preserve"> the management</w:t>
      </w:r>
      <w:r w:rsidR="00340C20" w:rsidRPr="001D67CA">
        <w:t xml:space="preserve"> </w:t>
      </w:r>
      <w:r w:rsidR="00E63880">
        <w:t>tasks</w:t>
      </w:r>
      <w:r w:rsidR="00E63880" w:rsidRPr="001D67CA">
        <w:t xml:space="preserve"> </w:t>
      </w:r>
      <w:r w:rsidR="00340C20" w:rsidRPr="001D67CA">
        <w:t>are</w:t>
      </w:r>
      <w:r w:rsidR="00E63880">
        <w:t xml:space="preserve"> done</w:t>
      </w:r>
      <w:r w:rsidR="00591165">
        <w:t xml:space="preserve"> manually</w:t>
      </w:r>
      <w:r w:rsidR="00340C20" w:rsidRPr="001D67CA">
        <w:t xml:space="preserve"> </w:t>
      </w:r>
      <w:r w:rsidR="00E63880">
        <w:t>by the staff.</w:t>
      </w:r>
    </w:p>
    <w:p w:rsidR="00591165" w:rsidRDefault="007C66F8" w:rsidP="005000D2">
      <w:pPr>
        <w:pStyle w:val="Heading1"/>
        <w:numPr>
          <w:ilvl w:val="1"/>
          <w:numId w:val="29"/>
        </w:numPr>
        <w:spacing w:before="400" w:after="120"/>
      </w:pPr>
      <w:bookmarkStart w:id="6" w:name="_Toc335923164"/>
      <w:r>
        <w:t>Limitation</w:t>
      </w:r>
      <w:r w:rsidR="00C81325" w:rsidRPr="001D67CA">
        <w:t xml:space="preserve"> of the existing system</w:t>
      </w:r>
      <w:bookmarkEnd w:id="6"/>
    </w:p>
    <w:p w:rsidR="00D96877" w:rsidRPr="001D67CA" w:rsidRDefault="00591165" w:rsidP="002E6E1E">
      <w:pPr>
        <w:ind w:left="720"/>
      </w:pPr>
      <w:r>
        <w:t>Manual work is not efficient in term of speed and cost, especially when it is</w:t>
      </w:r>
      <w:r w:rsidR="00535B1D">
        <w:t xml:space="preserve"> information</w:t>
      </w:r>
      <w:r>
        <w:t xml:space="preserve"> management work. Moreover, the precision of manual work is not guaranteed. </w:t>
      </w:r>
      <w:r w:rsidR="00535B1D">
        <w:t>It also takes a lot of time to gather all the information from other documents to create a regular report.</w:t>
      </w:r>
    </w:p>
    <w:p w:rsidR="00D04C18" w:rsidRPr="001D67CA" w:rsidRDefault="001A11C1" w:rsidP="005000D2">
      <w:pPr>
        <w:pStyle w:val="Heading1"/>
        <w:numPr>
          <w:ilvl w:val="1"/>
          <w:numId w:val="29"/>
        </w:numPr>
        <w:spacing w:before="400" w:after="120"/>
      </w:pPr>
      <w:bookmarkStart w:id="7" w:name="_Toc335923165"/>
      <w:r w:rsidRPr="001D67CA">
        <w:t>Benefits of expected system</w:t>
      </w:r>
      <w:bookmarkEnd w:id="7"/>
    </w:p>
    <w:p w:rsidR="00AE50B2" w:rsidRPr="001D67CA" w:rsidRDefault="0044525A" w:rsidP="00AE50B2">
      <w:pPr>
        <w:tabs>
          <w:tab w:val="left" w:pos="709"/>
        </w:tabs>
      </w:pPr>
      <w:r w:rsidRPr="001D67CA">
        <w:tab/>
        <w:t>The benefit</w:t>
      </w:r>
      <w:r w:rsidR="00004A69" w:rsidRPr="001D67CA">
        <w:t>s</w:t>
      </w:r>
      <w:r w:rsidRPr="001D67CA">
        <w:t xml:space="preserve"> of</w:t>
      </w:r>
      <w:r w:rsidR="00384668">
        <w:t xml:space="preserve"> the</w:t>
      </w:r>
      <w:r w:rsidRPr="001D67CA">
        <w:t xml:space="preserve"> </w:t>
      </w:r>
      <w:r w:rsidR="00AE50B2" w:rsidRPr="001D67CA">
        <w:t xml:space="preserve">Management </w:t>
      </w:r>
      <w:r w:rsidR="00384668">
        <w:t>I</w:t>
      </w:r>
      <w:r w:rsidR="00384668" w:rsidRPr="001D67CA">
        <w:t xml:space="preserve">nformation </w:t>
      </w:r>
      <w:r w:rsidR="00384668">
        <w:t>S</w:t>
      </w:r>
      <w:r w:rsidR="00AE50B2" w:rsidRPr="001D67CA">
        <w:t>ystem:</w:t>
      </w:r>
    </w:p>
    <w:p w:rsidR="00AE50B2" w:rsidRPr="001D67CA" w:rsidRDefault="00384668" w:rsidP="00AE50B2">
      <w:pPr>
        <w:pStyle w:val="ListParagraph"/>
        <w:numPr>
          <w:ilvl w:val="0"/>
          <w:numId w:val="26"/>
        </w:numPr>
        <w:tabs>
          <w:tab w:val="left" w:pos="1134"/>
        </w:tabs>
      </w:pPr>
      <w:r>
        <w:t>Reduce time and cost of paper work</w:t>
      </w:r>
      <w:r w:rsidR="002E47A0" w:rsidRPr="001D67CA">
        <w:t>.</w:t>
      </w:r>
    </w:p>
    <w:p w:rsidR="00AE50B2" w:rsidRPr="001D67CA" w:rsidRDefault="00384668" w:rsidP="00AE50B2">
      <w:pPr>
        <w:pStyle w:val="ListParagraph"/>
        <w:numPr>
          <w:ilvl w:val="0"/>
          <w:numId w:val="26"/>
        </w:numPr>
        <w:tabs>
          <w:tab w:val="left" w:pos="1134"/>
        </w:tabs>
      </w:pPr>
      <w:r>
        <w:t>Be able to retrieve information quickly and precisely</w:t>
      </w:r>
      <w:r w:rsidR="00AE50B2" w:rsidRPr="001D67CA">
        <w:t>.</w:t>
      </w:r>
    </w:p>
    <w:p w:rsidR="00D07A94" w:rsidRDefault="00384668" w:rsidP="002E6E1E">
      <w:pPr>
        <w:pStyle w:val="ListParagraph"/>
        <w:numPr>
          <w:ilvl w:val="0"/>
          <w:numId w:val="26"/>
        </w:numPr>
        <w:tabs>
          <w:tab w:val="left" w:pos="1134"/>
        </w:tabs>
      </w:pPr>
      <w:r>
        <w:t>Can be accessed from anywhere with an internet connection</w:t>
      </w:r>
      <w:r w:rsidR="00D07A94" w:rsidRPr="001D67CA">
        <w:t>.</w:t>
      </w:r>
    </w:p>
    <w:p w:rsidR="00FF0706" w:rsidRPr="001D67CA" w:rsidRDefault="00FF0706" w:rsidP="002E6E1E">
      <w:pPr>
        <w:pStyle w:val="ListParagraph"/>
        <w:numPr>
          <w:ilvl w:val="0"/>
          <w:numId w:val="26"/>
        </w:numPr>
        <w:tabs>
          <w:tab w:val="left" w:pos="1134"/>
        </w:tabs>
      </w:pPr>
      <w:r>
        <w:t>Customers can place orders anytime.</w:t>
      </w:r>
      <w:bookmarkStart w:id="8" w:name="_GoBack"/>
      <w:bookmarkEnd w:id="8"/>
    </w:p>
    <w:p w:rsidR="00D63596" w:rsidRDefault="00D63596">
      <w:pPr>
        <w:spacing w:after="0" w:line="240" w:lineRule="auto"/>
        <w:rPr>
          <w:rFonts w:ascii="Cambria" w:eastAsia="MS Gothic" w:hAnsi="Cambria"/>
          <w:b/>
          <w:bCs/>
          <w:color w:val="4F81BD"/>
          <w:sz w:val="26"/>
          <w:szCs w:val="26"/>
        </w:rPr>
      </w:pPr>
      <w:r>
        <w:br w:type="page"/>
      </w:r>
    </w:p>
    <w:p w:rsidR="0062651B" w:rsidRPr="001D67CA" w:rsidRDefault="00B16CDE" w:rsidP="005000D2">
      <w:pPr>
        <w:pStyle w:val="Heading1"/>
        <w:numPr>
          <w:ilvl w:val="1"/>
          <w:numId w:val="29"/>
        </w:numPr>
        <w:spacing w:before="400" w:after="120"/>
      </w:pPr>
      <w:bookmarkStart w:id="9" w:name="_Toc335923166"/>
      <w:r>
        <w:lastRenderedPageBreak/>
        <w:t>Stake Holders</w:t>
      </w:r>
      <w:bookmarkEnd w:id="9"/>
    </w:p>
    <w:tbl>
      <w:tblPr>
        <w:tblStyle w:val="LightList"/>
        <w:tblW w:w="9576" w:type="dxa"/>
        <w:tblLook w:val="0020" w:firstRow="1" w:lastRow="0" w:firstColumn="0" w:lastColumn="0" w:noHBand="0" w:noVBand="0"/>
      </w:tblPr>
      <w:tblGrid>
        <w:gridCol w:w="2628"/>
        <w:gridCol w:w="2970"/>
        <w:gridCol w:w="3978"/>
      </w:tblGrid>
      <w:tr w:rsidR="002E6E1E" w:rsidRPr="002E6E1E" w:rsidTr="00500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8" w:type="dxa"/>
          </w:tcPr>
          <w:bookmarkEnd w:id="0"/>
          <w:bookmarkEnd w:id="1"/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 xml:space="preserve">Full </w:t>
            </w:r>
            <w:r w:rsidR="00384668" w:rsidRPr="002E6E1E">
              <w:rPr>
                <w:rFonts w:cs="Calibri"/>
                <w:szCs w:val="24"/>
              </w:rPr>
              <w:t>Name</w:t>
            </w:r>
          </w:p>
        </w:tc>
        <w:tc>
          <w:tcPr>
            <w:tcW w:w="2970" w:type="dxa"/>
          </w:tcPr>
          <w:p w:rsidR="00384668" w:rsidRPr="002E6E1E" w:rsidRDefault="00384668" w:rsidP="00420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Roles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Contact</w:t>
            </w:r>
          </w:p>
        </w:tc>
      </w:tr>
      <w:tr w:rsidR="002E6E1E" w:rsidRPr="002E6E1E" w:rsidTr="0050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Lâm Hữu Khánh Phương</w:t>
            </w:r>
          </w:p>
        </w:tc>
        <w:tc>
          <w:tcPr>
            <w:tcW w:w="2970" w:type="dxa"/>
          </w:tcPr>
          <w:p w:rsidR="00384668" w:rsidRPr="002E6E1E" w:rsidRDefault="00D63596" w:rsidP="0042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Supervisor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 w:rsidRPr="00D63596">
              <w:rPr>
                <w:rFonts w:cs="Calibri"/>
                <w:szCs w:val="24"/>
              </w:rPr>
              <w:t>phuonglhk@fpt.edu.vn</w:t>
            </w:r>
          </w:p>
        </w:tc>
      </w:tr>
      <w:tr w:rsidR="002E6E1E" w:rsidRPr="002E6E1E" w:rsidTr="005000D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Lê Anh Đảo</w:t>
            </w:r>
          </w:p>
        </w:tc>
        <w:tc>
          <w:tcPr>
            <w:tcW w:w="2970" w:type="dxa"/>
          </w:tcPr>
          <w:p w:rsidR="00384668" w:rsidRPr="002E6E1E" w:rsidRDefault="00384668" w:rsidP="0042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Team Leader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>
              <w:rPr>
                <w:rFonts w:cs="Calibri"/>
                <w:szCs w:val="24"/>
              </w:rPr>
              <w:t>daola60142@fpt.edu.vn</w:t>
            </w:r>
          </w:p>
        </w:tc>
      </w:tr>
      <w:tr w:rsidR="002E6E1E" w:rsidRPr="002E6E1E" w:rsidTr="0050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Nguyễn Bá Linh</w:t>
            </w:r>
          </w:p>
        </w:tc>
        <w:tc>
          <w:tcPr>
            <w:tcW w:w="2970" w:type="dxa"/>
          </w:tcPr>
          <w:p w:rsidR="00384668" w:rsidRPr="002E6E1E" w:rsidRDefault="00384668" w:rsidP="0042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Team Member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 w:rsidRPr="00D63596">
              <w:rPr>
                <w:rFonts w:cs="Calibri"/>
                <w:szCs w:val="24"/>
              </w:rPr>
              <w:t>linhnb60153@fpt.edu.vn</w:t>
            </w:r>
          </w:p>
        </w:tc>
      </w:tr>
      <w:tr w:rsidR="002E6E1E" w:rsidRPr="002E6E1E" w:rsidTr="005000D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Hồ Hữu Tài</w:t>
            </w:r>
          </w:p>
        </w:tc>
        <w:tc>
          <w:tcPr>
            <w:tcW w:w="2970" w:type="dxa"/>
          </w:tcPr>
          <w:p w:rsidR="00384668" w:rsidRPr="002E6E1E" w:rsidRDefault="00384668" w:rsidP="0042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Team Member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 w:rsidRPr="00D63596">
              <w:rPr>
                <w:rFonts w:cs="Calibri"/>
                <w:szCs w:val="24"/>
              </w:rPr>
              <w:t>taihh60267@fpt.edu.vn</w:t>
            </w:r>
          </w:p>
        </w:tc>
      </w:tr>
      <w:tr w:rsidR="002E6E1E" w:rsidRPr="002E6E1E" w:rsidTr="00500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Thân Văn Thành</w:t>
            </w:r>
          </w:p>
        </w:tc>
        <w:tc>
          <w:tcPr>
            <w:tcW w:w="2970" w:type="dxa"/>
          </w:tcPr>
          <w:p w:rsidR="00384668" w:rsidRPr="002E6E1E" w:rsidRDefault="00384668" w:rsidP="00420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Team Member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8" w:type="dxa"/>
          </w:tcPr>
          <w:p w:rsidR="00384668" w:rsidRPr="002E6E1E" w:rsidRDefault="00D63596" w:rsidP="00420593">
            <w:pPr>
              <w:rPr>
                <w:rFonts w:cs="Calibri"/>
                <w:szCs w:val="24"/>
              </w:rPr>
            </w:pPr>
            <w:r w:rsidRPr="00D63596">
              <w:rPr>
                <w:rFonts w:cs="Calibri"/>
                <w:szCs w:val="24"/>
              </w:rPr>
              <w:t>thanhtv60277@fpt.edu.vn</w:t>
            </w:r>
          </w:p>
        </w:tc>
      </w:tr>
      <w:tr w:rsidR="002E6E1E" w:rsidRPr="002E6E1E" w:rsidTr="005000D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8" w:type="dxa"/>
          </w:tcPr>
          <w:p w:rsidR="005B2841" w:rsidRPr="002E6E1E" w:rsidRDefault="005B2841" w:rsidP="00420593">
            <w:pPr>
              <w:rPr>
                <w:rFonts w:cs="Calibri"/>
                <w:szCs w:val="24"/>
              </w:rPr>
            </w:pPr>
            <w:r w:rsidRPr="002E6E1E">
              <w:rPr>
                <w:rFonts w:cs="Calibri"/>
                <w:szCs w:val="24"/>
              </w:rPr>
              <w:t>Lê Quang Tú</w:t>
            </w:r>
          </w:p>
        </w:tc>
        <w:tc>
          <w:tcPr>
            <w:tcW w:w="2970" w:type="dxa"/>
          </w:tcPr>
          <w:p w:rsidR="005B2841" w:rsidRPr="002E6E1E" w:rsidRDefault="005B2841" w:rsidP="00420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</w:rPr>
            </w:pPr>
            <w:r w:rsidRPr="00927B58">
              <w:rPr>
                <w:rFonts w:cs="Calibri"/>
                <w:szCs w:val="24"/>
              </w:rPr>
              <w:t>Team Member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78" w:type="dxa"/>
          </w:tcPr>
          <w:p w:rsidR="005B2841" w:rsidRPr="002E6E1E" w:rsidRDefault="005B2841" w:rsidP="005000D2">
            <w:pPr>
              <w:keepNext/>
              <w:rPr>
                <w:rFonts w:cs="Calibri"/>
                <w:szCs w:val="24"/>
              </w:rPr>
            </w:pPr>
            <w:r w:rsidRPr="00D63596">
              <w:rPr>
                <w:rFonts w:cs="Calibri"/>
                <w:szCs w:val="24"/>
              </w:rPr>
              <w:t>tulq60037@fpt.edu.vn</w:t>
            </w:r>
          </w:p>
        </w:tc>
      </w:tr>
    </w:tbl>
    <w:p w:rsidR="0062651B" w:rsidRPr="001D67CA" w:rsidRDefault="007C66F8" w:rsidP="005000D2">
      <w:pPr>
        <w:pStyle w:val="Caption"/>
        <w:spacing w:before="240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St</w:t>
      </w:r>
      <w:r>
        <w:rPr>
          <w:noProof/>
        </w:rPr>
        <w:t>ake Holders</w:t>
      </w:r>
    </w:p>
    <w:sectPr w:rsidR="0062651B" w:rsidRPr="001D67CA" w:rsidSect="008328DD">
      <w:headerReference w:type="even" r:id="rId12"/>
      <w:headerReference w:type="default" r:id="rId13"/>
      <w:footerReference w:type="even" r:id="rId14"/>
      <w:footerReference w:type="default" r:id="rId15"/>
      <w:footerReference w:type="first" r:id="rId16"/>
      <w:pgSz w:w="12240" w:h="15840"/>
      <w:pgMar w:top="1418" w:right="1134" w:bottom="1418" w:left="1985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513" w:rsidRDefault="00D84513" w:rsidP="00694609">
      <w:pPr>
        <w:spacing w:after="0" w:line="240" w:lineRule="auto"/>
      </w:pPr>
      <w:r>
        <w:separator/>
      </w:r>
    </w:p>
  </w:endnote>
  <w:endnote w:type="continuationSeparator" w:id="0">
    <w:p w:rsidR="00D84513" w:rsidRDefault="00D84513" w:rsidP="00694609">
      <w:pPr>
        <w:spacing w:after="0" w:line="240" w:lineRule="auto"/>
      </w:pPr>
      <w:r>
        <w:continuationSeparator/>
      </w:r>
    </w:p>
  </w:endnote>
  <w:endnote w:type="continuationNotice" w:id="1">
    <w:p w:rsidR="00D84513" w:rsidRDefault="00D845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2801"/>
      <w:gridCol w:w="6536"/>
    </w:tblGrid>
    <w:tr w:rsidR="003A38EC">
      <w:trPr>
        <w:trHeight w:val="360"/>
        <w:ins w:id="28" w:author="Sajivn" w:date="2012-09-18T00:09:00Z"/>
      </w:trPr>
      <w:tc>
        <w:tcPr>
          <w:tcW w:w="1500" w:type="pct"/>
          <w:shd w:val="clear" w:color="auto" w:fill="8064A2" w:themeFill="accent4"/>
        </w:tcPr>
        <w:p w:rsidR="003A38EC" w:rsidRDefault="003A38EC">
          <w:pPr>
            <w:pStyle w:val="Footer"/>
            <w:rPr>
              <w:ins w:id="29" w:author="Sajivn" w:date="2012-09-18T00:09:00Z"/>
              <w:color w:val="FFFFFF" w:themeColor="background1"/>
            </w:rPr>
          </w:pPr>
          <w:ins w:id="30" w:author="Sajivn" w:date="2012-09-18T00:09:00Z"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</w:ins>
          <w:r w:rsidR="00FF0706" w:rsidRPr="00FF0706">
            <w:rPr>
              <w:noProof/>
              <w:color w:val="FFFFFF" w:themeColor="background1"/>
            </w:rPr>
            <w:t>2</w:t>
          </w:r>
          <w:ins w:id="31" w:author="Sajivn" w:date="2012-09-18T00:09:00Z">
            <w:r>
              <w:rPr>
                <w:noProof/>
                <w:color w:val="FFFFFF" w:themeColor="background1"/>
              </w:rPr>
              <w:fldChar w:fldCharType="end"/>
            </w:r>
          </w:ins>
        </w:p>
      </w:tc>
      <w:tc>
        <w:tcPr>
          <w:tcW w:w="3500" w:type="pct"/>
        </w:tcPr>
        <w:p w:rsidR="003A38EC" w:rsidRDefault="003A38EC">
          <w:pPr>
            <w:pStyle w:val="Footer"/>
            <w:rPr>
              <w:ins w:id="32" w:author="Sajivn" w:date="2012-09-18T00:09:00Z"/>
            </w:rPr>
          </w:pPr>
          <w:ins w:id="33" w:author="Sajivn" w:date="2012-09-18T00:09:00Z">
            <w:r>
              <w:t>Capstone Project – HDMS</w:t>
            </w:r>
          </w:ins>
        </w:p>
      </w:tc>
    </w:tr>
  </w:tbl>
  <w:p w:rsidR="003A38EC" w:rsidRDefault="003A38E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536"/>
      <w:gridCol w:w="2801"/>
    </w:tblGrid>
    <w:tr w:rsidR="003A38EC">
      <w:trPr>
        <w:trHeight w:val="360"/>
        <w:ins w:id="34" w:author="Sajivn" w:date="2012-09-18T00:04:00Z"/>
      </w:trPr>
      <w:tc>
        <w:tcPr>
          <w:tcW w:w="3500" w:type="pct"/>
        </w:tcPr>
        <w:p w:rsidR="003A38EC" w:rsidRDefault="003A38EC">
          <w:pPr>
            <w:pStyle w:val="Footer"/>
            <w:jc w:val="right"/>
            <w:rPr>
              <w:ins w:id="35" w:author="Sajivn" w:date="2012-09-18T00:04:00Z"/>
              <w:rFonts w:asciiTheme="majorHAnsi" w:eastAsiaTheme="majorEastAsia" w:hAnsiTheme="majorHAnsi" w:cstheme="majorBidi"/>
              <w:color w:val="404040" w:themeColor="text1" w:themeTint="BF"/>
            </w:rPr>
            <w:pPrChange w:id="36" w:author="Sajivn" w:date="2012-09-18T00:10:00Z">
              <w:pPr>
                <w:pStyle w:val="Footer"/>
                <w:keepNext/>
                <w:keepLines/>
                <w:spacing w:before="200"/>
                <w:jc w:val="right"/>
                <w:outlineLvl w:val="7"/>
              </w:pPr>
            </w:pPrChange>
          </w:pPr>
          <w:ins w:id="37" w:author="Sajivn" w:date="2012-09-18T00:07:00Z">
            <w:r>
              <w:t>Capstone Project – HDMS</w:t>
            </w:r>
          </w:ins>
        </w:p>
      </w:tc>
      <w:tc>
        <w:tcPr>
          <w:tcW w:w="1500" w:type="pct"/>
          <w:shd w:val="clear" w:color="auto" w:fill="8064A2" w:themeFill="accent4"/>
        </w:tcPr>
        <w:p w:rsidR="003A38EC" w:rsidRDefault="003A38EC">
          <w:pPr>
            <w:pStyle w:val="Footer"/>
            <w:jc w:val="right"/>
            <w:rPr>
              <w:ins w:id="38" w:author="Sajivn" w:date="2012-09-18T00:04:00Z"/>
              <w:color w:val="FFFFFF" w:themeColor="background1"/>
            </w:rPr>
          </w:pPr>
          <w:ins w:id="39" w:author="Sajivn" w:date="2012-09-18T00:04:00Z">
            <w:r>
              <w:fldChar w:fldCharType="begin"/>
            </w:r>
            <w:r>
              <w:instrText xml:space="preserve"> PAGE    \* MERGEFORMAT </w:instrText>
            </w:r>
            <w:r>
              <w:fldChar w:fldCharType="separate"/>
            </w:r>
          </w:ins>
          <w:r w:rsidR="00FF0706" w:rsidRPr="00FF0706">
            <w:rPr>
              <w:noProof/>
              <w:color w:val="FFFFFF" w:themeColor="background1"/>
            </w:rPr>
            <w:t>3</w:t>
          </w:r>
          <w:ins w:id="40" w:author="Sajivn" w:date="2012-09-18T00:04:00Z">
            <w:r>
              <w:rPr>
                <w:noProof/>
                <w:color w:val="FFFFFF" w:themeColor="background1"/>
              </w:rPr>
              <w:fldChar w:fldCharType="end"/>
            </w:r>
          </w:ins>
        </w:p>
      </w:tc>
    </w:tr>
  </w:tbl>
  <w:p w:rsidR="003A38EC" w:rsidRDefault="003A38E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525"/>
    </w:tblGrid>
    <w:tr w:rsidR="003A38EC">
      <w:trPr>
        <w:trHeight w:val="10166"/>
        <w:ins w:id="41" w:author="Sajivn" w:date="2012-09-18T00:32:00Z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3A38EC" w:rsidRDefault="003A38EC" w:rsidP="005000D2">
          <w:pPr>
            <w:pStyle w:val="Header"/>
            <w:ind w:left="113" w:right="113"/>
            <w:rPr>
              <w:ins w:id="42" w:author="Sajivn" w:date="2012-09-18T00:32:00Z"/>
            </w:rPr>
          </w:pPr>
          <w:ins w:id="43" w:author="Sajivn" w:date="2012-09-18T00:32:00Z">
            <w:r>
              <w:rPr>
                <w:color w:val="4F81BD" w:themeColor="accent1"/>
              </w:rPr>
              <w:t xml:space="preserve">Introduction </w:t>
            </w:r>
          </w:ins>
        </w:p>
      </w:tc>
    </w:tr>
    <w:tr w:rsidR="003A38EC">
      <w:trPr>
        <w:ins w:id="44" w:author="Sajivn" w:date="2012-09-18T00:32:00Z"/>
      </w:trPr>
      <w:tc>
        <w:tcPr>
          <w:tcW w:w="498" w:type="dxa"/>
          <w:tcBorders>
            <w:top w:val="single" w:sz="4" w:space="0" w:color="auto"/>
          </w:tcBorders>
        </w:tcPr>
        <w:p w:rsidR="003A38EC" w:rsidRDefault="003A38EC">
          <w:pPr>
            <w:pStyle w:val="Footer"/>
            <w:rPr>
              <w:ins w:id="45" w:author="Sajivn" w:date="2012-09-18T00:32:00Z"/>
              <w14:numForm w14:val="lining"/>
            </w:rPr>
          </w:pPr>
          <w:ins w:id="46" w:author="Sajivn" w:date="2012-09-18T00:32:00Z">
            <w:r>
              <w:rPr>
                <w14:glow w14:rad="38100">
                  <w14:schemeClr w14:val="accent1">
                    <w14:alpha w14:val="60000"/>
                  </w14:schemeClr>
                </w14:glow>
                <w14:numForm w14:val="lining"/>
              </w:rPr>
              <w:fldChar w:fldCharType="begin"/>
            </w:r>
            <w:r>
              <w:rPr>
                <w14:glow w14:rad="38100">
                  <w14:schemeClr w14:val="accent1">
                    <w14:alpha w14:val="60000"/>
                  </w14:schemeClr>
                </w14:glow>
                <w14:numForm w14:val="lining"/>
              </w:rPr>
              <w:instrText xml:space="preserve"> PAGE   \* MERGEFORMAT </w:instrText>
            </w:r>
            <w:r>
              <w:rPr>
                <w14:glow w14:rad="38100">
                  <w14:schemeClr w14:val="accent1">
                    <w14:alpha w14:val="60000"/>
                  </w14:schemeClr>
                </w14:glow>
                <w14:numForm w14:val="lining"/>
              </w:rPr>
              <w:fldChar w:fldCharType="separate"/>
            </w:r>
          </w:ins>
          <w:r w:rsidR="00FF0706" w:rsidRPr="00FF0706">
            <w:rPr>
              <w:noProof/>
              <w:color w:val="4F81BD" w:themeColor="accent1"/>
              <w:sz w:val="40"/>
              <w:szCs w:val="40"/>
              <w14:glow w14:rad="38100">
                <w14:schemeClr w14:val="accent1">
                  <w14:alpha w14:val="60000"/>
                </w14:schemeClr>
              </w14:glow>
              <w14:numForm w14:val="lining"/>
            </w:rPr>
            <w:t>1</w:t>
          </w:r>
          <w:ins w:id="47" w:author="Sajivn" w:date="2012-09-18T00:32:00Z">
            <w:r>
              <w:rPr>
                <w:noProof/>
                <w:color w:val="4F81BD" w:themeColor="accent1"/>
                <w:sz w:val="40"/>
                <w:szCs w:val="40"/>
                <w14:glow w14:rad="38100">
                  <w14:schemeClr w14:val="accent1">
                    <w14:alpha w14:val="60000"/>
                  </w14:schemeClr>
                </w14:glow>
                <w14:numForm w14:val="lining"/>
              </w:rPr>
              <w:fldChar w:fldCharType="end"/>
            </w:r>
          </w:ins>
        </w:p>
      </w:tc>
    </w:tr>
    <w:tr w:rsidR="003A38EC">
      <w:trPr>
        <w:trHeight w:val="768"/>
        <w:ins w:id="48" w:author="Sajivn" w:date="2012-09-18T00:32:00Z"/>
      </w:trPr>
      <w:tc>
        <w:tcPr>
          <w:tcW w:w="498" w:type="dxa"/>
        </w:tcPr>
        <w:p w:rsidR="003A38EC" w:rsidRDefault="003A38EC">
          <w:pPr>
            <w:pStyle w:val="Header"/>
            <w:rPr>
              <w:ins w:id="49" w:author="Sajivn" w:date="2012-09-18T00:32:00Z"/>
            </w:rPr>
          </w:pPr>
        </w:p>
      </w:tc>
    </w:tr>
  </w:tbl>
  <w:p w:rsidR="003A38EC" w:rsidRDefault="003A38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513" w:rsidRDefault="00D84513" w:rsidP="00694609">
      <w:pPr>
        <w:spacing w:after="0" w:line="240" w:lineRule="auto"/>
      </w:pPr>
      <w:r>
        <w:separator/>
      </w:r>
    </w:p>
  </w:footnote>
  <w:footnote w:type="continuationSeparator" w:id="0">
    <w:p w:rsidR="00D84513" w:rsidRDefault="00D84513" w:rsidP="00694609">
      <w:pPr>
        <w:spacing w:after="0" w:line="240" w:lineRule="auto"/>
      </w:pPr>
      <w:r>
        <w:continuationSeparator/>
      </w:r>
    </w:p>
  </w:footnote>
  <w:footnote w:type="continuationNotice" w:id="1">
    <w:p w:rsidR="00D84513" w:rsidRDefault="00D8451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7936"/>
      <w:gridCol w:w="1401"/>
    </w:tblGrid>
    <w:tr w:rsidR="003A38EC">
      <w:trPr>
        <w:trHeight w:val="475"/>
        <w:ins w:id="10" w:author="Sajivn" w:date="2012-09-18T00:10:00Z"/>
      </w:trPr>
      <w:customXmlInsRangeStart w:id="11" w:author="Sajivn" w:date="2012-09-18T00:10:00Z"/>
      <w:sdt>
        <w:sdtPr>
          <w:rPr>
            <w:caps/>
            <w:color w:val="FFFFFF" w:themeColor="background1"/>
          </w:rPr>
          <w:alias w:val="Title"/>
          <w:id w:val="78273368"/>
          <w:placeholder>
            <w:docPart w:val="1C032E563989439A941509C925D8FB8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customXmlInsRangeEnd w:id="11"/>
          <w:tc>
            <w:tcPr>
              <w:tcW w:w="4250" w:type="pct"/>
              <w:shd w:val="clear" w:color="auto" w:fill="8064A2" w:themeFill="accent4"/>
              <w:vAlign w:val="center"/>
            </w:tcPr>
            <w:p w:rsidR="003A38EC" w:rsidRDefault="003A38EC">
              <w:pPr>
                <w:pStyle w:val="Header"/>
                <w:jc w:val="right"/>
                <w:rPr>
                  <w:ins w:id="12" w:author="Sajivn" w:date="2012-09-18T00:10:00Z"/>
                  <w:caps/>
                  <w:color w:val="FFFFFF" w:themeColor="background1"/>
                </w:rPr>
              </w:pPr>
              <w:ins w:id="13" w:author="Sajivn" w:date="2012-09-18T00:10:00Z">
                <w:r>
                  <w:rPr>
                    <w:caps/>
                    <w:color w:val="FFFFFF" w:themeColor="background1"/>
                  </w:rPr>
                  <w:t>Report 1 - Introduction</w:t>
                </w:r>
              </w:ins>
            </w:p>
          </w:tc>
          <w:customXmlInsRangeStart w:id="14" w:author="Sajivn" w:date="2012-09-18T00:10:00Z"/>
        </w:sdtContent>
      </w:sdt>
      <w:customXmlInsRangeEnd w:id="14"/>
      <w:customXmlInsRangeStart w:id="15" w:author="Sajivn" w:date="2012-09-18T00:10:00Z"/>
      <w:sdt>
        <w:sdtPr>
          <w:rPr>
            <w:color w:val="FFFFFF" w:themeColor="background1"/>
          </w:rPr>
          <w:alias w:val="Date"/>
          <w:id w:val="78273375"/>
          <w:placeholder>
            <w:docPart w:val="C65A1F71765544D1A5A808BC04C6079B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customXmlInsRangeEnd w:id="15"/>
          <w:tc>
            <w:tcPr>
              <w:tcW w:w="750" w:type="pct"/>
              <w:shd w:val="clear" w:color="auto" w:fill="000000" w:themeFill="text1"/>
              <w:vAlign w:val="center"/>
            </w:tcPr>
            <w:p w:rsidR="003A38EC" w:rsidRDefault="003A38EC">
              <w:pPr>
                <w:pStyle w:val="Header"/>
                <w:jc w:val="right"/>
                <w:rPr>
                  <w:ins w:id="16" w:author="Sajivn" w:date="2012-09-18T00:10:00Z"/>
                  <w:color w:val="FFFFFF" w:themeColor="background1"/>
                </w:rPr>
              </w:pPr>
              <w:ins w:id="17" w:author="Sajivn" w:date="2012-09-18T00:32:00Z">
                <w:r>
                  <w:rPr>
                    <w:color w:val="FFFFFF" w:themeColor="background1"/>
                  </w:rPr>
                  <w:t>September 18, 2012</w:t>
                </w:r>
              </w:ins>
            </w:p>
          </w:tc>
          <w:customXmlInsRangeStart w:id="18" w:author="Sajivn" w:date="2012-09-18T00:10:00Z"/>
        </w:sdtContent>
      </w:sdt>
      <w:customXmlInsRangeEnd w:id="18"/>
    </w:tr>
  </w:tbl>
  <w:p w:rsidR="003A38EC" w:rsidRDefault="003A38E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1401"/>
      <w:gridCol w:w="7936"/>
    </w:tblGrid>
    <w:tr w:rsidR="003A38EC">
      <w:trPr>
        <w:trHeight w:val="475"/>
        <w:ins w:id="19" w:author="Sajivn" w:date="2012-09-18T00:09:00Z"/>
      </w:trPr>
      <w:customXmlInsRangeStart w:id="20" w:author="Sajivn" w:date="2012-09-18T00:09:00Z"/>
      <w:sdt>
        <w:sdtPr>
          <w:rPr>
            <w:color w:val="FFFFFF" w:themeColor="background1"/>
          </w:rPr>
          <w:alias w:val="Date"/>
          <w:id w:val="78223375"/>
          <w:dataBinding w:prefixMappings="xmlns:ns0='http://schemas.microsoft.com/office/2006/coverPageProps'" w:xpath="/ns0:CoverPageProperties[1]/ns0:PublishDate[1]" w:storeItemID="{55AF091B-3C7A-41E3-B477-F2FDAA23CFDA}"/>
          <w:date w:fullDate="2012-09-1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customXmlInsRangeEnd w:id="20"/>
          <w:tc>
            <w:tcPr>
              <w:tcW w:w="750" w:type="pct"/>
              <w:shd w:val="clear" w:color="auto" w:fill="000000" w:themeFill="text1"/>
            </w:tcPr>
            <w:p w:rsidR="003A38EC" w:rsidRDefault="003A38EC">
              <w:pPr>
                <w:pStyle w:val="Header"/>
                <w:rPr>
                  <w:ins w:id="21" w:author="Sajivn" w:date="2012-09-18T00:09:00Z"/>
                  <w:color w:val="FFFFFF" w:themeColor="background1"/>
                </w:rPr>
              </w:pPr>
              <w:ins w:id="22" w:author="Sajivn" w:date="2012-09-18T00:32:00Z">
                <w:r>
                  <w:rPr>
                    <w:color w:val="FFFFFF" w:themeColor="background1"/>
                  </w:rPr>
                  <w:t>September 18, 2012</w:t>
                </w:r>
              </w:ins>
            </w:p>
          </w:tc>
          <w:customXmlInsRangeStart w:id="23" w:author="Sajivn" w:date="2012-09-18T00:09:00Z"/>
        </w:sdtContent>
      </w:sdt>
      <w:customXmlInsRangeEnd w:id="23"/>
      <w:customXmlInsRangeStart w:id="24" w:author="Sajivn" w:date="2012-09-18T00:09:00Z"/>
      <w:sdt>
        <w:sdtPr>
          <w:rPr>
            <w:caps/>
            <w:color w:val="FFFFFF" w:themeColor="background1"/>
          </w:rPr>
          <w:alias w:val="Title"/>
          <w:id w:val="7822336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customXmlInsRangeEnd w:id="24"/>
          <w:tc>
            <w:tcPr>
              <w:tcW w:w="4250" w:type="pct"/>
              <w:shd w:val="clear" w:color="auto" w:fill="8064A2" w:themeFill="accent4"/>
              <w:vAlign w:val="center"/>
            </w:tcPr>
            <w:p w:rsidR="003A38EC" w:rsidRDefault="003A38EC">
              <w:pPr>
                <w:pStyle w:val="Header"/>
                <w:rPr>
                  <w:ins w:id="25" w:author="Sajivn" w:date="2012-09-18T00:09:00Z"/>
                  <w:caps/>
                  <w:color w:val="FFFFFF" w:themeColor="background1"/>
                </w:rPr>
              </w:pPr>
              <w:ins w:id="26" w:author="Sajivn" w:date="2012-09-18T00:09:00Z">
                <w:r>
                  <w:rPr>
                    <w:caps/>
                    <w:color w:val="FFFFFF" w:themeColor="background1"/>
                  </w:rPr>
                  <w:t>Report 1 - Introduction</w:t>
                </w:r>
              </w:ins>
            </w:p>
          </w:tc>
          <w:customXmlInsRangeStart w:id="27" w:author="Sajivn" w:date="2012-09-18T00:09:00Z"/>
        </w:sdtContent>
      </w:sdt>
      <w:customXmlInsRangeEnd w:id="27"/>
    </w:tr>
  </w:tbl>
  <w:p w:rsidR="003A38EC" w:rsidRDefault="003A38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7158DFAE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1" w:tplc="961C52E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2" w:tplc="4162B056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3" w:tplc="3F1A2DB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4" w:tplc="3D0440F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5" w:tplc="62AAA8CC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6" w:tplc="1378566E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7" w:tplc="2A04244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  <w:lvl w:ilvl="8" w:tplc="6B32DBDC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  <w:shd w:val="solid" w:color="D3DFEE" w:fill="D3DFEE"/>
      </w:rPr>
    </w:lvl>
  </w:abstractNum>
  <w:abstractNum w:abstractNumId="1">
    <w:nsid w:val="00000002"/>
    <w:multiLevelType w:val="hybridMultilevel"/>
    <w:tmpl w:val="10C0073A"/>
    <w:lvl w:ilvl="0" w:tplc="1730102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1" w:tplc="DC36BFF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2" w:tplc="6B3659E4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3" w:tplc="EFEA785A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4" w:tplc="9044EFD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5" w:tplc="C9B6D0DE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6" w:tplc="6088BD6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7" w:tplc="DA72D26C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8" w:tplc="1350404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8AD0CB8A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27645C6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22BAB8E8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33583FA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7A14C67C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09B6C99A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D24400D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D466E22E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BBAC49E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3">
    <w:nsid w:val="00277FEE"/>
    <w:multiLevelType w:val="hybridMultilevel"/>
    <w:tmpl w:val="33687A1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C0E490FE">
      <w:numFmt w:val="bullet"/>
      <w:lvlText w:val="-"/>
      <w:lvlJc w:val="left"/>
      <w:pPr>
        <w:ind w:left="1140" w:hanging="360"/>
      </w:pPr>
      <w:rPr>
        <w:rFonts w:ascii="Calibri" w:eastAsia="MS Mincho" w:hAnsi="Calibri" w:cs="Calibri" w:hint="default"/>
        <w:b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2EC18B3"/>
    <w:multiLevelType w:val="hybridMultilevel"/>
    <w:tmpl w:val="10FE36FE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163B16D5"/>
    <w:multiLevelType w:val="hybridMultilevel"/>
    <w:tmpl w:val="2DE4C806"/>
    <w:lvl w:ilvl="0" w:tplc="1730102C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365F91"/>
        <w:sz w:val="22"/>
        <w:szCs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D51C01"/>
    <w:multiLevelType w:val="hybridMultilevel"/>
    <w:tmpl w:val="33EA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B5032"/>
    <w:multiLevelType w:val="hybridMultilevel"/>
    <w:tmpl w:val="A55EA8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40459B"/>
    <w:multiLevelType w:val="hybridMultilevel"/>
    <w:tmpl w:val="FCEC7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A7064A"/>
    <w:multiLevelType w:val="hybridMultilevel"/>
    <w:tmpl w:val="063A41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1BF54E7"/>
    <w:multiLevelType w:val="multilevel"/>
    <w:tmpl w:val="471EDDA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1.%2"/>
      <w:lvlJc w:val="left"/>
      <w:pPr>
        <w:tabs>
          <w:tab w:val="num" w:pos="567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34"/>
        </w:tabs>
        <w:ind w:left="720" w:hanging="5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01"/>
        </w:tabs>
        <w:ind w:left="720" w:hanging="3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01"/>
        </w:tabs>
        <w:ind w:left="1080" w:hanging="57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268"/>
        </w:tabs>
        <w:ind w:left="1080" w:hanging="4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835"/>
        </w:tabs>
        <w:ind w:left="1440" w:hanging="58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402"/>
        </w:tabs>
        <w:ind w:left="1440" w:hanging="41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249"/>
      </w:pPr>
      <w:rPr>
        <w:rFonts w:hint="default"/>
      </w:rPr>
    </w:lvl>
  </w:abstractNum>
  <w:abstractNum w:abstractNumId="11">
    <w:nsid w:val="33BE3D77"/>
    <w:multiLevelType w:val="hybridMultilevel"/>
    <w:tmpl w:val="883CD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2A435A"/>
    <w:multiLevelType w:val="hybridMultilevel"/>
    <w:tmpl w:val="115AFF02"/>
    <w:lvl w:ilvl="0" w:tplc="EF1461B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A0584D"/>
    <w:multiLevelType w:val="hybridMultilevel"/>
    <w:tmpl w:val="A4B06B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AD4DC0"/>
    <w:multiLevelType w:val="hybridMultilevel"/>
    <w:tmpl w:val="EADA7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08B55B4"/>
    <w:multiLevelType w:val="hybridMultilevel"/>
    <w:tmpl w:val="4392A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7319B3"/>
    <w:multiLevelType w:val="hybridMultilevel"/>
    <w:tmpl w:val="2A72A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41A3D89"/>
    <w:multiLevelType w:val="hybridMultilevel"/>
    <w:tmpl w:val="75BE8AC0"/>
    <w:lvl w:ilvl="0" w:tplc="2B8856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242BC1"/>
    <w:multiLevelType w:val="hybridMultilevel"/>
    <w:tmpl w:val="167E37D4"/>
    <w:lvl w:ilvl="0" w:tplc="D4382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47213D"/>
    <w:multiLevelType w:val="hybridMultilevel"/>
    <w:tmpl w:val="95881F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E49547B"/>
    <w:multiLevelType w:val="hybridMultilevel"/>
    <w:tmpl w:val="D2547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4A410F"/>
    <w:multiLevelType w:val="hybridMultilevel"/>
    <w:tmpl w:val="1B887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287630"/>
    <w:multiLevelType w:val="hybridMultilevel"/>
    <w:tmpl w:val="50A8D1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340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38C1491"/>
    <w:multiLevelType w:val="hybridMultilevel"/>
    <w:tmpl w:val="472A7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2A6A08"/>
    <w:multiLevelType w:val="hybridMultilevel"/>
    <w:tmpl w:val="04405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7A422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8AB0BFB"/>
    <w:multiLevelType w:val="hybridMultilevel"/>
    <w:tmpl w:val="69741DF2"/>
    <w:lvl w:ilvl="0" w:tplc="6CAC68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C61F9C"/>
    <w:multiLevelType w:val="hybridMultilevel"/>
    <w:tmpl w:val="D8D02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19"/>
  </w:num>
  <w:num w:numId="4">
    <w:abstractNumId w:val="25"/>
  </w:num>
  <w:num w:numId="5">
    <w:abstractNumId w:val="28"/>
  </w:num>
  <w:num w:numId="6">
    <w:abstractNumId w:val="7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2"/>
  </w:num>
  <w:num w:numId="12">
    <w:abstractNumId w:val="0"/>
  </w:num>
  <w:num w:numId="13">
    <w:abstractNumId w:val="1"/>
  </w:num>
  <w:num w:numId="14">
    <w:abstractNumId w:val="16"/>
  </w:num>
  <w:num w:numId="15">
    <w:abstractNumId w:val="15"/>
  </w:num>
  <w:num w:numId="16">
    <w:abstractNumId w:val="5"/>
  </w:num>
  <w:num w:numId="17">
    <w:abstractNumId w:val="26"/>
  </w:num>
  <w:num w:numId="18">
    <w:abstractNumId w:val="18"/>
  </w:num>
  <w:num w:numId="19">
    <w:abstractNumId w:val="21"/>
  </w:num>
  <w:num w:numId="20">
    <w:abstractNumId w:val="22"/>
  </w:num>
  <w:num w:numId="21">
    <w:abstractNumId w:val="11"/>
  </w:num>
  <w:num w:numId="22">
    <w:abstractNumId w:val="14"/>
  </w:num>
  <w:num w:numId="23">
    <w:abstractNumId w:val="29"/>
  </w:num>
  <w:num w:numId="24">
    <w:abstractNumId w:val="13"/>
  </w:num>
  <w:num w:numId="25">
    <w:abstractNumId w:val="20"/>
  </w:num>
  <w:num w:numId="26">
    <w:abstractNumId w:val="17"/>
  </w:num>
  <w:num w:numId="27">
    <w:abstractNumId w:val="9"/>
  </w:num>
  <w:num w:numId="28">
    <w:abstractNumId w:val="27"/>
  </w:num>
  <w:num w:numId="29">
    <w:abstractNumId w:val="10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072"/>
    <w:rsid w:val="00004A69"/>
    <w:rsid w:val="00007C12"/>
    <w:rsid w:val="00024494"/>
    <w:rsid w:val="00025442"/>
    <w:rsid w:val="00031652"/>
    <w:rsid w:val="00031F9D"/>
    <w:rsid w:val="000556C2"/>
    <w:rsid w:val="000627CA"/>
    <w:rsid w:val="00065418"/>
    <w:rsid w:val="000702C7"/>
    <w:rsid w:val="000757EE"/>
    <w:rsid w:val="000768C5"/>
    <w:rsid w:val="000802F4"/>
    <w:rsid w:val="00085462"/>
    <w:rsid w:val="00094330"/>
    <w:rsid w:val="00097636"/>
    <w:rsid w:val="000A3573"/>
    <w:rsid w:val="000A7309"/>
    <w:rsid w:val="000B0608"/>
    <w:rsid w:val="000B1A6A"/>
    <w:rsid w:val="000B1EEE"/>
    <w:rsid w:val="000B72DD"/>
    <w:rsid w:val="000C1A17"/>
    <w:rsid w:val="000C4A87"/>
    <w:rsid w:val="000C75BB"/>
    <w:rsid w:val="000D1659"/>
    <w:rsid w:val="000D166A"/>
    <w:rsid w:val="000D1A33"/>
    <w:rsid w:val="000E5257"/>
    <w:rsid w:val="000F0E67"/>
    <w:rsid w:val="000F1525"/>
    <w:rsid w:val="000F6F6F"/>
    <w:rsid w:val="001065CB"/>
    <w:rsid w:val="00110B73"/>
    <w:rsid w:val="00123665"/>
    <w:rsid w:val="001305BB"/>
    <w:rsid w:val="00135769"/>
    <w:rsid w:val="001368D0"/>
    <w:rsid w:val="0014200C"/>
    <w:rsid w:val="0014420B"/>
    <w:rsid w:val="001519AF"/>
    <w:rsid w:val="00153A17"/>
    <w:rsid w:val="00154345"/>
    <w:rsid w:val="00156941"/>
    <w:rsid w:val="001723F2"/>
    <w:rsid w:val="00187EA3"/>
    <w:rsid w:val="00190FD7"/>
    <w:rsid w:val="0019147E"/>
    <w:rsid w:val="00194E0D"/>
    <w:rsid w:val="00195DEF"/>
    <w:rsid w:val="00197171"/>
    <w:rsid w:val="0019798C"/>
    <w:rsid w:val="001A11C1"/>
    <w:rsid w:val="001C1AE3"/>
    <w:rsid w:val="001D0E32"/>
    <w:rsid w:val="001D3BF9"/>
    <w:rsid w:val="001D67CA"/>
    <w:rsid w:val="001D7819"/>
    <w:rsid w:val="001E2331"/>
    <w:rsid w:val="001E2C06"/>
    <w:rsid w:val="001F08C7"/>
    <w:rsid w:val="001F4F98"/>
    <w:rsid w:val="001F52B4"/>
    <w:rsid w:val="001F6FEF"/>
    <w:rsid w:val="002011AD"/>
    <w:rsid w:val="002068C5"/>
    <w:rsid w:val="00207FEA"/>
    <w:rsid w:val="00210FD2"/>
    <w:rsid w:val="00211FA7"/>
    <w:rsid w:val="00215747"/>
    <w:rsid w:val="00221425"/>
    <w:rsid w:val="002249BF"/>
    <w:rsid w:val="00230C8B"/>
    <w:rsid w:val="002337BD"/>
    <w:rsid w:val="00233E6C"/>
    <w:rsid w:val="002441B9"/>
    <w:rsid w:val="00245451"/>
    <w:rsid w:val="002577F9"/>
    <w:rsid w:val="00260B5A"/>
    <w:rsid w:val="002640F6"/>
    <w:rsid w:val="002715EB"/>
    <w:rsid w:val="00276399"/>
    <w:rsid w:val="00280F59"/>
    <w:rsid w:val="00283BF7"/>
    <w:rsid w:val="002933A6"/>
    <w:rsid w:val="002A10ED"/>
    <w:rsid w:val="002A1385"/>
    <w:rsid w:val="002B04DF"/>
    <w:rsid w:val="002B6655"/>
    <w:rsid w:val="002C0BEC"/>
    <w:rsid w:val="002D3E7D"/>
    <w:rsid w:val="002D48BD"/>
    <w:rsid w:val="002E47A0"/>
    <w:rsid w:val="002E6E1E"/>
    <w:rsid w:val="002F13D7"/>
    <w:rsid w:val="002F28CB"/>
    <w:rsid w:val="002F5725"/>
    <w:rsid w:val="0030232E"/>
    <w:rsid w:val="003033B6"/>
    <w:rsid w:val="00303BC2"/>
    <w:rsid w:val="00304114"/>
    <w:rsid w:val="00307DD7"/>
    <w:rsid w:val="003112A6"/>
    <w:rsid w:val="00316402"/>
    <w:rsid w:val="00320506"/>
    <w:rsid w:val="0032170A"/>
    <w:rsid w:val="00322A3D"/>
    <w:rsid w:val="00324C0B"/>
    <w:rsid w:val="00326AAF"/>
    <w:rsid w:val="00327563"/>
    <w:rsid w:val="00333C5D"/>
    <w:rsid w:val="00340628"/>
    <w:rsid w:val="00340C20"/>
    <w:rsid w:val="00343605"/>
    <w:rsid w:val="00343969"/>
    <w:rsid w:val="00345A95"/>
    <w:rsid w:val="003512A2"/>
    <w:rsid w:val="0035626C"/>
    <w:rsid w:val="00360D0A"/>
    <w:rsid w:val="00366E5A"/>
    <w:rsid w:val="00367C91"/>
    <w:rsid w:val="00370BC2"/>
    <w:rsid w:val="0037109D"/>
    <w:rsid w:val="003746D4"/>
    <w:rsid w:val="00384668"/>
    <w:rsid w:val="00384D1F"/>
    <w:rsid w:val="003867D6"/>
    <w:rsid w:val="00386C4C"/>
    <w:rsid w:val="00387C61"/>
    <w:rsid w:val="00393ED8"/>
    <w:rsid w:val="003A38EC"/>
    <w:rsid w:val="003B0714"/>
    <w:rsid w:val="003B0925"/>
    <w:rsid w:val="003B227C"/>
    <w:rsid w:val="003B7E27"/>
    <w:rsid w:val="003C5AF6"/>
    <w:rsid w:val="003D302C"/>
    <w:rsid w:val="003D58C7"/>
    <w:rsid w:val="003E08FA"/>
    <w:rsid w:val="003E10DA"/>
    <w:rsid w:val="003E20A9"/>
    <w:rsid w:val="003F09B9"/>
    <w:rsid w:val="003F17E0"/>
    <w:rsid w:val="003F2BC1"/>
    <w:rsid w:val="00402460"/>
    <w:rsid w:val="00402948"/>
    <w:rsid w:val="00403392"/>
    <w:rsid w:val="00403E4C"/>
    <w:rsid w:val="00406F32"/>
    <w:rsid w:val="004072C3"/>
    <w:rsid w:val="00420593"/>
    <w:rsid w:val="00423B04"/>
    <w:rsid w:val="004253F4"/>
    <w:rsid w:val="0043707F"/>
    <w:rsid w:val="0044073C"/>
    <w:rsid w:val="00441667"/>
    <w:rsid w:val="00442671"/>
    <w:rsid w:val="0044525A"/>
    <w:rsid w:val="00455C14"/>
    <w:rsid w:val="00463527"/>
    <w:rsid w:val="00466F12"/>
    <w:rsid w:val="004673D0"/>
    <w:rsid w:val="00470A30"/>
    <w:rsid w:val="00474A45"/>
    <w:rsid w:val="00474A86"/>
    <w:rsid w:val="00481BBF"/>
    <w:rsid w:val="00482E54"/>
    <w:rsid w:val="004858EC"/>
    <w:rsid w:val="004867CB"/>
    <w:rsid w:val="00487934"/>
    <w:rsid w:val="00491577"/>
    <w:rsid w:val="004931F3"/>
    <w:rsid w:val="004962A1"/>
    <w:rsid w:val="004A079F"/>
    <w:rsid w:val="004A200A"/>
    <w:rsid w:val="004A2C74"/>
    <w:rsid w:val="004A3289"/>
    <w:rsid w:val="004A3423"/>
    <w:rsid w:val="004A6672"/>
    <w:rsid w:val="004B17A0"/>
    <w:rsid w:val="004B6561"/>
    <w:rsid w:val="004C523C"/>
    <w:rsid w:val="004D7B1D"/>
    <w:rsid w:val="004E0DE3"/>
    <w:rsid w:val="004E1A99"/>
    <w:rsid w:val="004E6118"/>
    <w:rsid w:val="004F5332"/>
    <w:rsid w:val="004F57E4"/>
    <w:rsid w:val="004F6855"/>
    <w:rsid w:val="004F6B48"/>
    <w:rsid w:val="004F74DF"/>
    <w:rsid w:val="005000D2"/>
    <w:rsid w:val="005031A6"/>
    <w:rsid w:val="00503446"/>
    <w:rsid w:val="005136AF"/>
    <w:rsid w:val="005146FF"/>
    <w:rsid w:val="00534FCC"/>
    <w:rsid w:val="00535B1D"/>
    <w:rsid w:val="00536BFD"/>
    <w:rsid w:val="00544E77"/>
    <w:rsid w:val="00545C45"/>
    <w:rsid w:val="0055506F"/>
    <w:rsid w:val="00556D1C"/>
    <w:rsid w:val="005637DE"/>
    <w:rsid w:val="00564D16"/>
    <w:rsid w:val="005707AD"/>
    <w:rsid w:val="00574C3C"/>
    <w:rsid w:val="005839EA"/>
    <w:rsid w:val="00584119"/>
    <w:rsid w:val="00590125"/>
    <w:rsid w:val="0059077C"/>
    <w:rsid w:val="00591165"/>
    <w:rsid w:val="00593703"/>
    <w:rsid w:val="005951AB"/>
    <w:rsid w:val="005974AB"/>
    <w:rsid w:val="005A29C9"/>
    <w:rsid w:val="005B08EF"/>
    <w:rsid w:val="005B2841"/>
    <w:rsid w:val="005B41F7"/>
    <w:rsid w:val="005B6987"/>
    <w:rsid w:val="005D305E"/>
    <w:rsid w:val="005E352A"/>
    <w:rsid w:val="005E7324"/>
    <w:rsid w:val="005F05B5"/>
    <w:rsid w:val="005F1C5F"/>
    <w:rsid w:val="00601075"/>
    <w:rsid w:val="006038E5"/>
    <w:rsid w:val="00605A95"/>
    <w:rsid w:val="00610323"/>
    <w:rsid w:val="00610F40"/>
    <w:rsid w:val="00611106"/>
    <w:rsid w:val="0061661D"/>
    <w:rsid w:val="006177C5"/>
    <w:rsid w:val="00621A0B"/>
    <w:rsid w:val="00623058"/>
    <w:rsid w:val="00623AAA"/>
    <w:rsid w:val="00623E4A"/>
    <w:rsid w:val="00625D7F"/>
    <w:rsid w:val="0062651B"/>
    <w:rsid w:val="00637835"/>
    <w:rsid w:val="0065022A"/>
    <w:rsid w:val="00653B2B"/>
    <w:rsid w:val="006602C9"/>
    <w:rsid w:val="006727A8"/>
    <w:rsid w:val="00674465"/>
    <w:rsid w:val="00675172"/>
    <w:rsid w:val="006774F7"/>
    <w:rsid w:val="00682AD1"/>
    <w:rsid w:val="00683646"/>
    <w:rsid w:val="0069121E"/>
    <w:rsid w:val="00694609"/>
    <w:rsid w:val="006A01E8"/>
    <w:rsid w:val="006B2A16"/>
    <w:rsid w:val="006B4EFE"/>
    <w:rsid w:val="006B6072"/>
    <w:rsid w:val="006B68AF"/>
    <w:rsid w:val="006C2C3B"/>
    <w:rsid w:val="006C78F7"/>
    <w:rsid w:val="006D2BA2"/>
    <w:rsid w:val="006D344D"/>
    <w:rsid w:val="006D52B7"/>
    <w:rsid w:val="006D55E1"/>
    <w:rsid w:val="006D5C4F"/>
    <w:rsid w:val="006E0E0D"/>
    <w:rsid w:val="006E4B88"/>
    <w:rsid w:val="006E795E"/>
    <w:rsid w:val="006F1269"/>
    <w:rsid w:val="006F7D28"/>
    <w:rsid w:val="007028F6"/>
    <w:rsid w:val="00702A02"/>
    <w:rsid w:val="0071195E"/>
    <w:rsid w:val="00712890"/>
    <w:rsid w:val="00715795"/>
    <w:rsid w:val="00720A8C"/>
    <w:rsid w:val="00726985"/>
    <w:rsid w:val="00730C2E"/>
    <w:rsid w:val="00732EDB"/>
    <w:rsid w:val="00733D78"/>
    <w:rsid w:val="00743959"/>
    <w:rsid w:val="0075259E"/>
    <w:rsid w:val="00764394"/>
    <w:rsid w:val="007664F5"/>
    <w:rsid w:val="00770C9F"/>
    <w:rsid w:val="00776118"/>
    <w:rsid w:val="00776170"/>
    <w:rsid w:val="00777563"/>
    <w:rsid w:val="00781B42"/>
    <w:rsid w:val="00781FFC"/>
    <w:rsid w:val="00783858"/>
    <w:rsid w:val="00783D5D"/>
    <w:rsid w:val="007843BE"/>
    <w:rsid w:val="00793CBD"/>
    <w:rsid w:val="00796240"/>
    <w:rsid w:val="0079746C"/>
    <w:rsid w:val="007A23A2"/>
    <w:rsid w:val="007A2BCB"/>
    <w:rsid w:val="007A2D58"/>
    <w:rsid w:val="007A5404"/>
    <w:rsid w:val="007B0EB7"/>
    <w:rsid w:val="007B2BE2"/>
    <w:rsid w:val="007C3AD4"/>
    <w:rsid w:val="007C4AE2"/>
    <w:rsid w:val="007C66F8"/>
    <w:rsid w:val="007E2D06"/>
    <w:rsid w:val="007F37C6"/>
    <w:rsid w:val="007F49C9"/>
    <w:rsid w:val="008135F8"/>
    <w:rsid w:val="00823536"/>
    <w:rsid w:val="00832824"/>
    <w:rsid w:val="008328DD"/>
    <w:rsid w:val="00832F8D"/>
    <w:rsid w:val="00840CB6"/>
    <w:rsid w:val="00841124"/>
    <w:rsid w:val="00844063"/>
    <w:rsid w:val="00851F5D"/>
    <w:rsid w:val="008741EF"/>
    <w:rsid w:val="008827E4"/>
    <w:rsid w:val="00893EE2"/>
    <w:rsid w:val="00894E84"/>
    <w:rsid w:val="008A6F5E"/>
    <w:rsid w:val="008B59D9"/>
    <w:rsid w:val="008B6E70"/>
    <w:rsid w:val="008C166E"/>
    <w:rsid w:val="008C1D4F"/>
    <w:rsid w:val="008C20D4"/>
    <w:rsid w:val="008C4D20"/>
    <w:rsid w:val="008C5BCC"/>
    <w:rsid w:val="008C634D"/>
    <w:rsid w:val="008D03B7"/>
    <w:rsid w:val="008D79AF"/>
    <w:rsid w:val="008D7EA3"/>
    <w:rsid w:val="008F152E"/>
    <w:rsid w:val="008F1F63"/>
    <w:rsid w:val="008F3F7A"/>
    <w:rsid w:val="008F7422"/>
    <w:rsid w:val="008F7BE6"/>
    <w:rsid w:val="009022FD"/>
    <w:rsid w:val="00910539"/>
    <w:rsid w:val="00912CFF"/>
    <w:rsid w:val="00912FB3"/>
    <w:rsid w:val="0091383A"/>
    <w:rsid w:val="00915EF8"/>
    <w:rsid w:val="00934A62"/>
    <w:rsid w:val="00935EBC"/>
    <w:rsid w:val="00940387"/>
    <w:rsid w:val="009419D2"/>
    <w:rsid w:val="0094408C"/>
    <w:rsid w:val="00955A4E"/>
    <w:rsid w:val="00957504"/>
    <w:rsid w:val="00957B9F"/>
    <w:rsid w:val="009635E3"/>
    <w:rsid w:val="00964B68"/>
    <w:rsid w:val="009664CB"/>
    <w:rsid w:val="00966C5A"/>
    <w:rsid w:val="0097166F"/>
    <w:rsid w:val="0098593C"/>
    <w:rsid w:val="0099261B"/>
    <w:rsid w:val="0099538B"/>
    <w:rsid w:val="009A1B66"/>
    <w:rsid w:val="009A37CC"/>
    <w:rsid w:val="009B7A9E"/>
    <w:rsid w:val="009C0167"/>
    <w:rsid w:val="009C1A13"/>
    <w:rsid w:val="009C2A31"/>
    <w:rsid w:val="009D4B6B"/>
    <w:rsid w:val="009F0BF1"/>
    <w:rsid w:val="009F1BD5"/>
    <w:rsid w:val="009F4DAA"/>
    <w:rsid w:val="009F674C"/>
    <w:rsid w:val="00A13682"/>
    <w:rsid w:val="00A151CC"/>
    <w:rsid w:val="00A1579F"/>
    <w:rsid w:val="00A22C15"/>
    <w:rsid w:val="00A30B31"/>
    <w:rsid w:val="00A30E3C"/>
    <w:rsid w:val="00A318A8"/>
    <w:rsid w:val="00A372F6"/>
    <w:rsid w:val="00A420CA"/>
    <w:rsid w:val="00A44AA6"/>
    <w:rsid w:val="00A52798"/>
    <w:rsid w:val="00A662C0"/>
    <w:rsid w:val="00A76C46"/>
    <w:rsid w:val="00A93F5F"/>
    <w:rsid w:val="00AB5AC0"/>
    <w:rsid w:val="00AC1797"/>
    <w:rsid w:val="00AD2ED0"/>
    <w:rsid w:val="00AD7BF8"/>
    <w:rsid w:val="00AE50B2"/>
    <w:rsid w:val="00B0350A"/>
    <w:rsid w:val="00B0362A"/>
    <w:rsid w:val="00B15E02"/>
    <w:rsid w:val="00B16CDE"/>
    <w:rsid w:val="00B31855"/>
    <w:rsid w:val="00B368CC"/>
    <w:rsid w:val="00B37C3E"/>
    <w:rsid w:val="00B37EFB"/>
    <w:rsid w:val="00B514A8"/>
    <w:rsid w:val="00B516E3"/>
    <w:rsid w:val="00B530D7"/>
    <w:rsid w:val="00B540A8"/>
    <w:rsid w:val="00B551AA"/>
    <w:rsid w:val="00B61043"/>
    <w:rsid w:val="00B67BC7"/>
    <w:rsid w:val="00B75961"/>
    <w:rsid w:val="00B75E38"/>
    <w:rsid w:val="00B85FD3"/>
    <w:rsid w:val="00B87732"/>
    <w:rsid w:val="00B930ED"/>
    <w:rsid w:val="00B97840"/>
    <w:rsid w:val="00BA0D74"/>
    <w:rsid w:val="00BA5515"/>
    <w:rsid w:val="00BA5D64"/>
    <w:rsid w:val="00BA7239"/>
    <w:rsid w:val="00BB6B0F"/>
    <w:rsid w:val="00BC0004"/>
    <w:rsid w:val="00BC0EA2"/>
    <w:rsid w:val="00BD0185"/>
    <w:rsid w:val="00BE3A9E"/>
    <w:rsid w:val="00BE5BDF"/>
    <w:rsid w:val="00BE7BAA"/>
    <w:rsid w:val="00BF2436"/>
    <w:rsid w:val="00BF6F54"/>
    <w:rsid w:val="00BF7946"/>
    <w:rsid w:val="00C01648"/>
    <w:rsid w:val="00C10A4D"/>
    <w:rsid w:val="00C21877"/>
    <w:rsid w:val="00C24D1E"/>
    <w:rsid w:val="00C30CB4"/>
    <w:rsid w:val="00C30E0C"/>
    <w:rsid w:val="00C3426C"/>
    <w:rsid w:val="00C5387D"/>
    <w:rsid w:val="00C61A74"/>
    <w:rsid w:val="00C62B40"/>
    <w:rsid w:val="00C63665"/>
    <w:rsid w:val="00C66B3F"/>
    <w:rsid w:val="00C70BC8"/>
    <w:rsid w:val="00C715C0"/>
    <w:rsid w:val="00C72720"/>
    <w:rsid w:val="00C73362"/>
    <w:rsid w:val="00C81325"/>
    <w:rsid w:val="00C82643"/>
    <w:rsid w:val="00C82A79"/>
    <w:rsid w:val="00C83360"/>
    <w:rsid w:val="00C84F19"/>
    <w:rsid w:val="00C85999"/>
    <w:rsid w:val="00C85E00"/>
    <w:rsid w:val="00C86BD4"/>
    <w:rsid w:val="00C90215"/>
    <w:rsid w:val="00C938E3"/>
    <w:rsid w:val="00CB0963"/>
    <w:rsid w:val="00CB121A"/>
    <w:rsid w:val="00CC1793"/>
    <w:rsid w:val="00CC647D"/>
    <w:rsid w:val="00CD4465"/>
    <w:rsid w:val="00CD5605"/>
    <w:rsid w:val="00CE02BD"/>
    <w:rsid w:val="00CE4322"/>
    <w:rsid w:val="00CF0ADD"/>
    <w:rsid w:val="00CF2282"/>
    <w:rsid w:val="00CF5FFA"/>
    <w:rsid w:val="00D04C18"/>
    <w:rsid w:val="00D0511C"/>
    <w:rsid w:val="00D05352"/>
    <w:rsid w:val="00D07A94"/>
    <w:rsid w:val="00D11EF1"/>
    <w:rsid w:val="00D1781E"/>
    <w:rsid w:val="00D22F1E"/>
    <w:rsid w:val="00D30A33"/>
    <w:rsid w:val="00D37268"/>
    <w:rsid w:val="00D40425"/>
    <w:rsid w:val="00D419F3"/>
    <w:rsid w:val="00D4738A"/>
    <w:rsid w:val="00D47711"/>
    <w:rsid w:val="00D56B53"/>
    <w:rsid w:val="00D61835"/>
    <w:rsid w:val="00D632A7"/>
    <w:rsid w:val="00D63596"/>
    <w:rsid w:val="00D73831"/>
    <w:rsid w:val="00D779B1"/>
    <w:rsid w:val="00D84513"/>
    <w:rsid w:val="00D85CA9"/>
    <w:rsid w:val="00D87A68"/>
    <w:rsid w:val="00D91795"/>
    <w:rsid w:val="00D92D01"/>
    <w:rsid w:val="00D93B75"/>
    <w:rsid w:val="00D95873"/>
    <w:rsid w:val="00D96877"/>
    <w:rsid w:val="00DB41F4"/>
    <w:rsid w:val="00DB5681"/>
    <w:rsid w:val="00DC4BBC"/>
    <w:rsid w:val="00DC5238"/>
    <w:rsid w:val="00DD0AEA"/>
    <w:rsid w:val="00DD49DA"/>
    <w:rsid w:val="00DF4A98"/>
    <w:rsid w:val="00E0474D"/>
    <w:rsid w:val="00E0721E"/>
    <w:rsid w:val="00E1283E"/>
    <w:rsid w:val="00E2125F"/>
    <w:rsid w:val="00E27308"/>
    <w:rsid w:val="00E40441"/>
    <w:rsid w:val="00E5414A"/>
    <w:rsid w:val="00E545EB"/>
    <w:rsid w:val="00E56101"/>
    <w:rsid w:val="00E56F5C"/>
    <w:rsid w:val="00E6200C"/>
    <w:rsid w:val="00E62C48"/>
    <w:rsid w:val="00E63880"/>
    <w:rsid w:val="00E71C85"/>
    <w:rsid w:val="00E72B52"/>
    <w:rsid w:val="00E74AA2"/>
    <w:rsid w:val="00E75CEC"/>
    <w:rsid w:val="00E80D91"/>
    <w:rsid w:val="00E91127"/>
    <w:rsid w:val="00E91E99"/>
    <w:rsid w:val="00EA733E"/>
    <w:rsid w:val="00EB4350"/>
    <w:rsid w:val="00EC7F3A"/>
    <w:rsid w:val="00ED215D"/>
    <w:rsid w:val="00ED6B01"/>
    <w:rsid w:val="00EE3382"/>
    <w:rsid w:val="00EE3DF5"/>
    <w:rsid w:val="00EF0FB4"/>
    <w:rsid w:val="00F03F01"/>
    <w:rsid w:val="00F1268C"/>
    <w:rsid w:val="00F12D30"/>
    <w:rsid w:val="00F3321A"/>
    <w:rsid w:val="00F35068"/>
    <w:rsid w:val="00F355BB"/>
    <w:rsid w:val="00F40E17"/>
    <w:rsid w:val="00F501C0"/>
    <w:rsid w:val="00F538D4"/>
    <w:rsid w:val="00F56761"/>
    <w:rsid w:val="00F62622"/>
    <w:rsid w:val="00F65D31"/>
    <w:rsid w:val="00F70CB5"/>
    <w:rsid w:val="00F736FF"/>
    <w:rsid w:val="00F814F6"/>
    <w:rsid w:val="00F82D76"/>
    <w:rsid w:val="00F9198E"/>
    <w:rsid w:val="00F95A45"/>
    <w:rsid w:val="00FA505F"/>
    <w:rsid w:val="00FB1E42"/>
    <w:rsid w:val="00FB30F1"/>
    <w:rsid w:val="00FB595A"/>
    <w:rsid w:val="00FC201F"/>
    <w:rsid w:val="00FC3EE6"/>
    <w:rsid w:val="00FC50D8"/>
    <w:rsid w:val="00FD36F4"/>
    <w:rsid w:val="00FD5410"/>
    <w:rsid w:val="00FE0DC3"/>
    <w:rsid w:val="00FE5A31"/>
    <w:rsid w:val="00FE6008"/>
    <w:rsid w:val="00FE623E"/>
    <w:rsid w:val="00FF0706"/>
    <w:rsid w:val="00FF15D2"/>
    <w:rsid w:val="00FF2E97"/>
    <w:rsid w:val="66752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CB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3F2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165"/>
    <w:pPr>
      <w:keepNext/>
      <w:keepLines/>
      <w:spacing w:before="240" w:after="24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D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4D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4D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3F2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1165"/>
    <w:rPr>
      <w:rFonts w:ascii="Cambria" w:eastAsia="MS Gothic" w:hAnsi="Cambria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233E6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63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976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7636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3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5974AB"/>
    <w:rPr>
      <w:rFonts w:eastAsia="MS Mincho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rsid w:val="005974AB"/>
    <w:rPr>
      <w:rFonts w:eastAsia="MS Mincho"/>
      <w:sz w:val="22"/>
      <w:szCs w:val="22"/>
      <w:lang w:val="en-US" w:eastAsia="ja-JP" w:bidi="ar-SA"/>
    </w:rPr>
  </w:style>
  <w:style w:type="table" w:styleId="TableGrid">
    <w:name w:val="Table Grid"/>
    <w:basedOn w:val="TableNormal"/>
    <w:uiPriority w:val="59"/>
    <w:rsid w:val="00371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609"/>
  </w:style>
  <w:style w:type="paragraph" w:styleId="Footer">
    <w:name w:val="footer"/>
    <w:basedOn w:val="Normal"/>
    <w:link w:val="FooterChar"/>
    <w:uiPriority w:val="99"/>
    <w:unhideWhenUsed/>
    <w:rsid w:val="0069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609"/>
  </w:style>
  <w:style w:type="paragraph" w:customStyle="1" w:styleId="SHTB">
    <w:name w:val="SH/TB"/>
    <w:basedOn w:val="Normal"/>
    <w:next w:val="Normal"/>
    <w:rsid w:val="00393ED8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</w:rPr>
  </w:style>
  <w:style w:type="paragraph" w:customStyle="1" w:styleId="NormalH">
    <w:name w:val="NormalH"/>
    <w:basedOn w:val="Normal"/>
    <w:autoRedefine/>
    <w:rsid w:val="00B514A8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Cambria" w:eastAsia="Times New Roman" w:hAnsi="Cambria"/>
      <w:b/>
      <w:caps/>
      <w:color w:val="548DD4" w:themeColor="text2" w:themeTint="99"/>
      <w:sz w:val="24"/>
      <w:szCs w:val="32"/>
      <w:lang w:val="en-GB"/>
    </w:rPr>
  </w:style>
  <w:style w:type="paragraph" w:styleId="Revision">
    <w:name w:val="Revision"/>
    <w:hidden/>
    <w:uiPriority w:val="99"/>
    <w:semiHidden/>
    <w:rsid w:val="0030232E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C4D2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C4D2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C4D20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8C4D20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C4D2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4D20"/>
    <w:rPr>
      <w:i/>
      <w:iCs/>
      <w:color w:val="000000" w:themeColor="text1"/>
      <w:sz w:val="22"/>
      <w:szCs w:val="22"/>
    </w:rPr>
  </w:style>
  <w:style w:type="table" w:styleId="MediumShading1-Accent5">
    <w:name w:val="Medium Shading 1 Accent 5"/>
    <w:basedOn w:val="TableNormal"/>
    <w:uiPriority w:val="63"/>
    <w:rsid w:val="009F1BD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9F1BD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F1B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sc">
    <w:name w:val="Asc"/>
    <w:basedOn w:val="Normal"/>
    <w:link w:val="AscChar"/>
    <w:qFormat/>
    <w:rsid w:val="001F08C7"/>
    <w:pPr>
      <w:ind w:left="720"/>
    </w:pPr>
    <w:rPr>
      <w:sz w:val="24"/>
    </w:rPr>
  </w:style>
  <w:style w:type="character" w:customStyle="1" w:styleId="AscChar">
    <w:name w:val="Asc Char"/>
    <w:basedOn w:val="DefaultParagraphFont"/>
    <w:link w:val="Asc"/>
    <w:rsid w:val="001F08C7"/>
    <w:rPr>
      <w:sz w:val="24"/>
      <w:szCs w:val="22"/>
    </w:rPr>
  </w:style>
  <w:style w:type="table" w:styleId="LightShading-Accent5">
    <w:name w:val="Light Shading Accent 5"/>
    <w:basedOn w:val="TableNormal"/>
    <w:uiPriority w:val="60"/>
    <w:rsid w:val="0078385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78385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78385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78385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Heading21">
    <w:name w:val="Heading 2.1"/>
    <w:basedOn w:val="Heading2"/>
    <w:link w:val="Heading21Char"/>
    <w:qFormat/>
    <w:rsid w:val="00F40E17"/>
  </w:style>
  <w:style w:type="character" w:customStyle="1" w:styleId="Heading21Char">
    <w:name w:val="Heading 2.1 Char"/>
    <w:basedOn w:val="Heading2Char"/>
    <w:link w:val="Heading21"/>
    <w:rsid w:val="00F40E17"/>
    <w:rPr>
      <w:rFonts w:ascii="Cambria" w:eastAsia="MS Gothic" w:hAnsi="Cambria" w:cs="Times New Roman"/>
      <w:b/>
      <w:bCs/>
      <w:color w:val="4F81BD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38466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D6359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3">
    <w:name w:val="Medium Grid 3 Accent 3"/>
    <w:basedOn w:val="TableNormal"/>
    <w:uiPriority w:val="69"/>
    <w:rsid w:val="00D6359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5000D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5000D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000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CB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3F2"/>
    <w:pPr>
      <w:keepNext/>
      <w:keepLines/>
      <w:spacing w:before="480" w:after="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165"/>
    <w:pPr>
      <w:keepNext/>
      <w:keepLines/>
      <w:spacing w:before="240" w:after="24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4D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4D2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4D2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3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23F2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1165"/>
    <w:rPr>
      <w:rFonts w:ascii="Cambria" w:eastAsia="MS Gothic" w:hAnsi="Cambria"/>
      <w:b/>
      <w:bCs/>
      <w:color w:val="4F81BD"/>
      <w:sz w:val="26"/>
      <w:szCs w:val="26"/>
    </w:rPr>
  </w:style>
  <w:style w:type="character" w:styleId="Hyperlink">
    <w:name w:val="Hyperlink"/>
    <w:uiPriority w:val="99"/>
    <w:unhideWhenUsed/>
    <w:rsid w:val="00233E6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63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976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7636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63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5974AB"/>
    <w:rPr>
      <w:rFonts w:eastAsia="MS Mincho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rsid w:val="005974AB"/>
    <w:rPr>
      <w:rFonts w:eastAsia="MS Mincho"/>
      <w:sz w:val="22"/>
      <w:szCs w:val="22"/>
      <w:lang w:val="en-US" w:eastAsia="ja-JP" w:bidi="ar-SA"/>
    </w:rPr>
  </w:style>
  <w:style w:type="table" w:styleId="TableGrid">
    <w:name w:val="Table Grid"/>
    <w:basedOn w:val="TableNormal"/>
    <w:uiPriority w:val="59"/>
    <w:rsid w:val="003710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9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609"/>
  </w:style>
  <w:style w:type="paragraph" w:styleId="Footer">
    <w:name w:val="footer"/>
    <w:basedOn w:val="Normal"/>
    <w:link w:val="FooterChar"/>
    <w:uiPriority w:val="99"/>
    <w:unhideWhenUsed/>
    <w:rsid w:val="00694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609"/>
  </w:style>
  <w:style w:type="paragraph" w:customStyle="1" w:styleId="SHTB">
    <w:name w:val="SH/TB"/>
    <w:basedOn w:val="Normal"/>
    <w:next w:val="Normal"/>
    <w:rsid w:val="00393ED8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/>
      <w:sz w:val="16"/>
      <w:szCs w:val="20"/>
    </w:rPr>
  </w:style>
  <w:style w:type="paragraph" w:customStyle="1" w:styleId="NormalH">
    <w:name w:val="NormalH"/>
    <w:basedOn w:val="Normal"/>
    <w:autoRedefine/>
    <w:rsid w:val="00B514A8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Cambria" w:eastAsia="Times New Roman" w:hAnsi="Cambria"/>
      <w:b/>
      <w:caps/>
      <w:color w:val="548DD4" w:themeColor="text2" w:themeTint="99"/>
      <w:sz w:val="24"/>
      <w:szCs w:val="32"/>
      <w:lang w:val="en-GB"/>
    </w:rPr>
  </w:style>
  <w:style w:type="paragraph" w:styleId="Revision">
    <w:name w:val="Revision"/>
    <w:hidden/>
    <w:uiPriority w:val="99"/>
    <w:semiHidden/>
    <w:rsid w:val="0030232E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C4D2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C4D2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8C4D20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BookTitle">
    <w:name w:val="Book Title"/>
    <w:basedOn w:val="DefaultParagraphFont"/>
    <w:uiPriority w:val="33"/>
    <w:qFormat/>
    <w:rsid w:val="008C4D20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C4D2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C4D20"/>
    <w:rPr>
      <w:i/>
      <w:iCs/>
      <w:color w:val="000000" w:themeColor="text1"/>
      <w:sz w:val="22"/>
      <w:szCs w:val="22"/>
    </w:rPr>
  </w:style>
  <w:style w:type="table" w:styleId="MediumShading1-Accent5">
    <w:name w:val="Medium Shading 1 Accent 5"/>
    <w:basedOn w:val="TableNormal"/>
    <w:uiPriority w:val="63"/>
    <w:rsid w:val="009F1BD5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9F1BD5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3">
    <w:name w:val="Light Grid Accent 3"/>
    <w:basedOn w:val="TableNormal"/>
    <w:uiPriority w:val="62"/>
    <w:rsid w:val="009F1BD5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sc">
    <w:name w:val="Asc"/>
    <w:basedOn w:val="Normal"/>
    <w:link w:val="AscChar"/>
    <w:qFormat/>
    <w:rsid w:val="001F08C7"/>
    <w:pPr>
      <w:ind w:left="720"/>
    </w:pPr>
    <w:rPr>
      <w:sz w:val="24"/>
    </w:rPr>
  </w:style>
  <w:style w:type="character" w:customStyle="1" w:styleId="AscChar">
    <w:name w:val="Asc Char"/>
    <w:basedOn w:val="DefaultParagraphFont"/>
    <w:link w:val="Asc"/>
    <w:rsid w:val="001F08C7"/>
    <w:rPr>
      <w:sz w:val="24"/>
      <w:szCs w:val="22"/>
    </w:rPr>
  </w:style>
  <w:style w:type="table" w:styleId="LightShading-Accent5">
    <w:name w:val="Light Shading Accent 5"/>
    <w:basedOn w:val="TableNormal"/>
    <w:uiPriority w:val="60"/>
    <w:rsid w:val="00783858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783858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78385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78385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Heading21">
    <w:name w:val="Heading 2.1"/>
    <w:basedOn w:val="Heading2"/>
    <w:link w:val="Heading21Char"/>
    <w:qFormat/>
    <w:rsid w:val="00F40E17"/>
  </w:style>
  <w:style w:type="character" w:customStyle="1" w:styleId="Heading21Char">
    <w:name w:val="Heading 2.1 Char"/>
    <w:basedOn w:val="Heading2Char"/>
    <w:link w:val="Heading21"/>
    <w:rsid w:val="00F40E17"/>
    <w:rPr>
      <w:rFonts w:ascii="Cambria" w:eastAsia="MS Gothic" w:hAnsi="Cambria" w:cs="Times New Roman"/>
      <w:b/>
      <w:bCs/>
      <w:color w:val="4F81BD"/>
      <w:sz w:val="26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38466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69"/>
    <w:rsid w:val="00D6359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3">
    <w:name w:val="Medium Grid 3 Accent 3"/>
    <w:basedOn w:val="TableNormal"/>
    <w:uiPriority w:val="69"/>
    <w:rsid w:val="00D63596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rsid w:val="005000D2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5000D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000D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032E563989439A941509C925D8FB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17BC9-5F74-46BE-BCA5-043D8AD58D54}"/>
      </w:docPartPr>
      <w:docPartBody>
        <w:p w:rsidR="00BF4E49" w:rsidRDefault="008D58D1" w:rsidP="008D58D1">
          <w:pPr>
            <w:pStyle w:val="1C032E563989439A941509C925D8FB82"/>
          </w:pPr>
          <w:r>
            <w:rPr>
              <w:caps/>
              <w:color w:val="FFFFFF" w:themeColor="background1"/>
            </w:rPr>
            <w:t>[Type the document title]</w:t>
          </w:r>
        </w:p>
      </w:docPartBody>
    </w:docPart>
    <w:docPart>
      <w:docPartPr>
        <w:name w:val="C65A1F71765544D1A5A808BC04C60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F1973-C099-4F75-830C-ABEFBE5EFB1A}"/>
      </w:docPartPr>
      <w:docPartBody>
        <w:p w:rsidR="00BF4E49" w:rsidRDefault="008D58D1" w:rsidP="008D58D1">
          <w:pPr>
            <w:pStyle w:val="C65A1F71765544D1A5A808BC04C6079B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 Ref">
    <w:altName w:val="Tahoma"/>
    <w:charset w:val="00"/>
    <w:family w:val="swiss"/>
    <w:pitch w:val="variable"/>
    <w:sig w:usb0="00000001" w:usb1="00000000" w:usb2="0000000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8D1"/>
    <w:rsid w:val="000E62DD"/>
    <w:rsid w:val="001C1E82"/>
    <w:rsid w:val="0023087D"/>
    <w:rsid w:val="00335F69"/>
    <w:rsid w:val="00355B7F"/>
    <w:rsid w:val="003E65EA"/>
    <w:rsid w:val="004A267F"/>
    <w:rsid w:val="0087165F"/>
    <w:rsid w:val="008A08B0"/>
    <w:rsid w:val="008D58D1"/>
    <w:rsid w:val="009F735A"/>
    <w:rsid w:val="00B57DFB"/>
    <w:rsid w:val="00B75DA1"/>
    <w:rsid w:val="00BF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3B72AB1AC5449998B136EF4A6760CF">
    <w:name w:val="663B72AB1AC5449998B136EF4A6760CF"/>
    <w:rsid w:val="008D58D1"/>
  </w:style>
  <w:style w:type="paragraph" w:customStyle="1" w:styleId="D65611D06D47470686D68AEB74C742C9">
    <w:name w:val="D65611D06D47470686D68AEB74C742C9"/>
    <w:rsid w:val="008D58D1"/>
  </w:style>
  <w:style w:type="paragraph" w:customStyle="1" w:styleId="201906DD5DB74F3784CFFCCC282A3AC8">
    <w:name w:val="201906DD5DB74F3784CFFCCC282A3AC8"/>
    <w:rsid w:val="008D58D1"/>
  </w:style>
  <w:style w:type="paragraph" w:customStyle="1" w:styleId="099E272824DD4B6CBEFA38B99750D5CF">
    <w:name w:val="099E272824DD4B6CBEFA38B99750D5CF"/>
    <w:rsid w:val="008D58D1"/>
  </w:style>
  <w:style w:type="paragraph" w:customStyle="1" w:styleId="1C032E563989439A941509C925D8FB82">
    <w:name w:val="1C032E563989439A941509C925D8FB82"/>
    <w:rsid w:val="008D58D1"/>
  </w:style>
  <w:style w:type="paragraph" w:customStyle="1" w:styleId="C65A1F71765544D1A5A808BC04C6079B">
    <w:name w:val="C65A1F71765544D1A5A808BC04C6079B"/>
    <w:rsid w:val="008D58D1"/>
  </w:style>
  <w:style w:type="paragraph" w:customStyle="1" w:styleId="DBC4A0846DD24290AFB9BFAFCABD3020">
    <w:name w:val="DBC4A0846DD24290AFB9BFAFCABD3020"/>
    <w:rsid w:val="00BF4E4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3B72AB1AC5449998B136EF4A6760CF">
    <w:name w:val="663B72AB1AC5449998B136EF4A6760CF"/>
    <w:rsid w:val="008D58D1"/>
  </w:style>
  <w:style w:type="paragraph" w:customStyle="1" w:styleId="D65611D06D47470686D68AEB74C742C9">
    <w:name w:val="D65611D06D47470686D68AEB74C742C9"/>
    <w:rsid w:val="008D58D1"/>
  </w:style>
  <w:style w:type="paragraph" w:customStyle="1" w:styleId="201906DD5DB74F3784CFFCCC282A3AC8">
    <w:name w:val="201906DD5DB74F3784CFFCCC282A3AC8"/>
    <w:rsid w:val="008D58D1"/>
  </w:style>
  <w:style w:type="paragraph" w:customStyle="1" w:styleId="099E272824DD4B6CBEFA38B99750D5CF">
    <w:name w:val="099E272824DD4B6CBEFA38B99750D5CF"/>
    <w:rsid w:val="008D58D1"/>
  </w:style>
  <w:style w:type="paragraph" w:customStyle="1" w:styleId="1C032E563989439A941509C925D8FB82">
    <w:name w:val="1C032E563989439A941509C925D8FB82"/>
    <w:rsid w:val="008D58D1"/>
  </w:style>
  <w:style w:type="paragraph" w:customStyle="1" w:styleId="C65A1F71765544D1A5A808BC04C6079B">
    <w:name w:val="C65A1F71765544D1A5A808BC04C6079B"/>
    <w:rsid w:val="008D58D1"/>
  </w:style>
  <w:style w:type="paragraph" w:customStyle="1" w:styleId="DBC4A0846DD24290AFB9BFAFCABD3020">
    <w:name w:val="DBC4A0846DD24290AFB9BFAFCABD3020"/>
    <w:rsid w:val="00BF4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2012-09-18T00:00:00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EA46E0-061B-4533-A072-3388B4A3FA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03160-E5F0-490E-82AE-73CC97213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391</Words>
  <Characters>2202</Characters>
  <Application>Microsoft Office Word</Application>
  <DocSecurity>0</DocSecurity>
  <Lines>129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1 - Introduction</vt:lpstr>
    </vt:vector>
  </TitlesOfParts>
  <Company>Group No.1</Company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1 - Introduction</dc:title>
  <dc:subject/>
  <dc:creator>Lê Anh Đảo</dc:creator>
  <cp:keywords>Capstone Project; Report 1</cp:keywords>
  <cp:lastModifiedBy>Sajivn</cp:lastModifiedBy>
  <cp:revision>23</cp:revision>
  <dcterms:created xsi:type="dcterms:W3CDTF">2012-09-17T14:14:00Z</dcterms:created>
  <dcterms:modified xsi:type="dcterms:W3CDTF">2012-12-06T02:42:00Z</dcterms:modified>
  <cp:category>Capstone Project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_DocHome">
    <vt:i4>-1563713653</vt:i4>
  </property>
  <property fmtid="{D5CDD505-2E9C-101B-9397-08002B2CF9AE}" pid="4" name="Google.Documents.DocumentId">
    <vt:lpwstr>13ol8bP44bRoYH5uLyCJtUG_6CqQ7nQytP2mjYfxa934</vt:lpwstr>
  </property>
  <property fmtid="{D5CDD505-2E9C-101B-9397-08002B2CF9AE}" pid="5" name="Google.Documents.RevisionId">
    <vt:lpwstr>05315120743608378999</vt:lpwstr>
  </property>
  <property fmtid="{D5CDD505-2E9C-101B-9397-08002B2CF9AE}" pid="6" name="Google.Documents.PreviousRevisionId">
    <vt:lpwstr>07124892804704327185</vt:lpwstr>
  </property>
  <property fmtid="{D5CDD505-2E9C-101B-9397-08002B2CF9AE}" pid="7" name="Google.Documents.PluginVersion">
    <vt:lpwstr>2.0.2662.553</vt:lpwstr>
  </property>
  <property fmtid="{D5CDD505-2E9C-101B-9397-08002B2CF9AE}" pid="8" name="Google.Documents.MergeIncapabilityFlags">
    <vt:i4>0</vt:i4>
  </property>
</Properties>
</file>