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337"/>
      </w:tblGrid>
      <w:tr w:rsidR="005974AB" w:rsidRPr="001D67CA" w:rsidTr="667528CF">
        <w:trPr>
          <w:trHeight w:val="2880"/>
          <w:jc w:val="center"/>
        </w:trPr>
        <w:tc>
          <w:tcPr>
            <w:tcW w:w="9576" w:type="dxa"/>
          </w:tcPr>
          <w:p w:rsidR="00776170" w:rsidRPr="001D67CA" w:rsidRDefault="00776170" w:rsidP="007761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OLE_LINK1"/>
            <w:bookmarkStart w:id="1" w:name="OLE_LINK2"/>
          </w:p>
          <w:tbl>
            <w:tblPr>
              <w:tblW w:w="9385" w:type="dxa"/>
              <w:tblLook w:val="01E0"/>
            </w:tblPr>
            <w:tblGrid>
              <w:gridCol w:w="3609"/>
              <w:gridCol w:w="5522"/>
              <w:gridCol w:w="254"/>
            </w:tblGrid>
            <w:tr w:rsidR="00776170" w:rsidRPr="001D67CA" w:rsidTr="00470A30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776170" w:rsidRPr="001D67CA" w:rsidRDefault="0077617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1D67CA">
                    <w:rPr>
                      <w:b/>
                      <w:noProof/>
                      <w:sz w:val="32"/>
                      <w:szCs w:val="32"/>
                      <w:lang w:eastAsia="ja-JP"/>
                    </w:rPr>
                    <w:drawing>
                      <wp:inline distT="0" distB="0" distL="0" distR="0">
                        <wp:extent cx="1438275" cy="888690"/>
                        <wp:effectExtent l="0" t="0" r="0" b="0"/>
                        <wp:docPr id="5" name="Picture 5" descr="Logo_FPT_University_d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Logo_FPT_University_d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888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776170" w:rsidRPr="001D67CA" w:rsidRDefault="00776170">
                  <w:pPr>
                    <w:autoSpaceDE w:val="0"/>
                    <w:autoSpaceDN w:val="0"/>
                    <w:adjustRightInd w:val="0"/>
                    <w:rPr>
                      <w:rFonts w:ascii="Verdana Ref" w:eastAsia="Times New Roman" w:hAnsi="Verdana Ref" w:cs="Verdana Ref"/>
                      <w:sz w:val="32"/>
                      <w:szCs w:val="32"/>
                    </w:rPr>
                  </w:pPr>
                  <w:r w:rsidRPr="001D67CA">
                    <w:rPr>
                      <w:b/>
                      <w:sz w:val="32"/>
                      <w:szCs w:val="32"/>
                    </w:rPr>
                    <w:t>MINISTRY OF EDUCATION AND TRAINING</w:t>
                  </w:r>
                </w:p>
                <w:p w:rsidR="00776170" w:rsidRPr="001D67CA" w:rsidRDefault="0077617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776170" w:rsidRPr="001D67CA" w:rsidTr="00470A30">
              <w:tblPrEx>
                <w:jc w:val="center"/>
                <w:tblLook w:val="00A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776170" w:rsidRPr="001D67CA" w:rsidRDefault="00776170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1D67CA">
                    <w:rPr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5974AB" w:rsidRPr="001D67CA" w:rsidRDefault="005974AB" w:rsidP="00FA505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5974AB" w:rsidRPr="001D67CA" w:rsidTr="667528CF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5974AB" w:rsidRPr="001D67CA" w:rsidRDefault="005974AB" w:rsidP="007761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1D67CA">
              <w:rPr>
                <w:rFonts w:asciiTheme="majorHAnsi" w:eastAsiaTheme="majorEastAsia" w:hAnsiTheme="majorHAnsi" w:cstheme="majorBidi"/>
                <w:sz w:val="80"/>
                <w:szCs w:val="80"/>
              </w:rPr>
              <w:t xml:space="preserve">Capstone Project </w:t>
            </w:r>
          </w:p>
        </w:tc>
      </w:tr>
      <w:tr w:rsidR="005974AB" w:rsidRPr="001D67CA" w:rsidTr="667528CF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5974AB" w:rsidRPr="001D67CA" w:rsidRDefault="00283BF7" w:rsidP="001E2C0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283BF7">
              <w:rPr>
                <w:rFonts w:asciiTheme="majorHAnsi" w:eastAsiaTheme="majorEastAsia" w:hAnsiTheme="majorHAnsi" w:cstheme="majorBidi"/>
                <w:sz w:val="44"/>
                <w:szCs w:val="44"/>
              </w:rPr>
              <w:t>Information System In Logistic Company</w:t>
            </w:r>
          </w:p>
          <w:p w:rsidR="00470A30" w:rsidRPr="001D67CA" w:rsidRDefault="00470A30" w:rsidP="001E2C0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76170" w:rsidRPr="005B6987" w:rsidRDefault="00470A30" w:rsidP="00470A30">
            <w:pPr>
              <w:pStyle w:val="NoSpacing"/>
              <w:jc w:val="center"/>
              <w:rPr>
                <w:rFonts w:ascii="Segoe UI Light" w:eastAsiaTheme="majorEastAsia" w:hAnsi="Segoe UI Light" w:cstheme="majorBidi"/>
                <w:sz w:val="40"/>
                <w:szCs w:val="40"/>
              </w:rPr>
            </w:pPr>
            <w:r w:rsidRPr="005B6987">
              <w:rPr>
                <w:rFonts w:ascii="Segoe UI Light" w:eastAsiaTheme="majorEastAsia" w:hAnsi="Segoe UI Light" w:cstheme="majorBidi"/>
                <w:sz w:val="40"/>
                <w:szCs w:val="40"/>
              </w:rPr>
              <w:t>Introduction</w:t>
            </w:r>
          </w:p>
          <w:p w:rsidR="00470A30" w:rsidRPr="001D67CA" w:rsidRDefault="00470A30" w:rsidP="00470A3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56"/>
                <w:szCs w:val="80"/>
              </w:rPr>
            </w:pPr>
          </w:p>
        </w:tc>
      </w:tr>
      <w:tr w:rsidR="005974AB" w:rsidRPr="001D67CA" w:rsidTr="667528CF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/>
            </w:tblPr>
            <w:tblGrid>
              <w:gridCol w:w="9121"/>
            </w:tblGrid>
            <w:tr w:rsidR="00776170" w:rsidRPr="001D67CA" w:rsidTr="00776170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3171"/>
                    <w:gridCol w:w="2610"/>
                    <w:gridCol w:w="1620"/>
                    <w:gridCol w:w="1280"/>
                  </w:tblGrid>
                  <w:tr w:rsidR="00776170" w:rsidRPr="001D67CA" w:rsidTr="002D3E7D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8681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4C6A68" w:rsidRDefault="00776170" w:rsidP="004C6A68">
                        <w:pPr>
                          <w:spacing w:after="120"/>
                          <w:jc w:val="center"/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1D67CA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="004C6A68"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5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15"/>
                      <w:jc w:val="center"/>
                    </w:trPr>
                    <w:tc>
                      <w:tcPr>
                        <w:tcW w:w="317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Group Members</w:t>
                        </w:r>
                      </w:p>
                    </w:tc>
                    <w:tc>
                      <w:tcPr>
                        <w:tcW w:w="261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Lê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Anh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Đảo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142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Nguyễn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Bá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Linh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153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Hồ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Hữu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Tài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267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77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:rsidR="00776170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Thân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Văn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Thành</w:t>
                        </w:r>
                        <w:proofErr w:type="spellEnd"/>
                      </w:p>
                      <w:p w:rsidR="0099538B" w:rsidRPr="0099538B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Lê</w:t>
                        </w:r>
                        <w:proofErr w:type="spellEnd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 xml:space="preserve"> Quang </w:t>
                        </w:r>
                        <w:proofErr w:type="spellStart"/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Tú</w:t>
                        </w:r>
                        <w:proofErr w:type="spellEnd"/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776170" w:rsidRPr="001D67CA" w:rsidRDefault="0099538B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br/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6170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277</w:t>
                        </w:r>
                      </w:p>
                      <w:p w:rsidR="0099538B" w:rsidRPr="001D67CA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60037</w:t>
                        </w:r>
                      </w:p>
                    </w:tc>
                  </w:tr>
                  <w:tr w:rsidR="00776170" w:rsidRPr="001D67CA" w:rsidTr="002D3E7D">
                    <w:trPr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Supervisor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99538B" w:rsidRDefault="0099538B" w:rsidP="00776170">
                        <w:pPr>
                          <w:spacing w:after="120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Lâm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Hữu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Khánh</w:t>
                        </w:r>
                        <w:proofErr w:type="spellEnd"/>
                        <w:r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Cs/>
                            <w:sz w:val="28"/>
                            <w:szCs w:val="28"/>
                          </w:rPr>
                          <w:t>Phương</w:t>
                        </w:r>
                        <w:proofErr w:type="spellEnd"/>
                      </w:p>
                    </w:tc>
                  </w:tr>
                  <w:tr w:rsidR="00776170" w:rsidRPr="001D67CA" w:rsidTr="002640F6">
                    <w:trPr>
                      <w:trHeight w:val="442"/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99538B" w:rsidRDefault="0099538B">
                        <w:pPr>
                          <w:spacing w:after="120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HDMS</w:t>
                        </w:r>
                      </w:p>
                    </w:tc>
                  </w:tr>
                </w:tbl>
                <w:p w:rsidR="00776170" w:rsidRPr="001D67CA" w:rsidRDefault="00776170">
                  <w:pPr>
                    <w:pStyle w:val="NoSpacing"/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</w:tbl>
          <w:p w:rsidR="005974AB" w:rsidRPr="001D67CA" w:rsidRDefault="005974AB">
            <w:pPr>
              <w:pStyle w:val="NoSpacing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776170" w:rsidRPr="001D67CA" w:rsidTr="00455C14">
        <w:trPr>
          <w:trHeight w:val="360"/>
          <w:jc w:val="center"/>
        </w:trPr>
        <w:tc>
          <w:tcPr>
            <w:tcW w:w="9576" w:type="dxa"/>
          </w:tcPr>
          <w:p w:rsidR="00470A30" w:rsidRPr="001D67CA" w:rsidRDefault="00470A30" w:rsidP="00470A30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470A30" w:rsidRPr="001D67CA" w:rsidRDefault="00470A30" w:rsidP="00470A30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776170" w:rsidRPr="001D67CA" w:rsidRDefault="00776170" w:rsidP="000768C5">
            <w:pPr>
              <w:pStyle w:val="NoSpacing"/>
              <w:numPr>
                <w:ilvl w:val="0"/>
                <w:numId w:val="8"/>
              </w:num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1D67CA">
              <w:rPr>
                <w:sz w:val="28"/>
              </w:rPr>
              <w:t xml:space="preserve">Ho Chi Minh City, </w:t>
            </w:r>
            <w:r w:rsidR="000768C5">
              <w:rPr>
                <w:sz w:val="28"/>
              </w:rPr>
              <w:t>Sep</w:t>
            </w:r>
            <w:r w:rsidR="000768C5" w:rsidRPr="001D67CA">
              <w:rPr>
                <w:sz w:val="28"/>
              </w:rPr>
              <w:t xml:space="preserve"> </w:t>
            </w:r>
            <w:r w:rsidRPr="001D67CA">
              <w:rPr>
                <w:sz w:val="28"/>
              </w:rPr>
              <w:t>/ 2012 -</w:t>
            </w:r>
          </w:p>
        </w:tc>
      </w:tr>
    </w:tbl>
    <w:p w:rsidR="00097636" w:rsidRPr="001D67CA" w:rsidRDefault="00097636" w:rsidP="005000D2">
      <w:pPr>
        <w:pStyle w:val="Heading1"/>
      </w:pPr>
      <w:bookmarkStart w:id="2" w:name="_Toc335923160"/>
      <w:r w:rsidRPr="001D67CA">
        <w:lastRenderedPageBreak/>
        <w:t>Table of Contents</w:t>
      </w:r>
      <w:bookmarkEnd w:id="2"/>
    </w:p>
    <w:p w:rsidR="006177C5" w:rsidRDefault="00436CF4">
      <w:pPr>
        <w:pStyle w:val="TOC1"/>
        <w:tabs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r w:rsidRPr="00436CF4">
        <w:rPr>
          <w:sz w:val="24"/>
        </w:rPr>
        <w:fldChar w:fldCharType="begin"/>
      </w:r>
      <w:r w:rsidR="00097636" w:rsidRPr="001D67CA">
        <w:rPr>
          <w:sz w:val="24"/>
        </w:rPr>
        <w:instrText xml:space="preserve"> TOC \o "1-3" \h \z \u </w:instrText>
      </w:r>
      <w:r w:rsidRPr="00436CF4">
        <w:rPr>
          <w:sz w:val="24"/>
        </w:rPr>
        <w:fldChar w:fldCharType="separate"/>
      </w:r>
      <w:hyperlink w:anchor="_Toc335923160" w:history="1">
        <w:r w:rsidR="006177C5" w:rsidRPr="00BA4C7A">
          <w:rPr>
            <w:rStyle w:val="Hyperlink"/>
            <w:noProof/>
          </w:rPr>
          <w:t>Table of Contents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1" w:history="1">
        <w:r w:rsidR="006177C5" w:rsidRPr="00BA4C7A">
          <w:rPr>
            <w:rStyle w:val="Hyperlink"/>
            <w:noProof/>
          </w:rPr>
          <w:t>1.1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Project organization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2" w:history="1">
        <w:r w:rsidR="006177C5" w:rsidRPr="00BA4C7A">
          <w:rPr>
            <w:rStyle w:val="Hyperlink"/>
            <w:noProof/>
          </w:rPr>
          <w:t>1.2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Overview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3" w:history="1">
        <w:r w:rsidR="006177C5" w:rsidRPr="00BA4C7A">
          <w:rPr>
            <w:rStyle w:val="Hyperlink"/>
            <w:noProof/>
          </w:rPr>
          <w:t>1.3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Existing Methods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4" w:history="1">
        <w:r w:rsidR="006177C5" w:rsidRPr="00BA4C7A">
          <w:rPr>
            <w:rStyle w:val="Hyperlink"/>
            <w:noProof/>
          </w:rPr>
          <w:t>1.4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Limitation of the existing system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5" w:history="1">
        <w:r w:rsidR="006177C5" w:rsidRPr="00BA4C7A">
          <w:rPr>
            <w:rStyle w:val="Hyperlink"/>
            <w:noProof/>
          </w:rPr>
          <w:t>1.5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Benefits of expected system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7C5" w:rsidRDefault="00436CF4">
      <w:pPr>
        <w:pStyle w:val="TOC1"/>
        <w:tabs>
          <w:tab w:val="left" w:pos="660"/>
          <w:tab w:val="right" w:leader="dot" w:pos="9111"/>
        </w:tabs>
        <w:rPr>
          <w:rFonts w:asciiTheme="minorHAnsi" w:hAnsiTheme="minorHAnsi" w:cstheme="minorBidi"/>
          <w:noProof/>
          <w:lang w:eastAsia="ja-JP"/>
        </w:rPr>
      </w:pPr>
      <w:hyperlink w:anchor="_Toc335923166" w:history="1">
        <w:r w:rsidR="006177C5" w:rsidRPr="00BA4C7A">
          <w:rPr>
            <w:rStyle w:val="Hyperlink"/>
            <w:noProof/>
          </w:rPr>
          <w:t>1.6</w:t>
        </w:r>
        <w:r w:rsidR="006177C5">
          <w:rPr>
            <w:rFonts w:asciiTheme="minorHAnsi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Stake Holders</w:t>
        </w:r>
        <w:r w:rsidR="006177C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4C18" w:rsidRPr="001D67CA" w:rsidRDefault="00436CF4">
      <w:pPr>
        <w:rPr>
          <w:b/>
          <w:bCs/>
          <w:noProof/>
          <w:sz w:val="24"/>
        </w:rPr>
      </w:pPr>
      <w:r w:rsidRPr="001D67CA">
        <w:rPr>
          <w:b/>
          <w:bCs/>
          <w:noProof/>
          <w:sz w:val="24"/>
        </w:rPr>
        <w:fldChar w:fldCharType="end"/>
      </w:r>
    </w:p>
    <w:p w:rsidR="00D04C18" w:rsidRPr="001D67CA" w:rsidRDefault="00D04C18">
      <w:pPr>
        <w:spacing w:after="0" w:line="240" w:lineRule="auto"/>
        <w:rPr>
          <w:b/>
          <w:bCs/>
          <w:noProof/>
          <w:sz w:val="24"/>
        </w:rPr>
      </w:pPr>
      <w:r w:rsidRPr="001D67CA">
        <w:rPr>
          <w:b/>
          <w:bCs/>
          <w:noProof/>
          <w:sz w:val="24"/>
        </w:rPr>
        <w:br w:type="page"/>
      </w:r>
    </w:p>
    <w:p w:rsidR="00D04C18" w:rsidRPr="001D67CA" w:rsidRDefault="00D04C18" w:rsidP="005000D2">
      <w:pPr>
        <w:pStyle w:val="Heading1"/>
        <w:numPr>
          <w:ilvl w:val="1"/>
          <w:numId w:val="29"/>
        </w:numPr>
        <w:spacing w:before="400" w:after="120"/>
      </w:pPr>
      <w:bookmarkStart w:id="3" w:name="_Toc335923161"/>
      <w:r w:rsidRPr="001D67CA">
        <w:lastRenderedPageBreak/>
        <w:t xml:space="preserve">Project </w:t>
      </w:r>
      <w:r w:rsidR="007C66F8" w:rsidRPr="002F74AD">
        <w:t>organization</w:t>
      </w:r>
      <w:bookmarkEnd w:id="3"/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</w:rPr>
      </w:pPr>
      <w:r w:rsidRPr="001D67CA">
        <w:rPr>
          <w:rFonts w:cs="Calibri"/>
          <w:bCs/>
        </w:rPr>
        <w:t>Project Title:</w:t>
      </w:r>
      <w:r w:rsidRPr="001D67CA">
        <w:rPr>
          <w:rFonts w:cs="Calibri"/>
          <w:b/>
          <w:bCs/>
        </w:rPr>
        <w:t xml:space="preserve"> </w:t>
      </w:r>
      <w:r w:rsidRPr="001D67CA">
        <w:rPr>
          <w:rFonts w:cs="Calibri"/>
          <w:b/>
          <w:bCs/>
        </w:rPr>
        <w:tab/>
      </w:r>
      <w:r w:rsidR="004A2C74" w:rsidRPr="001D67CA">
        <w:rPr>
          <w:rFonts w:cs="Calibri"/>
          <w:b/>
          <w:bCs/>
        </w:rPr>
        <w:tab/>
      </w:r>
      <w:r w:rsidR="004A2C74" w:rsidRPr="001D67CA">
        <w:rPr>
          <w:rFonts w:cs="Calibri"/>
          <w:b/>
          <w:bCs/>
        </w:rPr>
        <w:tab/>
      </w:r>
      <w:r w:rsidR="000768C5">
        <w:rPr>
          <w:rFonts w:cs="Calibri"/>
        </w:rPr>
        <w:t>Home Delivery Management System</w:t>
      </w:r>
    </w:p>
    <w:p w:rsidR="00D04C18" w:rsidRPr="007B0EB7" w:rsidRDefault="00D04C18" w:rsidP="00D04C18">
      <w:pPr>
        <w:tabs>
          <w:tab w:val="left" w:pos="2870"/>
        </w:tabs>
        <w:spacing w:after="0" w:line="360" w:lineRule="auto"/>
        <w:ind w:left="1134"/>
      </w:pPr>
      <w:r w:rsidRPr="001D67CA">
        <w:rPr>
          <w:rFonts w:cs="Calibri"/>
        </w:rPr>
        <w:t>Project Code:</w:t>
      </w:r>
      <w:r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0768C5">
        <w:rPr>
          <w:rFonts w:cs="Calibri"/>
        </w:rPr>
        <w:t>HDMS</w:t>
      </w:r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  <w:b/>
          <w:bCs/>
        </w:rPr>
      </w:pPr>
      <w:r w:rsidRPr="001D67CA">
        <w:rPr>
          <w:rFonts w:cs="Calibri"/>
          <w:bCs/>
        </w:rPr>
        <w:t>Date of Authorization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0768C5">
        <w:rPr>
          <w:rFonts w:cs="Calibri"/>
        </w:rPr>
        <w:t>Aug 6</w:t>
      </w:r>
      <w:r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 xml:space="preserve">, 2012 </w:t>
      </w:r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</w:rPr>
      </w:pPr>
      <w:r w:rsidRPr="001D67CA">
        <w:rPr>
          <w:rFonts w:cs="Calibri"/>
          <w:bCs/>
        </w:rPr>
        <w:t>Project Start Date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0768C5">
        <w:rPr>
          <w:rFonts w:cs="Calibri"/>
        </w:rPr>
        <w:t>Sep</w:t>
      </w:r>
      <w:r w:rsidRPr="001D67CA">
        <w:rPr>
          <w:rFonts w:cs="Calibri"/>
        </w:rPr>
        <w:t xml:space="preserve"> </w:t>
      </w:r>
      <w:r w:rsidR="000768C5">
        <w:rPr>
          <w:rFonts w:cs="Calibri"/>
        </w:rPr>
        <w:t>10</w:t>
      </w:r>
      <w:r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 xml:space="preserve">, 2012                       </w:t>
      </w:r>
    </w:p>
    <w:p w:rsidR="001723F2" w:rsidRPr="001D67CA" w:rsidRDefault="00D04C18" w:rsidP="00D04C18">
      <w:pPr>
        <w:ind w:left="1134"/>
        <w:rPr>
          <w:rFonts w:cs="Calibri"/>
        </w:rPr>
      </w:pPr>
      <w:r w:rsidRPr="001D67CA">
        <w:rPr>
          <w:rFonts w:cs="Calibri"/>
          <w:bCs/>
        </w:rPr>
        <w:t>Project Finish Date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0768C5">
        <w:rPr>
          <w:rFonts w:cs="Calibri"/>
        </w:rPr>
        <w:t>Dec</w:t>
      </w:r>
      <w:r w:rsidRPr="001D67CA">
        <w:rPr>
          <w:rFonts w:cs="Calibri"/>
        </w:rPr>
        <w:t xml:space="preserve"> </w:t>
      </w:r>
      <w:r w:rsidR="00FF0706" w:rsidRPr="001D67CA">
        <w:rPr>
          <w:rFonts w:cs="Calibri"/>
        </w:rPr>
        <w:t>2</w:t>
      </w:r>
      <w:r w:rsidR="00FF0706">
        <w:rPr>
          <w:rFonts w:cs="Calibri"/>
        </w:rPr>
        <w:t>0</w:t>
      </w:r>
      <w:r w:rsidR="00FF0706"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>, 2012</w:t>
      </w:r>
    </w:p>
    <w:p w:rsidR="00C81325" w:rsidRDefault="00C81325" w:rsidP="005000D2">
      <w:pPr>
        <w:pStyle w:val="Heading1"/>
        <w:numPr>
          <w:ilvl w:val="1"/>
          <w:numId w:val="29"/>
        </w:numPr>
        <w:spacing w:before="400" w:after="120"/>
        <w:rPr>
          <w:rFonts w:hint="eastAsia"/>
          <w:lang w:eastAsia="ja-JP"/>
        </w:rPr>
      </w:pPr>
      <w:bookmarkStart w:id="4" w:name="_Toc335923162"/>
      <w:r w:rsidRPr="001D67CA">
        <w:t>Overview</w:t>
      </w:r>
      <w:bookmarkEnd w:id="4"/>
    </w:p>
    <w:p w:rsidR="007072E2" w:rsidRPr="007072E2" w:rsidRDefault="007072E2" w:rsidP="007072E2">
      <w:pPr>
        <w:pStyle w:val="ListParagraph"/>
        <w:ind w:left="360"/>
        <w:rPr>
          <w:lang w:eastAsia="ja-JP"/>
        </w:rPr>
      </w:pPr>
      <w:proofErr w:type="spellStart"/>
      <w:r>
        <w:rPr>
          <w:rFonts w:hint="eastAsia"/>
          <w:lang w:eastAsia="ja-JP"/>
        </w:rPr>
        <w:t>Công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tiktak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hệ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thống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nghệ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lang w:eastAsia="ja-JP"/>
        </w:rPr>
        <w:t>thông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tin </w:t>
      </w:r>
      <w:proofErr w:type="spellStart"/>
      <w:r>
        <w:rPr>
          <w:rFonts w:hint="eastAsia"/>
          <w:lang w:eastAsia="ja-JP"/>
        </w:rPr>
        <w:t>để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cung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cấp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người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lang w:eastAsia="ja-JP"/>
        </w:rPr>
        <w:t>sử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dụng</w:t>
      </w:r>
      <w:proofErr w:type="spellEnd"/>
      <w:r>
        <w:rPr>
          <w:lang w:eastAsia="ja-JP"/>
        </w:rPr>
        <w:t xml:space="preserve"> (</w:t>
      </w:r>
      <w:r>
        <w:rPr>
          <w:rFonts w:hint="eastAsia"/>
          <w:lang w:eastAsia="ja-JP"/>
        </w:rPr>
        <w:t>vendor</w:t>
      </w:r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 xml:space="preserve"> </w:t>
      </w:r>
      <w:r>
        <w:t>.</w:t>
      </w:r>
      <w:proofErr w:type="spellStart"/>
      <w:proofErr w:type="gramEnd"/>
      <w:r>
        <w:rPr>
          <w:rFonts w:hint="eastAsia"/>
          <w:lang w:eastAsia="ja-JP"/>
        </w:rPr>
        <w:t>tik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tak</w:t>
      </w:r>
      <w:proofErr w:type="spellEnd"/>
      <w:r>
        <w:rPr>
          <w:rFonts w:hint="eastAsia"/>
          <w:lang w:eastAsia="ja-JP"/>
        </w:rPr>
        <w:t xml:space="preserve"> staff). </w:t>
      </w:r>
      <w:proofErr w:type="spellStart"/>
      <w:proofErr w:type="gramStart"/>
      <w:r>
        <w:rPr>
          <w:rFonts w:hint="eastAsia"/>
          <w:lang w:eastAsia="ja-JP"/>
        </w:rPr>
        <w:t>Hiện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được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trang</w:t>
      </w:r>
      <w:proofErr w:type="spellEnd"/>
      <w:r>
        <w:rPr>
          <w:rFonts w:hint="eastAsia"/>
          <w:lang w:eastAsia="ja-JP"/>
        </w:rPr>
        <w:t xml:space="preserve"> web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vendor </w:t>
      </w:r>
      <w:proofErr w:type="spellStart"/>
      <w:r>
        <w:rPr>
          <w:rFonts w:hint="eastAsia"/>
          <w:lang w:eastAsia="ja-JP"/>
        </w:rPr>
        <w:t>yêu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cầu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thêm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plugin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</w:t>
      </w:r>
      <w:proofErr w:type="spellEnd"/>
      <w:r>
        <w:rPr>
          <w:rFonts w:hint="eastAsia"/>
          <w:lang w:eastAsia="ja-JP"/>
        </w:rPr>
        <w:t xml:space="preserve"> sharing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facebook</w:t>
      </w:r>
      <w:proofErr w:type="spellEnd"/>
      <w:r>
        <w:rPr>
          <w:rFonts w:hint="eastAsia"/>
          <w:lang w:eastAsia="ja-JP"/>
        </w:rPr>
        <w:t>.</w:t>
      </w:r>
      <w:proofErr w:type="gram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Ngoài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ra</w:t>
      </w:r>
      <w:proofErr w:type="spellEnd"/>
      <w:r>
        <w:rPr>
          <w:rFonts w:hint="eastAsia"/>
          <w:lang w:eastAsia="ja-JP"/>
        </w:rPr>
        <w:t xml:space="preserve">, </w:t>
      </w:r>
      <w:proofErr w:type="spellStart"/>
      <w:r>
        <w:rPr>
          <w:rFonts w:hint="eastAsia"/>
          <w:lang w:eastAsia="ja-JP"/>
        </w:rPr>
        <w:t>công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xử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lý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trường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hợp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khi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giao</w:t>
      </w:r>
      <w:proofErr w:type="spellEnd"/>
      <w:r w:rsidR="00497C5D">
        <w:rPr>
          <w:rFonts w:hint="eastAsia"/>
          <w:lang w:eastAsia="ja-JP"/>
        </w:rPr>
        <w:t xml:space="preserve"> </w:t>
      </w:r>
      <w:r w:rsidR="00497C5D">
        <w:rPr>
          <w:lang w:eastAsia="ja-JP"/>
        </w:rPr>
        <w:t>hang</w:t>
      </w:r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mà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khách</w:t>
      </w:r>
      <w:proofErr w:type="spellEnd"/>
      <w:r w:rsidR="00497C5D">
        <w:rPr>
          <w:rFonts w:hint="eastAsia"/>
          <w:lang w:eastAsia="ja-JP"/>
        </w:rPr>
        <w:t xml:space="preserve"> </w:t>
      </w:r>
      <w:r w:rsidR="00497C5D">
        <w:rPr>
          <w:lang w:eastAsia="ja-JP"/>
        </w:rPr>
        <w:t>hang</w:t>
      </w:r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không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thể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nhận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lang w:eastAsia="ja-JP"/>
        </w:rPr>
        <w:t>h</w:t>
      </w:r>
      <w:r w:rsidR="00497C5D">
        <w:rPr>
          <w:rFonts w:hint="eastAsia"/>
          <w:lang w:eastAsia="ja-JP"/>
        </w:rPr>
        <w:t>àng</w:t>
      </w:r>
      <w:proofErr w:type="spellEnd"/>
      <w:r w:rsidR="00497C5D">
        <w:rPr>
          <w:rFonts w:hint="eastAsia"/>
          <w:lang w:eastAsia="ja-JP"/>
        </w:rPr>
        <w:t xml:space="preserve">. </w:t>
      </w:r>
      <w:proofErr w:type="spellStart"/>
      <w:r w:rsidR="00497C5D">
        <w:rPr>
          <w:rFonts w:hint="eastAsia"/>
          <w:lang w:eastAsia="ja-JP"/>
        </w:rPr>
        <w:t>Chức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năng</w:t>
      </w:r>
      <w:proofErr w:type="spellEnd"/>
      <w:r w:rsidR="00497C5D">
        <w:rPr>
          <w:rFonts w:hint="eastAsia"/>
          <w:lang w:eastAsia="ja-JP"/>
        </w:rPr>
        <w:t xml:space="preserve"> Report </w:t>
      </w:r>
      <w:proofErr w:type="spellStart"/>
      <w:r w:rsidR="00497C5D">
        <w:rPr>
          <w:rFonts w:hint="eastAsia"/>
          <w:lang w:eastAsia="ja-JP"/>
        </w:rPr>
        <w:t>và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AutoSchedule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cũng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được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thực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hiện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trong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tầm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vực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của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dự</w:t>
      </w:r>
      <w:proofErr w:type="spellEnd"/>
      <w:r w:rsidR="00497C5D">
        <w:rPr>
          <w:rFonts w:hint="eastAsia"/>
          <w:lang w:eastAsia="ja-JP"/>
        </w:rPr>
        <w:t xml:space="preserve"> </w:t>
      </w:r>
      <w:proofErr w:type="spellStart"/>
      <w:proofErr w:type="gramStart"/>
      <w:r w:rsidR="00497C5D">
        <w:rPr>
          <w:rFonts w:hint="eastAsia"/>
          <w:lang w:eastAsia="ja-JP"/>
        </w:rPr>
        <w:t>án</w:t>
      </w:r>
      <w:proofErr w:type="spellEnd"/>
      <w:proofErr w:type="gramEnd"/>
      <w:r w:rsidR="00497C5D">
        <w:rPr>
          <w:rFonts w:hint="eastAsia"/>
          <w:lang w:eastAsia="ja-JP"/>
        </w:rPr>
        <w:t xml:space="preserve"> </w:t>
      </w:r>
      <w:proofErr w:type="spellStart"/>
      <w:r w:rsidR="00497C5D">
        <w:rPr>
          <w:rFonts w:hint="eastAsia"/>
          <w:lang w:eastAsia="ja-JP"/>
        </w:rPr>
        <w:t>này</w:t>
      </w:r>
      <w:proofErr w:type="spellEnd"/>
      <w:r w:rsidR="00497C5D">
        <w:rPr>
          <w:rFonts w:hint="eastAsia"/>
          <w:lang w:eastAsia="ja-JP"/>
        </w:rPr>
        <w:t>.</w:t>
      </w:r>
    </w:p>
    <w:p w:rsidR="00C81325" w:rsidRPr="001D67CA" w:rsidRDefault="00E56101" w:rsidP="005000D2">
      <w:pPr>
        <w:pStyle w:val="Heading1"/>
        <w:numPr>
          <w:ilvl w:val="1"/>
          <w:numId w:val="29"/>
        </w:numPr>
        <w:spacing w:before="400" w:after="120"/>
      </w:pPr>
      <w:bookmarkStart w:id="5" w:name="_Toc335923163"/>
      <w:r>
        <w:t>E</w:t>
      </w:r>
      <w:r w:rsidR="00C81325" w:rsidRPr="001D67CA">
        <w:t xml:space="preserve">xisting </w:t>
      </w:r>
      <w:r w:rsidR="007C66F8">
        <w:t>Methods</w:t>
      </w:r>
      <w:bookmarkEnd w:id="5"/>
    </w:p>
    <w:p w:rsidR="00601075" w:rsidRDefault="00497C5D" w:rsidP="00AE50B2">
      <w:pPr>
        <w:ind w:left="720"/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Hệ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thống</w:t>
      </w:r>
      <w:proofErr w:type="spellEnd"/>
      <w:r>
        <w:rPr>
          <w:rFonts w:hint="eastAsia"/>
          <w:lang w:eastAsia="ja-JP"/>
        </w:rPr>
        <w:t xml:space="preserve"> HDMS </w:t>
      </w:r>
      <w:proofErr w:type="spellStart"/>
      <w:r>
        <w:rPr>
          <w:rFonts w:hint="eastAsia"/>
          <w:lang w:eastAsia="ja-JP"/>
        </w:rPr>
        <w:t>hiện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tại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>:</w:t>
      </w:r>
    </w:p>
    <w:p w:rsidR="00497C5D" w:rsidRDefault="00497C5D" w:rsidP="00497C5D">
      <w:pPr>
        <w:pStyle w:val="ListParagraph"/>
        <w:numPr>
          <w:ilvl w:val="0"/>
          <w:numId w:val="3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Cho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Vendor submit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request</w:t>
      </w:r>
      <w:r w:rsidR="006C5B83">
        <w:rPr>
          <w:rFonts w:hint="eastAsia"/>
          <w:lang w:eastAsia="ja-JP"/>
        </w:rPr>
        <w:t xml:space="preserve"> , </w:t>
      </w:r>
      <w:proofErr w:type="spellStart"/>
      <w:r w:rsidR="006C5B83">
        <w:rPr>
          <w:rFonts w:hint="eastAsia"/>
          <w:lang w:eastAsia="ja-JP"/>
        </w:rPr>
        <w:t>tạo</w:t>
      </w:r>
      <w:proofErr w:type="spellEnd"/>
      <w:r w:rsidR="006C5B83">
        <w:rPr>
          <w:rFonts w:hint="eastAsia"/>
          <w:lang w:eastAsia="ja-JP"/>
        </w:rPr>
        <w:t xml:space="preserve"> </w:t>
      </w:r>
      <w:proofErr w:type="spellStart"/>
      <w:r w:rsidR="006C5B83">
        <w:rPr>
          <w:rFonts w:hint="eastAsia"/>
          <w:lang w:eastAsia="ja-JP"/>
        </w:rPr>
        <w:t>các</w:t>
      </w:r>
      <w:proofErr w:type="spellEnd"/>
      <w:r w:rsidR="006C5B83">
        <w:rPr>
          <w:rFonts w:hint="eastAsia"/>
          <w:lang w:eastAsia="ja-JP"/>
        </w:rPr>
        <w:t xml:space="preserve"> order </w:t>
      </w:r>
      <w:proofErr w:type="spellStart"/>
      <w:r w:rsidR="006C5B83">
        <w:rPr>
          <w:rFonts w:hint="eastAsia"/>
          <w:lang w:eastAsia="ja-JP"/>
        </w:rPr>
        <w:t>trong</w:t>
      </w:r>
      <w:proofErr w:type="spellEnd"/>
      <w:r w:rsidR="006C5B83">
        <w:rPr>
          <w:rFonts w:hint="eastAsia"/>
          <w:lang w:eastAsia="ja-JP"/>
        </w:rPr>
        <w:t xml:space="preserve"> </w:t>
      </w:r>
      <w:proofErr w:type="spellStart"/>
      <w:r w:rsidR="006C5B83">
        <w:rPr>
          <w:rFonts w:hint="eastAsia"/>
          <w:lang w:eastAsia="ja-JP"/>
        </w:rPr>
        <w:t>các</w:t>
      </w:r>
      <w:proofErr w:type="spellEnd"/>
      <w:r w:rsidR="006C5B83">
        <w:rPr>
          <w:rFonts w:hint="eastAsia"/>
          <w:lang w:eastAsia="ja-JP"/>
        </w:rPr>
        <w:t xml:space="preserve"> request </w:t>
      </w:r>
      <w:proofErr w:type="spellStart"/>
      <w:r w:rsidR="006C5B83">
        <w:rPr>
          <w:rFonts w:hint="eastAsia"/>
          <w:lang w:eastAsia="ja-JP"/>
        </w:rPr>
        <w:t>đó</w:t>
      </w:r>
      <w:proofErr w:type="spellEnd"/>
      <w:r w:rsidR="006C5B83">
        <w:rPr>
          <w:rFonts w:hint="eastAsia"/>
          <w:lang w:eastAsia="ja-JP"/>
        </w:rPr>
        <w:t xml:space="preserve"> </w:t>
      </w:r>
      <w:proofErr w:type="spellStart"/>
      <w:r w:rsidR="006C5B83">
        <w:rPr>
          <w:rFonts w:hint="eastAsia"/>
          <w:lang w:eastAsia="ja-JP"/>
        </w:rPr>
        <w:t>hoặc</w:t>
      </w:r>
      <w:proofErr w:type="spellEnd"/>
      <w:r w:rsidR="006C5B83">
        <w:rPr>
          <w:rFonts w:hint="eastAsia"/>
          <w:lang w:eastAsia="ja-JP"/>
        </w:rPr>
        <w:t xml:space="preserve"> import </w:t>
      </w:r>
      <w:proofErr w:type="spellStart"/>
      <w:r w:rsidR="006C5B83">
        <w:rPr>
          <w:rFonts w:hint="eastAsia"/>
          <w:lang w:eastAsia="ja-JP"/>
        </w:rPr>
        <w:t>từ</w:t>
      </w:r>
      <w:proofErr w:type="spellEnd"/>
      <w:r w:rsidR="006C5B83">
        <w:rPr>
          <w:rFonts w:hint="eastAsia"/>
          <w:lang w:eastAsia="ja-JP"/>
        </w:rPr>
        <w:t xml:space="preserve"> file excel </w:t>
      </w:r>
      <w:proofErr w:type="spellStart"/>
      <w:r w:rsidR="006C5B83">
        <w:rPr>
          <w:rFonts w:hint="eastAsia"/>
          <w:lang w:eastAsia="ja-JP"/>
        </w:rPr>
        <w:t>có</w:t>
      </w:r>
      <w:proofErr w:type="spellEnd"/>
      <w:r w:rsidR="006C5B83">
        <w:rPr>
          <w:rFonts w:hint="eastAsia"/>
          <w:lang w:eastAsia="ja-JP"/>
        </w:rPr>
        <w:t xml:space="preserve"> form </w:t>
      </w:r>
      <w:proofErr w:type="spellStart"/>
      <w:r w:rsidR="006C5B83">
        <w:rPr>
          <w:rFonts w:hint="eastAsia"/>
          <w:lang w:eastAsia="ja-JP"/>
        </w:rPr>
        <w:t>sẵn</w:t>
      </w:r>
      <w:proofErr w:type="spellEnd"/>
    </w:p>
    <w:p w:rsidR="006C5B83" w:rsidRDefault="006C5B83" w:rsidP="00497C5D">
      <w:pPr>
        <w:pStyle w:val="ListParagraph"/>
        <w:numPr>
          <w:ilvl w:val="0"/>
          <w:numId w:val="3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Cho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Staff view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Request </w:t>
      </w:r>
      <w:proofErr w:type="spellStart"/>
      <w:r>
        <w:rPr>
          <w:rFonts w:hint="eastAsia"/>
          <w:lang w:eastAsia="ja-JP"/>
        </w:rPr>
        <w:t>và</w:t>
      </w:r>
      <w:proofErr w:type="spellEnd"/>
      <w:r>
        <w:rPr>
          <w:rFonts w:hint="eastAsia"/>
          <w:lang w:eastAsia="ja-JP"/>
        </w:rPr>
        <w:t xml:space="preserve"> approve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request </w:t>
      </w:r>
      <w:proofErr w:type="spellStart"/>
      <w:r>
        <w:rPr>
          <w:rFonts w:hint="eastAsia"/>
          <w:lang w:eastAsia="ja-JP"/>
        </w:rPr>
        <w:t>đó</w:t>
      </w:r>
      <w:proofErr w:type="spellEnd"/>
      <w:r>
        <w:rPr>
          <w:rFonts w:hint="eastAsia"/>
          <w:lang w:eastAsia="ja-JP"/>
        </w:rPr>
        <w:t xml:space="preserve">. </w:t>
      </w:r>
      <w:proofErr w:type="spellStart"/>
      <w:r>
        <w:rPr>
          <w:rFonts w:hint="eastAsia"/>
          <w:lang w:eastAsia="ja-JP"/>
        </w:rPr>
        <w:t>Đồng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thời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đã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nhập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giá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tiền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để</w:t>
      </w:r>
      <w:proofErr w:type="spellEnd"/>
      <w:r w:rsidR="00E30A1A">
        <w:rPr>
          <w:rFonts w:hint="eastAsia"/>
          <w:lang w:eastAsia="ja-JP"/>
        </w:rPr>
        <w:t xml:space="preserve"> delivery </w:t>
      </w:r>
      <w:proofErr w:type="spellStart"/>
      <w:r w:rsidR="00E30A1A">
        <w:rPr>
          <w:rFonts w:hint="eastAsia"/>
          <w:lang w:eastAsia="ja-JP"/>
        </w:rPr>
        <w:t>các</w:t>
      </w:r>
      <w:proofErr w:type="spellEnd"/>
      <w:r w:rsidR="00E30A1A">
        <w:rPr>
          <w:rFonts w:hint="eastAsia"/>
          <w:lang w:eastAsia="ja-JP"/>
        </w:rPr>
        <w:t xml:space="preserve"> order </w:t>
      </w:r>
      <w:proofErr w:type="spellStart"/>
      <w:r w:rsidR="00E30A1A">
        <w:rPr>
          <w:rFonts w:hint="eastAsia"/>
          <w:lang w:eastAsia="ja-JP"/>
        </w:rPr>
        <w:t>đó</w:t>
      </w:r>
      <w:proofErr w:type="spellEnd"/>
      <w:r w:rsidR="00E30A1A">
        <w:rPr>
          <w:rFonts w:hint="eastAsia"/>
          <w:lang w:eastAsia="ja-JP"/>
        </w:rPr>
        <w:t xml:space="preserve">. </w:t>
      </w:r>
      <w:proofErr w:type="spellStart"/>
      <w:r w:rsidR="00E30A1A">
        <w:rPr>
          <w:rFonts w:hint="eastAsia"/>
          <w:lang w:eastAsia="ja-JP"/>
        </w:rPr>
        <w:t>Hiện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tại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không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có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cách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nào</w:t>
      </w:r>
      <w:proofErr w:type="spellEnd"/>
      <w:r w:rsidR="00E30A1A">
        <w:rPr>
          <w:rFonts w:hint="eastAsia"/>
          <w:lang w:eastAsia="ja-JP"/>
        </w:rPr>
        <w:t xml:space="preserve"> inform </w:t>
      </w:r>
      <w:proofErr w:type="spellStart"/>
      <w:r w:rsidR="00E30A1A">
        <w:rPr>
          <w:rFonts w:hint="eastAsia"/>
          <w:lang w:eastAsia="ja-JP"/>
        </w:rPr>
        <w:t>cho</w:t>
      </w:r>
      <w:proofErr w:type="spellEnd"/>
      <w:r w:rsidR="00E30A1A">
        <w:rPr>
          <w:rFonts w:hint="eastAsia"/>
          <w:lang w:eastAsia="ja-JP"/>
        </w:rPr>
        <w:t xml:space="preserve"> </w:t>
      </w:r>
      <w:r w:rsidR="00700CCB">
        <w:rPr>
          <w:rFonts w:hint="eastAsia"/>
          <w:lang w:eastAsia="ja-JP"/>
        </w:rPr>
        <w:t>vendor</w:t>
      </w:r>
      <w:r w:rsidR="00E30A1A">
        <w:rPr>
          <w:lang w:eastAsia="ja-JP"/>
        </w:rPr>
        <w:t xml:space="preserve"> </w:t>
      </w:r>
      <w:proofErr w:type="spellStart"/>
      <w:r w:rsidR="00E30A1A">
        <w:rPr>
          <w:rFonts w:hint="eastAsia"/>
          <w:lang w:eastAsia="ja-JP"/>
        </w:rPr>
        <w:t>biết</w:t>
      </w:r>
      <w:proofErr w:type="spellEnd"/>
      <w:r w:rsidR="00E30A1A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là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bị</w:t>
      </w:r>
      <w:proofErr w:type="spellEnd"/>
      <w:r w:rsidR="00700CCB">
        <w:rPr>
          <w:rFonts w:hint="eastAsia"/>
          <w:lang w:eastAsia="ja-JP"/>
        </w:rPr>
        <w:t xml:space="preserve"> charge </w:t>
      </w:r>
      <w:proofErr w:type="spellStart"/>
      <w:r w:rsidR="00700CCB">
        <w:rPr>
          <w:rFonts w:hint="eastAsia"/>
          <w:lang w:eastAsia="ja-JP"/>
        </w:rPr>
        <w:t>bao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nhiêu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cho</w:t>
      </w:r>
      <w:proofErr w:type="spellEnd"/>
      <w:r w:rsidR="00700CCB">
        <w:rPr>
          <w:rFonts w:hint="eastAsia"/>
          <w:lang w:eastAsia="ja-JP"/>
        </w:rPr>
        <w:t xml:space="preserve"> order </w:t>
      </w:r>
      <w:proofErr w:type="spellStart"/>
      <w:r w:rsidR="00700CCB">
        <w:rPr>
          <w:rFonts w:hint="eastAsia"/>
          <w:lang w:eastAsia="ja-JP"/>
        </w:rPr>
        <w:t>đó</w:t>
      </w:r>
      <w:proofErr w:type="spellEnd"/>
      <w:r w:rsidR="00700CCB">
        <w:rPr>
          <w:rFonts w:hint="eastAsia"/>
          <w:lang w:eastAsia="ja-JP"/>
        </w:rPr>
        <w:t xml:space="preserve">. </w:t>
      </w:r>
      <w:proofErr w:type="spellStart"/>
      <w:r w:rsidR="00700CCB">
        <w:rPr>
          <w:rFonts w:hint="eastAsia"/>
          <w:lang w:eastAsia="ja-JP"/>
        </w:rPr>
        <w:t>Vì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hiện</w:t>
      </w:r>
      <w:proofErr w:type="spellEnd"/>
      <w:r w:rsidR="00700CCB">
        <w:rPr>
          <w:rFonts w:hint="eastAsia"/>
          <w:lang w:eastAsia="ja-JP"/>
        </w:rPr>
        <w:t xml:space="preserve"> nay </w:t>
      </w:r>
      <w:proofErr w:type="spellStart"/>
      <w:r w:rsidR="00700CCB">
        <w:rPr>
          <w:rFonts w:hint="eastAsia"/>
          <w:lang w:eastAsia="ja-JP"/>
        </w:rPr>
        <w:t>vẫn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phải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nhập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proofErr w:type="gramStart"/>
      <w:r w:rsidR="00700CCB">
        <w:rPr>
          <w:rFonts w:hint="eastAsia"/>
          <w:lang w:eastAsia="ja-JP"/>
        </w:rPr>
        <w:t>tay</w:t>
      </w:r>
      <w:proofErr w:type="spellEnd"/>
      <w:proofErr w:type="gram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cho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giá</w:t>
      </w:r>
      <w:proofErr w:type="spellEnd"/>
      <w:r w:rsidR="00700CCB">
        <w:rPr>
          <w:rFonts w:hint="eastAsia"/>
          <w:lang w:eastAsia="ja-JP"/>
        </w:rPr>
        <w:t xml:space="preserve"> delivery </w:t>
      </w:r>
      <w:proofErr w:type="spellStart"/>
      <w:r w:rsidR="00700CCB">
        <w:rPr>
          <w:rFonts w:hint="eastAsia"/>
          <w:lang w:eastAsia="ja-JP"/>
        </w:rPr>
        <w:t>cho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các</w:t>
      </w:r>
      <w:proofErr w:type="spellEnd"/>
      <w:r w:rsidR="00700CCB">
        <w:rPr>
          <w:rFonts w:hint="eastAsia"/>
          <w:lang w:eastAsia="ja-JP"/>
        </w:rPr>
        <w:t xml:space="preserve"> order </w:t>
      </w:r>
      <w:proofErr w:type="spellStart"/>
      <w:r w:rsidR="00700CCB">
        <w:rPr>
          <w:rFonts w:hint="eastAsia"/>
          <w:lang w:eastAsia="ja-JP"/>
        </w:rPr>
        <w:t>đó</w:t>
      </w:r>
      <w:proofErr w:type="spellEnd"/>
      <w:r w:rsidR="00700CCB">
        <w:rPr>
          <w:rFonts w:hint="eastAsia"/>
          <w:lang w:eastAsia="ja-JP"/>
        </w:rPr>
        <w:t xml:space="preserve">. </w:t>
      </w:r>
      <w:proofErr w:type="spellStart"/>
      <w:r w:rsidR="00700CCB">
        <w:rPr>
          <w:rFonts w:hint="eastAsia"/>
          <w:lang w:eastAsia="ja-JP"/>
        </w:rPr>
        <w:t>Chưa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có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cách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nào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để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chuẩn</w:t>
      </w:r>
      <w:proofErr w:type="spellEnd"/>
      <w:r w:rsidR="00700CCB">
        <w:rPr>
          <w:rFonts w:hint="eastAsia"/>
          <w:lang w:eastAsia="ja-JP"/>
        </w:rPr>
        <w:t xml:space="preserve"> </w:t>
      </w:r>
      <w:proofErr w:type="spellStart"/>
      <w:r w:rsidR="00700CCB">
        <w:rPr>
          <w:rFonts w:hint="eastAsia"/>
          <w:lang w:eastAsia="ja-JP"/>
        </w:rPr>
        <w:t>hóa</w:t>
      </w:r>
      <w:proofErr w:type="spellEnd"/>
      <w:r w:rsidR="00700CCB">
        <w:rPr>
          <w:rFonts w:hint="eastAsia"/>
          <w:lang w:eastAsia="ja-JP"/>
        </w:rPr>
        <w:t>.</w:t>
      </w:r>
    </w:p>
    <w:p w:rsidR="00E30A1A" w:rsidRDefault="00E30A1A" w:rsidP="00497C5D">
      <w:pPr>
        <w:pStyle w:val="ListParagraph"/>
        <w:numPr>
          <w:ilvl w:val="0"/>
          <w:numId w:val="3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Cho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staff </w:t>
      </w:r>
      <w:proofErr w:type="spellStart"/>
      <w:r>
        <w:rPr>
          <w:rFonts w:hint="eastAsia"/>
          <w:lang w:eastAsia="ja-JP"/>
        </w:rPr>
        <w:t>tạo</w:t>
      </w:r>
      <w:proofErr w:type="spellEnd"/>
      <w:r>
        <w:rPr>
          <w:rFonts w:hint="eastAsia"/>
          <w:lang w:eastAsia="ja-JP"/>
        </w:rPr>
        <w:t xml:space="preserve"> Collection Plan </w:t>
      </w:r>
      <w:proofErr w:type="spellStart"/>
      <w:r>
        <w:rPr>
          <w:rFonts w:hint="eastAsia"/>
          <w:lang w:eastAsia="ja-JP"/>
        </w:rPr>
        <w:t>bằng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chọn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gramStart"/>
      <w:r>
        <w:rPr>
          <w:rFonts w:hint="eastAsia"/>
          <w:lang w:eastAsia="ja-JP"/>
        </w:rPr>
        <w:t>request ?</w:t>
      </w:r>
      <w:proofErr w:type="gramEnd"/>
      <w:r>
        <w:rPr>
          <w:rFonts w:hint="eastAsia"/>
          <w:lang w:eastAsia="ja-JP"/>
        </w:rPr>
        <w:t xml:space="preserve">  (do </w:t>
      </w:r>
      <w:proofErr w:type="spellStart"/>
      <w:r>
        <w:rPr>
          <w:rFonts w:hint="eastAsia"/>
          <w:lang w:eastAsia="ja-JP"/>
        </w:rPr>
        <w:t>đó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một</w:t>
      </w:r>
      <w:proofErr w:type="spellEnd"/>
      <w:r>
        <w:rPr>
          <w:rFonts w:hint="eastAsia"/>
          <w:lang w:eastAsia="ja-JP"/>
        </w:rPr>
        <w:t xml:space="preserve"> collection plan </w:t>
      </w:r>
      <w:proofErr w:type="spellStart"/>
      <w:r>
        <w:rPr>
          <w:rFonts w:hint="eastAsia"/>
          <w:lang w:eastAsia="ja-JP"/>
        </w:rPr>
        <w:t>sẽ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chứa</w:t>
      </w:r>
      <w:proofErr w:type="spellEnd"/>
      <w:r>
        <w:rPr>
          <w:rFonts w:hint="eastAsia"/>
          <w:lang w:eastAsia="ja-JP"/>
        </w:rPr>
        <w:t xml:space="preserve"> 1 </w:t>
      </w:r>
      <w:proofErr w:type="spellStart"/>
      <w:r>
        <w:rPr>
          <w:rFonts w:hint="eastAsia"/>
          <w:lang w:eastAsia="ja-JP"/>
        </w:rPr>
        <w:t>tập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request (</w:t>
      </w:r>
      <w:proofErr w:type="spellStart"/>
      <w:r>
        <w:rPr>
          <w:rFonts w:hint="eastAsia"/>
          <w:lang w:eastAsia="ja-JP"/>
        </w:rPr>
        <w:t>vì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tính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theo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địa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1 request </w:t>
      </w:r>
      <w:proofErr w:type="spellStart"/>
      <w:r>
        <w:rPr>
          <w:rFonts w:hint="eastAsia"/>
          <w:lang w:eastAsia="ja-JP"/>
        </w:rPr>
        <w:t>tương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ứng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với</w:t>
      </w:r>
      <w:proofErr w:type="spellEnd"/>
      <w:r>
        <w:rPr>
          <w:rFonts w:hint="eastAsia"/>
          <w:lang w:eastAsia="ja-JP"/>
        </w:rPr>
        <w:t xml:space="preserve"> 1 </w:t>
      </w:r>
      <w:proofErr w:type="spellStart"/>
      <w:r>
        <w:rPr>
          <w:rFonts w:hint="eastAsia"/>
          <w:lang w:eastAsia="ja-JP"/>
        </w:rPr>
        <w:t>địa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điểm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mình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lấy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hàng</w:t>
      </w:r>
      <w:proofErr w:type="spellEnd"/>
      <w:r>
        <w:rPr>
          <w:rFonts w:hint="eastAsia"/>
          <w:lang w:eastAsia="ja-JP"/>
        </w:rPr>
        <w:t xml:space="preserve"> (</w:t>
      </w:r>
      <w:proofErr w:type="spellStart"/>
      <w:r>
        <w:rPr>
          <w:rFonts w:hint="eastAsia"/>
          <w:lang w:eastAsia="ja-JP"/>
        </w:rPr>
        <w:t>là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địa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chỉ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vendor </w:t>
      </w:r>
      <w:proofErr w:type="spellStart"/>
      <w:r>
        <w:rPr>
          <w:rFonts w:hint="eastAsia"/>
          <w:lang w:eastAsia="ja-JP"/>
        </w:rPr>
        <w:t>đó</w:t>
      </w:r>
      <w:proofErr w:type="spellEnd"/>
      <w:r>
        <w:rPr>
          <w:rFonts w:hint="eastAsia"/>
          <w:lang w:eastAsia="ja-JP"/>
        </w:rPr>
        <w:t>))</w:t>
      </w:r>
    </w:p>
    <w:p w:rsidR="00E30A1A" w:rsidRDefault="00C71DDD" w:rsidP="00497C5D">
      <w:pPr>
        <w:pStyle w:val="ListParagraph"/>
        <w:numPr>
          <w:ilvl w:val="0"/>
          <w:numId w:val="3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Cho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staff </w:t>
      </w:r>
      <w:proofErr w:type="spellStart"/>
      <w:r>
        <w:rPr>
          <w:rFonts w:hint="eastAsia"/>
          <w:lang w:eastAsia="ja-JP"/>
        </w:rPr>
        <w:t>tạo</w:t>
      </w:r>
      <w:proofErr w:type="spellEnd"/>
      <w:r>
        <w:rPr>
          <w:rFonts w:hint="eastAsia"/>
          <w:lang w:eastAsia="ja-JP"/>
        </w:rPr>
        <w:t xml:space="preserve"> Delivery Plan </w:t>
      </w:r>
      <w:proofErr w:type="spellStart"/>
      <w:r>
        <w:rPr>
          <w:rFonts w:hint="eastAsia"/>
          <w:lang w:eastAsia="ja-JP"/>
        </w:rPr>
        <w:t>bằng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cách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chọn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r w:rsidR="00307DBD">
        <w:rPr>
          <w:rFonts w:hint="eastAsia"/>
          <w:lang w:eastAsia="ja-JP"/>
        </w:rPr>
        <w:t xml:space="preserve">request </w:t>
      </w:r>
      <w:proofErr w:type="spellStart"/>
      <w:r w:rsidR="00307DBD">
        <w:rPr>
          <w:rFonts w:hint="eastAsia"/>
          <w:lang w:eastAsia="ja-JP"/>
        </w:rPr>
        <w:t>đã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có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trạng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thái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là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gramStart"/>
      <w:r w:rsidR="00307DBD">
        <w:rPr>
          <w:rFonts w:hint="eastAsia"/>
          <w:lang w:eastAsia="ja-JP"/>
        </w:rPr>
        <w:t>approved ?</w:t>
      </w:r>
      <w:proofErr w:type="gramEnd"/>
      <w:r w:rsidR="00307DBD">
        <w:rPr>
          <w:rFonts w:hint="eastAsia"/>
          <w:lang w:eastAsia="ja-JP"/>
        </w:rPr>
        <w:t xml:space="preserve"> (</w:t>
      </w:r>
      <w:proofErr w:type="spellStart"/>
      <w:r w:rsidR="00307DBD">
        <w:rPr>
          <w:rFonts w:hint="eastAsia"/>
          <w:lang w:eastAsia="ja-JP"/>
        </w:rPr>
        <w:t>cái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này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chưa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biết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đích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xác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để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về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chạy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lại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chương</w:t>
      </w:r>
      <w:proofErr w:type="spellEnd"/>
      <w:r w:rsidR="00307DBD">
        <w:rPr>
          <w:rFonts w:hint="eastAsia"/>
          <w:lang w:eastAsia="ja-JP"/>
        </w:rPr>
        <w:t xml:space="preserve"> </w:t>
      </w:r>
      <w:proofErr w:type="spellStart"/>
      <w:r w:rsidR="00307DBD">
        <w:rPr>
          <w:rFonts w:hint="eastAsia"/>
          <w:lang w:eastAsia="ja-JP"/>
        </w:rPr>
        <w:t>trình</w:t>
      </w:r>
      <w:proofErr w:type="spellEnd"/>
      <w:r w:rsidR="00307DBD">
        <w:rPr>
          <w:rFonts w:hint="eastAsia"/>
          <w:lang w:eastAsia="ja-JP"/>
        </w:rPr>
        <w:t>)</w:t>
      </w:r>
    </w:p>
    <w:p w:rsidR="00307DBD" w:rsidRPr="001D67CA" w:rsidRDefault="00DB61C4" w:rsidP="00497C5D">
      <w:pPr>
        <w:pStyle w:val="ListParagraph"/>
        <w:numPr>
          <w:ilvl w:val="0"/>
          <w:numId w:val="31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Cho </w:t>
      </w:r>
      <w:proofErr w:type="spellStart"/>
      <w:r>
        <w:rPr>
          <w:rFonts w:hint="eastAsia"/>
          <w:lang w:eastAsia="ja-JP"/>
        </w:rPr>
        <w:t>phép</w:t>
      </w:r>
      <w:proofErr w:type="spellEnd"/>
      <w:r>
        <w:rPr>
          <w:rFonts w:hint="eastAsia"/>
          <w:lang w:eastAsia="ja-JP"/>
        </w:rPr>
        <w:t xml:space="preserve"> staff update </w:t>
      </w:r>
      <w:proofErr w:type="spellStart"/>
      <w:r>
        <w:rPr>
          <w:rFonts w:hint="eastAsia"/>
          <w:lang w:eastAsia="ja-JP"/>
        </w:rPr>
        <w:t>lại</w:t>
      </w:r>
      <w:proofErr w:type="spellEnd"/>
      <w:r>
        <w:rPr>
          <w:rFonts w:hint="eastAsia"/>
          <w:lang w:eastAsia="ja-JP"/>
        </w:rPr>
        <w:t xml:space="preserve"> status </w:t>
      </w:r>
      <w:proofErr w:type="spellStart"/>
      <w:r>
        <w:rPr>
          <w:rFonts w:hint="eastAsia"/>
          <w:lang w:eastAsia="ja-JP"/>
        </w:rPr>
        <w:t>củ</w:t>
      </w:r>
      <w:r w:rsidR="00506C78">
        <w:rPr>
          <w:rFonts w:hint="eastAsia"/>
          <w:lang w:eastAsia="ja-JP"/>
        </w:rPr>
        <w:t>a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các</w:t>
      </w:r>
      <w:proofErr w:type="spellEnd"/>
      <w:r w:rsidR="00506C78">
        <w:rPr>
          <w:rFonts w:hint="eastAsia"/>
          <w:lang w:eastAsia="ja-JP"/>
        </w:rPr>
        <w:t xml:space="preserve"> request. Vendor </w:t>
      </w:r>
      <w:proofErr w:type="spellStart"/>
      <w:r w:rsidR="00506C78">
        <w:rPr>
          <w:rFonts w:hint="eastAsia"/>
          <w:lang w:eastAsia="ja-JP"/>
        </w:rPr>
        <w:t>cũng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có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thể</w:t>
      </w:r>
      <w:proofErr w:type="spellEnd"/>
      <w:r w:rsidR="00506C78">
        <w:rPr>
          <w:rFonts w:hint="eastAsia"/>
          <w:lang w:eastAsia="ja-JP"/>
        </w:rPr>
        <w:t xml:space="preserve"> login </w:t>
      </w:r>
      <w:proofErr w:type="spellStart"/>
      <w:r w:rsidR="00506C78">
        <w:rPr>
          <w:rFonts w:hint="eastAsia"/>
          <w:lang w:eastAsia="ja-JP"/>
        </w:rPr>
        <w:t>vào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để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xem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lại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r w:rsidR="00506C78">
        <w:rPr>
          <w:rFonts w:hint="eastAsia"/>
          <w:lang w:eastAsia="ja-JP"/>
        </w:rPr>
        <w:t>các</w:t>
      </w:r>
      <w:proofErr w:type="spellEnd"/>
      <w:r w:rsidR="00506C78">
        <w:rPr>
          <w:rFonts w:hint="eastAsia"/>
          <w:lang w:eastAsia="ja-JP"/>
        </w:rPr>
        <w:t xml:space="preserve"> request </w:t>
      </w:r>
      <w:proofErr w:type="spellStart"/>
      <w:r w:rsidR="00506C78">
        <w:rPr>
          <w:rFonts w:hint="eastAsia"/>
          <w:lang w:eastAsia="ja-JP"/>
        </w:rPr>
        <w:t>của</w:t>
      </w:r>
      <w:proofErr w:type="spellEnd"/>
      <w:r w:rsidR="00506C78">
        <w:rPr>
          <w:rFonts w:hint="eastAsia"/>
          <w:lang w:eastAsia="ja-JP"/>
        </w:rPr>
        <w:t xml:space="preserve"> </w:t>
      </w:r>
      <w:proofErr w:type="spellStart"/>
      <w:proofErr w:type="gramStart"/>
      <w:r w:rsidR="00506C78">
        <w:rPr>
          <w:rFonts w:hint="eastAsia"/>
          <w:lang w:eastAsia="ja-JP"/>
        </w:rPr>
        <w:t>mình</w:t>
      </w:r>
      <w:proofErr w:type="spellEnd"/>
      <w:r w:rsidR="00506C78">
        <w:rPr>
          <w:rFonts w:hint="eastAsia"/>
          <w:lang w:eastAsia="ja-JP"/>
        </w:rPr>
        <w:t xml:space="preserve"> ?</w:t>
      </w:r>
      <w:proofErr w:type="gramEnd"/>
      <w:r w:rsidR="00506C78">
        <w:rPr>
          <w:rFonts w:hint="eastAsia"/>
          <w:lang w:eastAsia="ja-JP"/>
        </w:rPr>
        <w:t xml:space="preserve"> </w:t>
      </w:r>
    </w:p>
    <w:p w:rsidR="00591165" w:rsidRDefault="007C66F8" w:rsidP="005000D2">
      <w:pPr>
        <w:pStyle w:val="Heading1"/>
        <w:numPr>
          <w:ilvl w:val="1"/>
          <w:numId w:val="29"/>
        </w:numPr>
        <w:spacing w:before="400" w:after="120"/>
        <w:rPr>
          <w:rFonts w:hint="eastAsia"/>
          <w:lang w:eastAsia="ja-JP"/>
        </w:rPr>
      </w:pPr>
      <w:bookmarkStart w:id="6" w:name="_Toc335923164"/>
      <w:r>
        <w:t>Limitation</w:t>
      </w:r>
      <w:r w:rsidR="00C81325" w:rsidRPr="001D67CA">
        <w:t xml:space="preserve"> of the existing system</w:t>
      </w:r>
      <w:bookmarkEnd w:id="6"/>
    </w:p>
    <w:p w:rsidR="00506C78" w:rsidRPr="00506C78" w:rsidRDefault="00506C78" w:rsidP="00506C78">
      <w:pPr>
        <w:ind w:left="720"/>
        <w:rPr>
          <w:rFonts w:hint="eastAsia"/>
          <w:lang w:eastAsia="ja-JP"/>
        </w:rPr>
      </w:pPr>
      <w:proofErr w:type="spellStart"/>
      <w:r>
        <w:rPr>
          <w:rFonts w:hint="eastAsia"/>
          <w:lang w:eastAsia="ja-JP"/>
        </w:rPr>
        <w:t>Hệ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thống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hiện</w:t>
      </w:r>
      <w:proofErr w:type="spellEnd"/>
      <w:r w:rsidR="006B1A5E"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tại</w:t>
      </w:r>
      <w:proofErr w:type="spellEnd"/>
      <w:r w:rsidR="006B1A5E"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còn</w:t>
      </w:r>
      <w:proofErr w:type="spellEnd"/>
      <w:r w:rsidR="006B1A5E">
        <w:rPr>
          <w:rFonts w:hint="eastAsia"/>
          <w:lang w:eastAsia="ja-JP"/>
        </w:rPr>
        <w:t xml:space="preserve"> 1 </w:t>
      </w:r>
      <w:proofErr w:type="spellStart"/>
      <w:r w:rsidR="006B1A5E">
        <w:rPr>
          <w:rFonts w:hint="eastAsia"/>
          <w:lang w:eastAsia="ja-JP"/>
        </w:rPr>
        <w:t>số</w:t>
      </w:r>
      <w:proofErr w:type="spellEnd"/>
      <w:r w:rsidR="006B1A5E"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thiếu</w:t>
      </w:r>
      <w:proofErr w:type="spellEnd"/>
      <w:r w:rsidR="006B1A5E"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sót</w:t>
      </w:r>
      <w:proofErr w:type="spellEnd"/>
      <w:r w:rsidR="006B1A5E">
        <w:rPr>
          <w:rFonts w:hint="eastAsia"/>
          <w:lang w:eastAsia="ja-JP"/>
        </w:rPr>
        <w:t xml:space="preserve"> </w:t>
      </w:r>
      <w:proofErr w:type="spellStart"/>
      <w:r w:rsidR="006B1A5E">
        <w:rPr>
          <w:rFonts w:hint="eastAsia"/>
          <w:lang w:eastAsia="ja-JP"/>
        </w:rPr>
        <w:t>sau</w:t>
      </w:r>
      <w:proofErr w:type="spellEnd"/>
      <w:r w:rsidR="006B1A5E">
        <w:rPr>
          <w:rFonts w:hint="eastAsia"/>
          <w:lang w:eastAsia="ja-JP"/>
        </w:rPr>
        <w:t>:</w:t>
      </w:r>
    </w:p>
    <w:p w:rsidR="00506C78" w:rsidRDefault="006B1A5E" w:rsidP="00506C78">
      <w:pPr>
        <w:pStyle w:val="ListParagraph"/>
        <w:numPr>
          <w:ilvl w:val="0"/>
          <w:numId w:val="32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Vendor </w:t>
      </w:r>
      <w:proofErr w:type="spellStart"/>
      <w:r>
        <w:rPr>
          <w:rFonts w:hint="eastAsia"/>
          <w:lang w:eastAsia="ja-JP"/>
        </w:rPr>
        <w:t>muốn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các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plugin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gắn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vào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trang</w:t>
      </w:r>
      <w:proofErr w:type="spellEnd"/>
      <w:r>
        <w:rPr>
          <w:rFonts w:hint="eastAsia"/>
          <w:lang w:eastAsia="ja-JP"/>
        </w:rPr>
        <w:t xml:space="preserve"> web </w:t>
      </w:r>
      <w:proofErr w:type="spellStart"/>
      <w:r>
        <w:rPr>
          <w:rFonts w:hint="eastAsia"/>
          <w:lang w:eastAsia="ja-JP"/>
        </w:rPr>
        <w:t>của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họ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như</w:t>
      </w:r>
      <w:proofErr w:type="spellEnd"/>
      <w:r>
        <w:rPr>
          <w:rFonts w:hint="eastAsia"/>
          <w:lang w:eastAsia="ja-JP"/>
        </w:rPr>
        <w:t xml:space="preserve"> sharing </w:t>
      </w:r>
      <w:proofErr w:type="spellStart"/>
      <w:r>
        <w:rPr>
          <w:rFonts w:hint="eastAsia"/>
          <w:lang w:eastAsia="ja-JP"/>
        </w:rPr>
        <w:t>facebook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để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khi</w:t>
      </w:r>
      <w:proofErr w:type="spellEnd"/>
      <w:r>
        <w:rPr>
          <w:rFonts w:hint="eastAsia"/>
          <w:lang w:eastAsia="ja-JP"/>
        </w:rPr>
        <w:t xml:space="preserve"> user online shopping </w:t>
      </w:r>
      <w:proofErr w:type="spellStart"/>
      <w:r>
        <w:rPr>
          <w:rFonts w:hint="eastAsia"/>
          <w:lang w:eastAsia="ja-JP"/>
        </w:rPr>
        <w:t>thì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thể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 w:rsidR="0049423B">
        <w:rPr>
          <w:rFonts w:hint="eastAsia"/>
          <w:lang w:eastAsia="ja-JP"/>
        </w:rPr>
        <w:t>nhảy</w:t>
      </w:r>
      <w:proofErr w:type="spellEnd"/>
      <w:r w:rsidR="0049423B">
        <w:rPr>
          <w:rFonts w:hint="eastAsia"/>
          <w:lang w:eastAsia="ja-JP"/>
        </w:rPr>
        <w:t xml:space="preserve"> qua </w:t>
      </w:r>
      <w:proofErr w:type="spellStart"/>
      <w:r w:rsidR="0049423B">
        <w:rPr>
          <w:rFonts w:hint="eastAsia"/>
          <w:lang w:eastAsia="ja-JP"/>
        </w:rPr>
        <w:t>luôn</w:t>
      </w:r>
      <w:proofErr w:type="spellEnd"/>
      <w:r w:rsidR="0049423B">
        <w:rPr>
          <w:rFonts w:hint="eastAsia"/>
          <w:lang w:eastAsia="ja-JP"/>
        </w:rPr>
        <w:t xml:space="preserve"> </w:t>
      </w:r>
      <w:proofErr w:type="spellStart"/>
      <w:r w:rsidR="0049423B">
        <w:rPr>
          <w:rFonts w:hint="eastAsia"/>
          <w:lang w:eastAsia="ja-JP"/>
        </w:rPr>
        <w:t>trang</w:t>
      </w:r>
      <w:proofErr w:type="spellEnd"/>
      <w:r w:rsidR="0049423B">
        <w:rPr>
          <w:rFonts w:hint="eastAsia"/>
          <w:lang w:eastAsia="ja-JP"/>
        </w:rPr>
        <w:t xml:space="preserve"> web </w:t>
      </w:r>
      <w:proofErr w:type="spellStart"/>
      <w:r w:rsidR="0049423B">
        <w:rPr>
          <w:rFonts w:hint="eastAsia"/>
          <w:lang w:eastAsia="ja-JP"/>
        </w:rPr>
        <w:t>của</w:t>
      </w:r>
      <w:proofErr w:type="spellEnd"/>
      <w:r w:rsidR="0049423B">
        <w:rPr>
          <w:rFonts w:hint="eastAsia"/>
          <w:lang w:eastAsia="ja-JP"/>
        </w:rPr>
        <w:t xml:space="preserve"> </w:t>
      </w:r>
      <w:proofErr w:type="spellStart"/>
      <w:proofErr w:type="gramStart"/>
      <w:r w:rsidR="0049423B">
        <w:rPr>
          <w:rFonts w:hint="eastAsia"/>
          <w:lang w:eastAsia="ja-JP"/>
        </w:rPr>
        <w:t>mình</w:t>
      </w:r>
      <w:proofErr w:type="spellEnd"/>
      <w:r w:rsidR="0049423B">
        <w:rPr>
          <w:rFonts w:hint="eastAsia"/>
          <w:lang w:eastAsia="ja-JP"/>
        </w:rPr>
        <w:t xml:space="preserve"> .</w:t>
      </w:r>
      <w:proofErr w:type="gramEnd"/>
    </w:p>
    <w:p w:rsidR="0049423B" w:rsidRPr="00506C78" w:rsidRDefault="0049423B" w:rsidP="00506C78">
      <w:pPr>
        <w:pStyle w:val="ListParagraph"/>
        <w:numPr>
          <w:ilvl w:val="0"/>
          <w:numId w:val="32"/>
        </w:numPr>
        <w:rPr>
          <w:lang w:eastAsia="ja-JP"/>
        </w:rPr>
      </w:pPr>
      <w:proofErr w:type="spellStart"/>
      <w:r>
        <w:rPr>
          <w:rFonts w:hint="eastAsia"/>
          <w:lang w:eastAsia="ja-JP"/>
        </w:rPr>
        <w:t>AutoSchedule</w:t>
      </w:r>
      <w:proofErr w:type="spellEnd"/>
      <w:r>
        <w:rPr>
          <w:rFonts w:hint="eastAsia"/>
          <w:lang w:eastAsia="ja-JP"/>
        </w:rPr>
        <w:t xml:space="preserve">: </w:t>
      </w:r>
      <w:proofErr w:type="spellStart"/>
      <w:r>
        <w:rPr>
          <w:rFonts w:hint="eastAsia"/>
          <w:lang w:eastAsia="ja-JP"/>
        </w:rPr>
        <w:t>cần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phải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có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chức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năng</w:t>
      </w:r>
      <w:proofErr w:type="spellEnd"/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này</w:t>
      </w:r>
      <w:proofErr w:type="spellEnd"/>
      <w:r>
        <w:rPr>
          <w:rFonts w:hint="eastAsia"/>
          <w:lang w:eastAsia="ja-JP"/>
        </w:rPr>
        <w:t xml:space="preserve"> </w:t>
      </w:r>
    </w:p>
    <w:p w:rsidR="00D96877" w:rsidRPr="001D67CA" w:rsidRDefault="00D96877" w:rsidP="002E6E1E">
      <w:pPr>
        <w:ind w:left="720"/>
      </w:pPr>
    </w:p>
    <w:p w:rsidR="00D04C18" w:rsidRPr="001D67CA" w:rsidRDefault="001A11C1" w:rsidP="005000D2">
      <w:pPr>
        <w:pStyle w:val="Heading1"/>
        <w:numPr>
          <w:ilvl w:val="1"/>
          <w:numId w:val="29"/>
        </w:numPr>
        <w:spacing w:before="400" w:after="120"/>
      </w:pPr>
      <w:bookmarkStart w:id="7" w:name="_Toc335923165"/>
      <w:r w:rsidRPr="001D67CA">
        <w:t>Benefits of expected system</w:t>
      </w:r>
      <w:bookmarkEnd w:id="7"/>
    </w:p>
    <w:p w:rsidR="00AE50B2" w:rsidRPr="001D67CA" w:rsidRDefault="0044525A" w:rsidP="00AE50B2">
      <w:pPr>
        <w:tabs>
          <w:tab w:val="left" w:pos="709"/>
        </w:tabs>
      </w:pPr>
      <w:r w:rsidRPr="001D67CA">
        <w:tab/>
        <w:t>The benefit</w:t>
      </w:r>
      <w:r w:rsidR="00004A69" w:rsidRPr="001D67CA">
        <w:t>s</w:t>
      </w:r>
      <w:r w:rsidRPr="001D67CA">
        <w:t xml:space="preserve"> of</w:t>
      </w:r>
      <w:r w:rsidR="00384668">
        <w:t xml:space="preserve"> the</w:t>
      </w:r>
      <w:r w:rsidRPr="001D67CA">
        <w:t xml:space="preserve"> </w:t>
      </w:r>
      <w:r w:rsidR="00AE50B2" w:rsidRPr="001D67CA">
        <w:t xml:space="preserve">Management </w:t>
      </w:r>
      <w:r w:rsidR="00384668">
        <w:t>I</w:t>
      </w:r>
      <w:r w:rsidR="00384668" w:rsidRPr="001D67CA">
        <w:t xml:space="preserve">nformation </w:t>
      </w:r>
      <w:r w:rsidR="00384668">
        <w:t>S</w:t>
      </w:r>
      <w:r w:rsidR="00AE50B2" w:rsidRPr="001D67CA">
        <w:t>ystem:</w:t>
      </w:r>
    </w:p>
    <w:p w:rsidR="00AE50B2" w:rsidRPr="001D67CA" w:rsidRDefault="00384668" w:rsidP="00AE50B2">
      <w:pPr>
        <w:pStyle w:val="ListParagraph"/>
        <w:numPr>
          <w:ilvl w:val="0"/>
          <w:numId w:val="26"/>
        </w:numPr>
        <w:tabs>
          <w:tab w:val="left" w:pos="1134"/>
        </w:tabs>
      </w:pPr>
      <w:r>
        <w:t>Reduce time and cost of paper work</w:t>
      </w:r>
      <w:r w:rsidR="002E47A0" w:rsidRPr="001D67CA">
        <w:t>.</w:t>
      </w:r>
    </w:p>
    <w:p w:rsidR="00AE50B2" w:rsidRPr="001D67CA" w:rsidRDefault="00384668" w:rsidP="00AE50B2">
      <w:pPr>
        <w:pStyle w:val="ListParagraph"/>
        <w:numPr>
          <w:ilvl w:val="0"/>
          <w:numId w:val="26"/>
        </w:numPr>
        <w:tabs>
          <w:tab w:val="left" w:pos="1134"/>
        </w:tabs>
      </w:pPr>
      <w:r>
        <w:t>Be able to retrieve information quickly and precisely</w:t>
      </w:r>
      <w:r w:rsidR="00AE50B2" w:rsidRPr="001D67CA">
        <w:t>.</w:t>
      </w:r>
    </w:p>
    <w:p w:rsidR="00D07A94" w:rsidRDefault="00384668" w:rsidP="002E6E1E">
      <w:pPr>
        <w:pStyle w:val="ListParagraph"/>
        <w:numPr>
          <w:ilvl w:val="0"/>
          <w:numId w:val="26"/>
        </w:numPr>
        <w:tabs>
          <w:tab w:val="left" w:pos="1134"/>
        </w:tabs>
      </w:pPr>
      <w:r>
        <w:t>Can be accessed from anywhere with an internet connection</w:t>
      </w:r>
      <w:r w:rsidR="00D07A94" w:rsidRPr="001D67CA">
        <w:t>.</w:t>
      </w:r>
    </w:p>
    <w:p w:rsidR="00FF0706" w:rsidRPr="001D67CA" w:rsidRDefault="00FF0706" w:rsidP="002E6E1E">
      <w:pPr>
        <w:pStyle w:val="ListParagraph"/>
        <w:numPr>
          <w:ilvl w:val="0"/>
          <w:numId w:val="26"/>
        </w:numPr>
        <w:tabs>
          <w:tab w:val="left" w:pos="1134"/>
        </w:tabs>
      </w:pPr>
      <w:r>
        <w:t>Customers can place orders anytime.</w:t>
      </w:r>
      <w:bookmarkStart w:id="8" w:name="_GoBack"/>
      <w:bookmarkEnd w:id="8"/>
    </w:p>
    <w:p w:rsidR="00D63596" w:rsidRDefault="00D63596">
      <w:pPr>
        <w:spacing w:after="0" w:line="240" w:lineRule="auto"/>
        <w:rPr>
          <w:rFonts w:ascii="Cambria" w:eastAsia="MS Gothic" w:hAnsi="Cambria"/>
          <w:b/>
          <w:bCs/>
          <w:color w:val="4F81BD"/>
          <w:sz w:val="26"/>
          <w:szCs w:val="26"/>
        </w:rPr>
      </w:pPr>
      <w:r>
        <w:br w:type="page"/>
      </w:r>
    </w:p>
    <w:p w:rsidR="0062651B" w:rsidRPr="001D67CA" w:rsidRDefault="00B16CDE" w:rsidP="005000D2">
      <w:pPr>
        <w:pStyle w:val="Heading1"/>
        <w:numPr>
          <w:ilvl w:val="1"/>
          <w:numId w:val="29"/>
        </w:numPr>
        <w:spacing w:before="400" w:after="120"/>
      </w:pPr>
      <w:bookmarkStart w:id="9" w:name="_Toc335923166"/>
      <w:r>
        <w:lastRenderedPageBreak/>
        <w:t>Stake Holders</w:t>
      </w:r>
      <w:bookmarkEnd w:id="9"/>
    </w:p>
    <w:tbl>
      <w:tblPr>
        <w:tblStyle w:val="LightList"/>
        <w:tblW w:w="9576" w:type="dxa"/>
        <w:tblLook w:val="0020"/>
      </w:tblPr>
      <w:tblGrid>
        <w:gridCol w:w="2628"/>
        <w:gridCol w:w="2970"/>
        <w:gridCol w:w="3978"/>
      </w:tblGrid>
      <w:tr w:rsidR="002E6E1E" w:rsidRPr="002E6E1E" w:rsidTr="005000D2">
        <w:trPr>
          <w:cnfStyle w:val="100000000000"/>
        </w:trPr>
        <w:tc>
          <w:tcPr>
            <w:cnfStyle w:val="000010000000"/>
            <w:tcW w:w="2628" w:type="dxa"/>
          </w:tcPr>
          <w:bookmarkEnd w:id="0"/>
          <w:bookmarkEnd w:id="1"/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 xml:space="preserve">Full </w:t>
            </w:r>
            <w:r w:rsidR="00384668" w:rsidRPr="002E6E1E">
              <w:rPr>
                <w:rFonts w:cs="Calibri"/>
                <w:szCs w:val="24"/>
              </w:rPr>
              <w:t>Name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1000000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Roles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Contact</w:t>
            </w:r>
          </w:p>
        </w:tc>
      </w:tr>
      <w:tr w:rsidR="002E6E1E" w:rsidRPr="002E6E1E" w:rsidTr="005000D2">
        <w:trPr>
          <w:cnfStyle w:val="000000100000"/>
        </w:trPr>
        <w:tc>
          <w:tcPr>
            <w:cnfStyle w:val="00001000000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Lâm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Hữu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Khánh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Phương</w:t>
            </w:r>
            <w:proofErr w:type="spellEnd"/>
          </w:p>
        </w:tc>
        <w:tc>
          <w:tcPr>
            <w:tcW w:w="2970" w:type="dxa"/>
          </w:tcPr>
          <w:p w:rsidR="00384668" w:rsidRPr="002E6E1E" w:rsidRDefault="00D63596" w:rsidP="00420593">
            <w:pPr>
              <w:cnfStyle w:val="0000001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Supervisor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phuonglhk@fpt.edu.vn</w:t>
            </w:r>
          </w:p>
        </w:tc>
      </w:tr>
      <w:tr w:rsidR="002E6E1E" w:rsidRPr="002E6E1E" w:rsidTr="005000D2">
        <w:tc>
          <w:tcPr>
            <w:cnfStyle w:val="00001000000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Lê</w:t>
            </w:r>
            <w:proofErr w:type="spellEnd"/>
            <w:r w:rsidRPr="002E6E1E">
              <w:rPr>
                <w:rFonts w:cs="Calibri"/>
                <w:szCs w:val="24"/>
              </w:rPr>
              <w:t xml:space="preserve"> Anh </w:t>
            </w:r>
            <w:proofErr w:type="spellStart"/>
            <w:r w:rsidRPr="002E6E1E">
              <w:rPr>
                <w:rFonts w:cs="Calibri"/>
                <w:szCs w:val="24"/>
              </w:rPr>
              <w:t>Đảo</w:t>
            </w:r>
            <w:proofErr w:type="spellEnd"/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0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Leader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daola60142@fpt.edu.vn</w:t>
            </w:r>
          </w:p>
        </w:tc>
      </w:tr>
      <w:tr w:rsidR="002E6E1E" w:rsidRPr="002E6E1E" w:rsidTr="005000D2">
        <w:trPr>
          <w:cnfStyle w:val="000000100000"/>
        </w:trPr>
        <w:tc>
          <w:tcPr>
            <w:cnfStyle w:val="00001000000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Nguyễn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Bá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Linh</w:t>
            </w:r>
            <w:proofErr w:type="spellEnd"/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1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linhnb60153@fpt.edu.vn</w:t>
            </w:r>
          </w:p>
        </w:tc>
      </w:tr>
      <w:tr w:rsidR="002E6E1E" w:rsidRPr="002E6E1E" w:rsidTr="005000D2">
        <w:tc>
          <w:tcPr>
            <w:cnfStyle w:val="00001000000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Hồ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Hữu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Tài</w:t>
            </w:r>
            <w:proofErr w:type="spellEnd"/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0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taihh60267@fpt.edu.vn</w:t>
            </w:r>
          </w:p>
        </w:tc>
      </w:tr>
      <w:tr w:rsidR="002E6E1E" w:rsidRPr="002E6E1E" w:rsidTr="005000D2">
        <w:trPr>
          <w:cnfStyle w:val="000000100000"/>
        </w:trPr>
        <w:tc>
          <w:tcPr>
            <w:cnfStyle w:val="00001000000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Thân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Văn</w:t>
            </w:r>
            <w:proofErr w:type="spellEnd"/>
            <w:r w:rsidRPr="002E6E1E">
              <w:rPr>
                <w:rFonts w:cs="Calibri"/>
                <w:szCs w:val="24"/>
              </w:rPr>
              <w:t xml:space="preserve"> </w:t>
            </w:r>
            <w:proofErr w:type="spellStart"/>
            <w:r w:rsidRPr="002E6E1E">
              <w:rPr>
                <w:rFonts w:cs="Calibri"/>
                <w:szCs w:val="24"/>
              </w:rPr>
              <w:t>Thành</w:t>
            </w:r>
            <w:proofErr w:type="spellEnd"/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10000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thanhtv60277@fpt.edu.vn</w:t>
            </w:r>
          </w:p>
        </w:tc>
      </w:tr>
      <w:tr w:rsidR="002E6E1E" w:rsidRPr="002E6E1E" w:rsidTr="005000D2">
        <w:tc>
          <w:tcPr>
            <w:cnfStyle w:val="000010000000"/>
            <w:tcW w:w="2628" w:type="dxa"/>
          </w:tcPr>
          <w:p w:rsidR="005B2841" w:rsidRPr="002E6E1E" w:rsidRDefault="005B2841" w:rsidP="00420593">
            <w:pPr>
              <w:rPr>
                <w:rFonts w:cs="Calibri"/>
                <w:szCs w:val="24"/>
              </w:rPr>
            </w:pPr>
            <w:proofErr w:type="spellStart"/>
            <w:r w:rsidRPr="002E6E1E">
              <w:rPr>
                <w:rFonts w:cs="Calibri"/>
                <w:szCs w:val="24"/>
              </w:rPr>
              <w:t>Lê</w:t>
            </w:r>
            <w:proofErr w:type="spellEnd"/>
            <w:r w:rsidRPr="002E6E1E">
              <w:rPr>
                <w:rFonts w:cs="Calibri"/>
                <w:szCs w:val="24"/>
              </w:rPr>
              <w:t xml:space="preserve"> Quang </w:t>
            </w:r>
            <w:proofErr w:type="spellStart"/>
            <w:r w:rsidRPr="002E6E1E">
              <w:rPr>
                <w:rFonts w:cs="Calibri"/>
                <w:szCs w:val="24"/>
              </w:rPr>
              <w:t>Tú</w:t>
            </w:r>
            <w:proofErr w:type="spellEnd"/>
          </w:p>
        </w:tc>
        <w:tc>
          <w:tcPr>
            <w:tcW w:w="2970" w:type="dxa"/>
          </w:tcPr>
          <w:p w:rsidR="005B2841" w:rsidRPr="002E6E1E" w:rsidRDefault="005B2841" w:rsidP="00420593">
            <w:pPr>
              <w:cnfStyle w:val="000000000000"/>
              <w:rPr>
                <w:rFonts w:cs="Calibri"/>
                <w:szCs w:val="24"/>
              </w:rPr>
            </w:pPr>
            <w:r w:rsidRPr="00927B58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/>
            <w:tcW w:w="3978" w:type="dxa"/>
          </w:tcPr>
          <w:p w:rsidR="005B2841" w:rsidRPr="002E6E1E" w:rsidRDefault="005B2841" w:rsidP="005000D2">
            <w:pPr>
              <w:keepNext/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tulq60037@fpt.edu.vn</w:t>
            </w:r>
          </w:p>
        </w:tc>
      </w:tr>
    </w:tbl>
    <w:p w:rsidR="0062651B" w:rsidRPr="001D67CA" w:rsidRDefault="007C66F8" w:rsidP="005000D2">
      <w:pPr>
        <w:pStyle w:val="Caption"/>
        <w:spacing w:before="240"/>
        <w:jc w:val="center"/>
      </w:pPr>
      <w:r>
        <w:t xml:space="preserve">Table </w:t>
      </w:r>
      <w:r w:rsidR="00436CF4">
        <w:fldChar w:fldCharType="begin"/>
      </w:r>
      <w:r>
        <w:instrText xml:space="preserve"> SEQ Table \* ARABIC </w:instrText>
      </w:r>
      <w:r w:rsidR="00436CF4">
        <w:fldChar w:fldCharType="separate"/>
      </w:r>
      <w:r>
        <w:rPr>
          <w:noProof/>
        </w:rPr>
        <w:t>1</w:t>
      </w:r>
      <w:r w:rsidR="00436CF4">
        <w:fldChar w:fldCharType="end"/>
      </w:r>
      <w:r>
        <w:t xml:space="preserve"> - St</w:t>
      </w:r>
      <w:r>
        <w:rPr>
          <w:noProof/>
        </w:rPr>
        <w:t>ake Holders</w:t>
      </w:r>
    </w:p>
    <w:sectPr w:rsidR="0062651B" w:rsidRPr="001D67CA" w:rsidSect="008328DD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18" w:right="1134" w:bottom="1418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CF0" w:rsidRDefault="002F1CF0" w:rsidP="00694609">
      <w:pPr>
        <w:spacing w:after="0" w:line="240" w:lineRule="auto"/>
      </w:pPr>
      <w:r>
        <w:separator/>
      </w:r>
    </w:p>
  </w:endnote>
  <w:endnote w:type="continuationSeparator" w:id="0">
    <w:p w:rsidR="002F1CF0" w:rsidRDefault="002F1CF0" w:rsidP="00694609">
      <w:pPr>
        <w:spacing w:after="0" w:line="240" w:lineRule="auto"/>
      </w:pPr>
      <w:r>
        <w:continuationSeparator/>
      </w:r>
    </w:p>
  </w:endnote>
  <w:endnote w:type="continuationNotice" w:id="1">
    <w:p w:rsidR="002F1CF0" w:rsidRDefault="002F1CF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2801"/>
      <w:gridCol w:w="6536"/>
    </w:tblGrid>
    <w:tr w:rsidR="003A38EC">
      <w:trPr>
        <w:trHeight w:val="360"/>
        <w:ins w:id="28" w:author="Sajivn" w:date="2012-09-18T00:09:00Z"/>
      </w:trPr>
      <w:tc>
        <w:tcPr>
          <w:tcW w:w="1500" w:type="pct"/>
          <w:shd w:val="clear" w:color="auto" w:fill="8064A2" w:themeFill="accent4"/>
        </w:tcPr>
        <w:p w:rsidR="003A38EC" w:rsidRDefault="00436CF4">
          <w:pPr>
            <w:pStyle w:val="Footer"/>
            <w:rPr>
              <w:ins w:id="29" w:author="Sajivn" w:date="2012-09-18T00:09:00Z"/>
              <w:color w:val="FFFFFF" w:themeColor="background1"/>
            </w:rPr>
          </w:pPr>
          <w:ins w:id="30" w:author="Sajivn" w:date="2012-09-18T00:09:00Z">
            <w:r w:rsidRPr="00436CF4">
              <w:fldChar w:fldCharType="begin"/>
            </w:r>
            <w:r w:rsidR="003A38EC">
              <w:instrText xml:space="preserve"> PAGE   \* MERGEFORMAT </w:instrText>
            </w:r>
            <w:r w:rsidRPr="00436CF4">
              <w:fldChar w:fldCharType="separate"/>
            </w:r>
          </w:ins>
          <w:r w:rsidR="0049423B" w:rsidRPr="0049423B">
            <w:rPr>
              <w:noProof/>
              <w:color w:val="FFFFFF" w:themeColor="background1"/>
            </w:rPr>
            <w:t>4</w:t>
          </w:r>
          <w:ins w:id="31" w:author="Sajivn" w:date="2012-09-18T00:09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  <w:tc>
        <w:tcPr>
          <w:tcW w:w="3500" w:type="pct"/>
        </w:tcPr>
        <w:p w:rsidR="003A38EC" w:rsidRDefault="003A38EC">
          <w:pPr>
            <w:pStyle w:val="Footer"/>
            <w:rPr>
              <w:ins w:id="32" w:author="Sajivn" w:date="2012-09-18T00:09:00Z"/>
            </w:rPr>
          </w:pPr>
          <w:ins w:id="33" w:author="Sajivn" w:date="2012-09-18T00:09:00Z">
            <w:r>
              <w:t>Capstone Project – HDMS</w:t>
            </w:r>
          </w:ins>
        </w:p>
      </w:tc>
    </w:tr>
  </w:tbl>
  <w:p w:rsidR="003A38EC" w:rsidRDefault="003A38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536"/>
      <w:gridCol w:w="2801"/>
    </w:tblGrid>
    <w:tr w:rsidR="003A38EC">
      <w:trPr>
        <w:trHeight w:val="360"/>
        <w:ins w:id="34" w:author="Sajivn" w:date="2012-09-18T00:04:00Z"/>
      </w:trPr>
      <w:tc>
        <w:tcPr>
          <w:tcW w:w="3500" w:type="pct"/>
        </w:tcPr>
        <w:p w:rsidR="00000000" w:rsidRDefault="003A38EC">
          <w:pPr>
            <w:pStyle w:val="Footer"/>
            <w:jc w:val="right"/>
            <w:rPr>
              <w:ins w:id="35" w:author="Sajivn" w:date="2012-09-18T00:04:00Z"/>
              <w:rFonts w:asciiTheme="majorHAnsi" w:eastAsiaTheme="majorEastAsia" w:hAnsiTheme="majorHAnsi" w:cstheme="majorBidi"/>
              <w:color w:val="404040" w:themeColor="text1" w:themeTint="BF"/>
            </w:rPr>
            <w:pPrChange w:id="36" w:author="Sajivn" w:date="2012-09-18T00:10:00Z">
              <w:pPr>
                <w:pStyle w:val="Footer"/>
                <w:keepNext/>
                <w:keepLines/>
                <w:spacing w:before="200"/>
                <w:jc w:val="right"/>
                <w:outlineLvl w:val="7"/>
              </w:pPr>
            </w:pPrChange>
          </w:pPr>
          <w:ins w:id="37" w:author="Sajivn" w:date="2012-09-18T00:07:00Z">
            <w:r>
              <w:t>Capstone Project – HDMS</w:t>
            </w:r>
          </w:ins>
        </w:p>
      </w:tc>
      <w:tc>
        <w:tcPr>
          <w:tcW w:w="1500" w:type="pct"/>
          <w:shd w:val="clear" w:color="auto" w:fill="8064A2" w:themeFill="accent4"/>
        </w:tcPr>
        <w:p w:rsidR="003A38EC" w:rsidRDefault="00436CF4">
          <w:pPr>
            <w:pStyle w:val="Footer"/>
            <w:jc w:val="right"/>
            <w:rPr>
              <w:ins w:id="38" w:author="Sajivn" w:date="2012-09-18T00:04:00Z"/>
              <w:color w:val="FFFFFF" w:themeColor="background1"/>
            </w:rPr>
          </w:pPr>
          <w:ins w:id="39" w:author="Sajivn" w:date="2012-09-18T00:04:00Z">
            <w:r w:rsidRPr="00436CF4">
              <w:fldChar w:fldCharType="begin"/>
            </w:r>
            <w:r w:rsidR="003A38EC">
              <w:instrText xml:space="preserve"> PAGE    \* MERGEFORMAT </w:instrText>
            </w:r>
            <w:r w:rsidRPr="00436CF4">
              <w:fldChar w:fldCharType="separate"/>
            </w:r>
          </w:ins>
          <w:r w:rsidR="0049423B" w:rsidRPr="0049423B">
            <w:rPr>
              <w:noProof/>
              <w:color w:val="FFFFFF" w:themeColor="background1"/>
            </w:rPr>
            <w:t>3</w:t>
          </w:r>
          <w:ins w:id="40" w:author="Sajivn" w:date="2012-09-18T00:04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</w:tr>
  </w:tbl>
  <w:p w:rsidR="003A38EC" w:rsidRDefault="003A38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5"/>
    </w:tblGrid>
    <w:tr w:rsidR="003A38EC">
      <w:trPr>
        <w:trHeight w:val="10166"/>
        <w:ins w:id="41" w:author="Sajivn" w:date="2012-09-18T00:32:00Z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3A38EC" w:rsidRDefault="003A38EC" w:rsidP="005000D2">
          <w:pPr>
            <w:pStyle w:val="Header"/>
            <w:ind w:left="113" w:right="113"/>
            <w:rPr>
              <w:ins w:id="42" w:author="Sajivn" w:date="2012-09-18T00:32:00Z"/>
            </w:rPr>
          </w:pPr>
          <w:ins w:id="43" w:author="Sajivn" w:date="2012-09-18T00:32:00Z">
            <w:r>
              <w:rPr>
                <w:color w:val="4F81BD" w:themeColor="accent1"/>
              </w:rPr>
              <w:t xml:space="preserve">Introduction </w:t>
            </w:r>
          </w:ins>
        </w:p>
      </w:tc>
    </w:tr>
    <w:tr w:rsidR="003A38EC">
      <w:trPr>
        <w:ins w:id="44" w:author="Sajivn" w:date="2012-09-18T00:32:00Z"/>
      </w:trPr>
      <w:tc>
        <w:tcPr>
          <w:tcW w:w="498" w:type="dxa"/>
          <w:tcBorders>
            <w:top w:val="single" w:sz="4" w:space="0" w:color="auto"/>
          </w:tcBorders>
        </w:tcPr>
        <w:p w:rsidR="003A38EC" w:rsidRDefault="00436CF4">
          <w:pPr>
            <w:pStyle w:val="Footer"/>
            <w:rPr>
              <w:ins w:id="45" w:author="Sajivn" w:date="2012-09-18T00:32:00Z"/>
            </w:rPr>
          </w:pPr>
          <w:ins w:id="46" w:author="Sajivn" w:date="2012-09-18T00:32:00Z">
            <w:r w:rsidRPr="00436CF4">
              <w:fldChar w:fldCharType="begin"/>
            </w:r>
            <w:r w:rsidR="003A38EC">
              <w:instrText xml:space="preserve"> PAGE   \* MERGEFORMAT </w:instrText>
            </w:r>
            <w:r w:rsidRPr="00436CF4">
              <w:fldChar w:fldCharType="separate"/>
            </w:r>
          </w:ins>
          <w:r w:rsidR="00506C78" w:rsidRPr="00506C78">
            <w:rPr>
              <w:noProof/>
              <w:color w:val="4F81BD" w:themeColor="accent1"/>
              <w:sz w:val="40"/>
              <w:szCs w:val="40"/>
            </w:rPr>
            <w:t>1</w:t>
          </w:r>
          <w:ins w:id="47" w:author="Sajivn" w:date="2012-09-18T00:32:00Z">
            <w:r>
              <w:rPr>
                <w:noProof/>
                <w:color w:val="4F81BD" w:themeColor="accent1"/>
                <w:sz w:val="40"/>
                <w:szCs w:val="40"/>
              </w:rPr>
              <w:fldChar w:fldCharType="end"/>
            </w:r>
          </w:ins>
        </w:p>
      </w:tc>
    </w:tr>
    <w:tr w:rsidR="003A38EC">
      <w:trPr>
        <w:trHeight w:val="768"/>
        <w:ins w:id="48" w:author="Sajivn" w:date="2012-09-18T00:32:00Z"/>
      </w:trPr>
      <w:tc>
        <w:tcPr>
          <w:tcW w:w="498" w:type="dxa"/>
        </w:tcPr>
        <w:p w:rsidR="003A38EC" w:rsidRDefault="003A38EC">
          <w:pPr>
            <w:pStyle w:val="Header"/>
            <w:rPr>
              <w:ins w:id="49" w:author="Sajivn" w:date="2012-09-18T00:32:00Z"/>
            </w:rPr>
          </w:pPr>
        </w:p>
      </w:tc>
    </w:tr>
  </w:tbl>
  <w:p w:rsidR="003A38EC" w:rsidRDefault="003A38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CF0" w:rsidRDefault="002F1CF0" w:rsidP="00694609">
      <w:pPr>
        <w:spacing w:after="0" w:line="240" w:lineRule="auto"/>
      </w:pPr>
      <w:r>
        <w:separator/>
      </w:r>
    </w:p>
  </w:footnote>
  <w:footnote w:type="continuationSeparator" w:id="0">
    <w:p w:rsidR="002F1CF0" w:rsidRDefault="002F1CF0" w:rsidP="00694609">
      <w:pPr>
        <w:spacing w:after="0" w:line="240" w:lineRule="auto"/>
      </w:pPr>
      <w:r>
        <w:continuationSeparator/>
      </w:r>
    </w:p>
  </w:footnote>
  <w:footnote w:type="continuationNotice" w:id="1">
    <w:p w:rsidR="002F1CF0" w:rsidRDefault="002F1CF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7936"/>
      <w:gridCol w:w="1401"/>
    </w:tblGrid>
    <w:tr w:rsidR="003A38EC">
      <w:trPr>
        <w:trHeight w:val="475"/>
        <w:ins w:id="10" w:author="Sajivn" w:date="2012-09-18T00:10:00Z"/>
      </w:trPr>
      <w:customXmlInsRangeStart w:id="11" w:author="Sajivn" w:date="2012-09-18T00:10:00Z"/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1C032E563989439A941509C925D8FB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customXmlInsRangeEnd w:id="11"/>
          <w:tc>
            <w:tcPr>
              <w:tcW w:w="4250" w:type="pct"/>
              <w:shd w:val="clear" w:color="auto" w:fill="8064A2" w:themeFill="accent4"/>
              <w:vAlign w:val="center"/>
            </w:tcPr>
            <w:p w:rsidR="003A38EC" w:rsidRDefault="003A38EC">
              <w:pPr>
                <w:pStyle w:val="Header"/>
                <w:jc w:val="right"/>
                <w:rPr>
                  <w:ins w:id="12" w:author="Sajivn" w:date="2012-09-18T00:10:00Z"/>
                  <w:caps/>
                  <w:color w:val="FFFFFF" w:themeColor="background1"/>
                </w:rPr>
              </w:pPr>
              <w:ins w:id="13" w:author="Sajivn" w:date="2012-09-18T00:10:00Z">
                <w:r>
                  <w:rPr>
                    <w:caps/>
                    <w:color w:val="FFFFFF" w:themeColor="background1"/>
                  </w:rPr>
                  <w:t>Report 1 - Introduction</w:t>
                </w:r>
              </w:ins>
            </w:p>
          </w:tc>
          <w:customXmlInsRangeStart w:id="14" w:author="Sajivn" w:date="2012-09-18T00:10:00Z"/>
        </w:sdtContent>
      </w:sdt>
      <w:customXmlInsRangeEnd w:id="14"/>
      <w:customXmlInsRangeStart w:id="15" w:author="Sajivn" w:date="2012-09-18T00:10:00Z"/>
      <w:sdt>
        <w:sdtPr>
          <w:rPr>
            <w:color w:val="FFFFFF" w:themeColor="background1"/>
          </w:rPr>
          <w:alias w:val="Date"/>
          <w:id w:val="78273375"/>
          <w:placeholder>
            <w:docPart w:val="C65A1F71765544D1A5A808BC04C6079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8T00:00:00Z">
            <w:dateFormat w:val="MMMM d, yyyy"/>
            <w:lid w:val="en-US"/>
            <w:storeMappedDataAs w:val="dateTime"/>
            <w:calendar w:val="gregorian"/>
          </w:date>
        </w:sdtPr>
        <w:sdtContent>
          <w:customXmlInsRangeEnd w:id="15"/>
          <w:tc>
            <w:tcPr>
              <w:tcW w:w="750" w:type="pct"/>
              <w:shd w:val="clear" w:color="auto" w:fill="000000" w:themeFill="text1"/>
              <w:vAlign w:val="center"/>
            </w:tcPr>
            <w:p w:rsidR="003A38EC" w:rsidRDefault="003A38EC">
              <w:pPr>
                <w:pStyle w:val="Header"/>
                <w:jc w:val="right"/>
                <w:rPr>
                  <w:ins w:id="16" w:author="Sajivn" w:date="2012-09-18T00:10:00Z"/>
                  <w:color w:val="FFFFFF" w:themeColor="background1"/>
                </w:rPr>
              </w:pPr>
              <w:ins w:id="17" w:author="Sajivn" w:date="2012-09-18T00:32:00Z">
                <w:r>
                  <w:rPr>
                    <w:color w:val="FFFFFF" w:themeColor="background1"/>
                  </w:rPr>
                  <w:t>September 18, 2012</w:t>
                </w:r>
              </w:ins>
            </w:p>
          </w:tc>
          <w:customXmlInsRangeStart w:id="18" w:author="Sajivn" w:date="2012-09-18T00:10:00Z"/>
        </w:sdtContent>
      </w:sdt>
      <w:customXmlInsRangeEnd w:id="18"/>
    </w:tr>
  </w:tbl>
  <w:p w:rsidR="003A38EC" w:rsidRDefault="003A38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01"/>
      <w:gridCol w:w="7936"/>
    </w:tblGrid>
    <w:tr w:rsidR="003A38EC">
      <w:trPr>
        <w:trHeight w:val="475"/>
        <w:ins w:id="19" w:author="Sajivn" w:date="2012-09-18T00:09:00Z"/>
      </w:trPr>
      <w:customXmlInsRangeStart w:id="20" w:author="Sajivn" w:date="2012-09-18T00:09:00Z"/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2-09-18T00:00:00Z">
            <w:dateFormat w:val="MMMM d, yyyy"/>
            <w:lid w:val="en-US"/>
            <w:storeMappedDataAs w:val="dateTime"/>
            <w:calendar w:val="gregorian"/>
          </w:date>
        </w:sdtPr>
        <w:sdtContent>
          <w:customXmlInsRangeEnd w:id="20"/>
          <w:tc>
            <w:tcPr>
              <w:tcW w:w="750" w:type="pct"/>
              <w:shd w:val="clear" w:color="auto" w:fill="000000" w:themeFill="text1"/>
            </w:tcPr>
            <w:p w:rsidR="003A38EC" w:rsidRDefault="003A38EC">
              <w:pPr>
                <w:pStyle w:val="Header"/>
                <w:rPr>
                  <w:ins w:id="21" w:author="Sajivn" w:date="2012-09-18T00:09:00Z"/>
                  <w:color w:val="FFFFFF" w:themeColor="background1"/>
                </w:rPr>
              </w:pPr>
              <w:ins w:id="22" w:author="Sajivn" w:date="2012-09-18T00:32:00Z">
                <w:r>
                  <w:rPr>
                    <w:color w:val="FFFFFF" w:themeColor="background1"/>
                  </w:rPr>
                  <w:t>September 18, 2012</w:t>
                </w:r>
              </w:ins>
            </w:p>
          </w:tc>
          <w:customXmlInsRangeStart w:id="23" w:author="Sajivn" w:date="2012-09-18T00:09:00Z"/>
        </w:sdtContent>
      </w:sdt>
      <w:customXmlInsRangeEnd w:id="23"/>
      <w:customXmlInsRangeStart w:id="24" w:author="Sajivn" w:date="2012-09-18T00:09:00Z"/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customXmlInsRangeEnd w:id="24"/>
          <w:tc>
            <w:tcPr>
              <w:tcW w:w="4250" w:type="pct"/>
              <w:shd w:val="clear" w:color="auto" w:fill="8064A2" w:themeFill="accent4"/>
              <w:vAlign w:val="center"/>
            </w:tcPr>
            <w:p w:rsidR="003A38EC" w:rsidRDefault="003A38EC">
              <w:pPr>
                <w:pStyle w:val="Header"/>
                <w:rPr>
                  <w:ins w:id="25" w:author="Sajivn" w:date="2012-09-18T00:09:00Z"/>
                  <w:caps/>
                  <w:color w:val="FFFFFF" w:themeColor="background1"/>
                </w:rPr>
              </w:pPr>
              <w:ins w:id="26" w:author="Sajivn" w:date="2012-09-18T00:09:00Z">
                <w:r>
                  <w:rPr>
                    <w:caps/>
                    <w:color w:val="FFFFFF" w:themeColor="background1"/>
                  </w:rPr>
                  <w:t>Report 1 - Introduction</w:t>
                </w:r>
              </w:ins>
            </w:p>
          </w:tc>
          <w:customXmlInsRangeStart w:id="27" w:author="Sajivn" w:date="2012-09-18T00:09:00Z"/>
        </w:sdtContent>
      </w:sdt>
      <w:customXmlInsRangeEnd w:id="27"/>
    </w:tr>
  </w:tbl>
  <w:p w:rsidR="003A38EC" w:rsidRDefault="003A38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7158DFA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1" w:tplc="961C52E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2" w:tplc="4162B0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3" w:tplc="3F1A2DB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4" w:tplc="3D0440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5" w:tplc="62AAA8C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6" w:tplc="137856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7" w:tplc="2A04244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8" w:tplc="6B32DBD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</w:abstractNum>
  <w:abstractNum w:abstractNumId="1">
    <w:nsid w:val="00000002"/>
    <w:multiLevelType w:val="hybridMultilevel"/>
    <w:tmpl w:val="10C0073A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DC36BFF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2" w:tplc="6B3659E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3" w:tplc="EFEA785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4" w:tplc="9044EFD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5" w:tplc="C9B6D0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6" w:tplc="6088BD6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7" w:tplc="DA72D26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8" w:tplc="1350404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8AD0CB8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27645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22BAB8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33583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7A14C67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9B6C9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D24400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D466E22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BBAC49E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277FEE"/>
    <w:multiLevelType w:val="hybridMultilevel"/>
    <w:tmpl w:val="33687A1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C0E490FE">
      <w:numFmt w:val="bullet"/>
      <w:lvlText w:val="-"/>
      <w:lvlJc w:val="left"/>
      <w:pPr>
        <w:ind w:left="1140" w:hanging="360"/>
      </w:pPr>
      <w:rPr>
        <w:rFonts w:ascii="Calibri" w:eastAsia="MS Mincho" w:hAnsi="Calibri" w:cs="Calibri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06C90AEA"/>
    <w:multiLevelType w:val="hybridMultilevel"/>
    <w:tmpl w:val="AC3892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63B16D5"/>
    <w:multiLevelType w:val="hybridMultilevel"/>
    <w:tmpl w:val="2DE4C806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51C01"/>
    <w:multiLevelType w:val="hybridMultilevel"/>
    <w:tmpl w:val="33EA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5032"/>
    <w:multiLevelType w:val="hybridMultilevel"/>
    <w:tmpl w:val="A55EA8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40459B"/>
    <w:multiLevelType w:val="hybridMultilevel"/>
    <w:tmpl w:val="FCE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7064A"/>
    <w:multiLevelType w:val="hybridMultilevel"/>
    <w:tmpl w:val="063A4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BF54E7"/>
    <w:multiLevelType w:val="multilevel"/>
    <w:tmpl w:val="471EDD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12">
    <w:nsid w:val="33BE3D77"/>
    <w:multiLevelType w:val="hybridMultilevel"/>
    <w:tmpl w:val="883C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2A435A"/>
    <w:multiLevelType w:val="hybridMultilevel"/>
    <w:tmpl w:val="115AFF02"/>
    <w:lvl w:ilvl="0" w:tplc="EF1461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0584D"/>
    <w:multiLevelType w:val="hybridMultilevel"/>
    <w:tmpl w:val="A4B06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AD4DC0"/>
    <w:multiLevelType w:val="hybridMultilevel"/>
    <w:tmpl w:val="EADA7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8B55B4"/>
    <w:multiLevelType w:val="hybridMultilevel"/>
    <w:tmpl w:val="439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310FC"/>
    <w:multiLevelType w:val="hybridMultilevel"/>
    <w:tmpl w:val="89CAA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7319B3"/>
    <w:multiLevelType w:val="hybridMultilevel"/>
    <w:tmpl w:val="2A7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1A3D89"/>
    <w:multiLevelType w:val="hybridMultilevel"/>
    <w:tmpl w:val="75BE8AC0"/>
    <w:lvl w:ilvl="0" w:tplc="2B885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42BC1"/>
    <w:multiLevelType w:val="hybridMultilevel"/>
    <w:tmpl w:val="167E37D4"/>
    <w:lvl w:ilvl="0" w:tplc="D438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213D"/>
    <w:multiLevelType w:val="hybridMultilevel"/>
    <w:tmpl w:val="95881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49547B"/>
    <w:multiLevelType w:val="hybridMultilevel"/>
    <w:tmpl w:val="D254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A410F"/>
    <w:multiLevelType w:val="hybridMultilevel"/>
    <w:tmpl w:val="1B88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34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A6A08"/>
    <w:multiLevelType w:val="hybridMultilevel"/>
    <w:tmpl w:val="04405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A422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61F9C"/>
    <w:multiLevelType w:val="hybridMultilevel"/>
    <w:tmpl w:val="D8D0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1"/>
  </w:num>
  <w:num w:numId="4">
    <w:abstractNumId w:val="27"/>
  </w:num>
  <w:num w:numId="5">
    <w:abstractNumId w:val="3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  <w:num w:numId="14">
    <w:abstractNumId w:val="18"/>
  </w:num>
  <w:num w:numId="15">
    <w:abstractNumId w:val="16"/>
  </w:num>
  <w:num w:numId="16">
    <w:abstractNumId w:val="6"/>
  </w:num>
  <w:num w:numId="17">
    <w:abstractNumId w:val="28"/>
  </w:num>
  <w:num w:numId="18">
    <w:abstractNumId w:val="20"/>
  </w:num>
  <w:num w:numId="19">
    <w:abstractNumId w:val="23"/>
  </w:num>
  <w:num w:numId="20">
    <w:abstractNumId w:val="24"/>
  </w:num>
  <w:num w:numId="21">
    <w:abstractNumId w:val="12"/>
  </w:num>
  <w:num w:numId="22">
    <w:abstractNumId w:val="15"/>
  </w:num>
  <w:num w:numId="23">
    <w:abstractNumId w:val="31"/>
  </w:num>
  <w:num w:numId="24">
    <w:abstractNumId w:val="14"/>
  </w:num>
  <w:num w:numId="25">
    <w:abstractNumId w:val="22"/>
  </w:num>
  <w:num w:numId="26">
    <w:abstractNumId w:val="19"/>
  </w:num>
  <w:num w:numId="27">
    <w:abstractNumId w:val="10"/>
  </w:num>
  <w:num w:numId="28">
    <w:abstractNumId w:val="29"/>
  </w:num>
  <w:num w:numId="29">
    <w:abstractNumId w:val="11"/>
  </w:num>
  <w:num w:numId="30">
    <w:abstractNumId w:val="26"/>
  </w:num>
  <w:num w:numId="31">
    <w:abstractNumId w:val="17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evenAndOddHeaders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6B6072"/>
    <w:rsid w:val="00004A69"/>
    <w:rsid w:val="00007C12"/>
    <w:rsid w:val="00024494"/>
    <w:rsid w:val="00025442"/>
    <w:rsid w:val="00031652"/>
    <w:rsid w:val="00031F9D"/>
    <w:rsid w:val="000556C2"/>
    <w:rsid w:val="000627CA"/>
    <w:rsid w:val="00065418"/>
    <w:rsid w:val="000702C7"/>
    <w:rsid w:val="000757EE"/>
    <w:rsid w:val="000768C5"/>
    <w:rsid w:val="000802F4"/>
    <w:rsid w:val="00085462"/>
    <w:rsid w:val="00094330"/>
    <w:rsid w:val="00097636"/>
    <w:rsid w:val="000A3573"/>
    <w:rsid w:val="000A7309"/>
    <w:rsid w:val="000B0608"/>
    <w:rsid w:val="000B1A6A"/>
    <w:rsid w:val="000B1EEE"/>
    <w:rsid w:val="000B72DD"/>
    <w:rsid w:val="000C1A17"/>
    <w:rsid w:val="000C4A87"/>
    <w:rsid w:val="000C75BB"/>
    <w:rsid w:val="000D1659"/>
    <w:rsid w:val="000D166A"/>
    <w:rsid w:val="000D1A33"/>
    <w:rsid w:val="000E5257"/>
    <w:rsid w:val="000F0E67"/>
    <w:rsid w:val="000F1525"/>
    <w:rsid w:val="000F6F6F"/>
    <w:rsid w:val="001065CB"/>
    <w:rsid w:val="00110B73"/>
    <w:rsid w:val="00123665"/>
    <w:rsid w:val="001305BB"/>
    <w:rsid w:val="00135769"/>
    <w:rsid w:val="001368D0"/>
    <w:rsid w:val="0014200C"/>
    <w:rsid w:val="0014420B"/>
    <w:rsid w:val="001519AF"/>
    <w:rsid w:val="00153A17"/>
    <w:rsid w:val="00154345"/>
    <w:rsid w:val="00156941"/>
    <w:rsid w:val="001723F2"/>
    <w:rsid w:val="00187EA3"/>
    <w:rsid w:val="00190FD7"/>
    <w:rsid w:val="0019147E"/>
    <w:rsid w:val="00194E0D"/>
    <w:rsid w:val="00195DEF"/>
    <w:rsid w:val="00197171"/>
    <w:rsid w:val="0019798C"/>
    <w:rsid w:val="001A11C1"/>
    <w:rsid w:val="001C1AE3"/>
    <w:rsid w:val="001D0E32"/>
    <w:rsid w:val="001D3BF9"/>
    <w:rsid w:val="001D67CA"/>
    <w:rsid w:val="001D7819"/>
    <w:rsid w:val="001E2331"/>
    <w:rsid w:val="001E2C06"/>
    <w:rsid w:val="001F08C7"/>
    <w:rsid w:val="001F4F98"/>
    <w:rsid w:val="001F52B4"/>
    <w:rsid w:val="001F6FEF"/>
    <w:rsid w:val="002011AD"/>
    <w:rsid w:val="002068C5"/>
    <w:rsid w:val="00207FEA"/>
    <w:rsid w:val="00210FD2"/>
    <w:rsid w:val="00211FA7"/>
    <w:rsid w:val="00215747"/>
    <w:rsid w:val="00221425"/>
    <w:rsid w:val="002249BF"/>
    <w:rsid w:val="00230C8B"/>
    <w:rsid w:val="002337BD"/>
    <w:rsid w:val="00233E6C"/>
    <w:rsid w:val="002441B9"/>
    <w:rsid w:val="00245451"/>
    <w:rsid w:val="002577F9"/>
    <w:rsid w:val="00260B5A"/>
    <w:rsid w:val="002640F6"/>
    <w:rsid w:val="002715EB"/>
    <w:rsid w:val="00276399"/>
    <w:rsid w:val="00280F59"/>
    <w:rsid w:val="00283BF7"/>
    <w:rsid w:val="002933A6"/>
    <w:rsid w:val="002A10ED"/>
    <w:rsid w:val="002A1385"/>
    <w:rsid w:val="002B04DF"/>
    <w:rsid w:val="002B6655"/>
    <w:rsid w:val="002C0BEC"/>
    <w:rsid w:val="002D3E7D"/>
    <w:rsid w:val="002D48BD"/>
    <w:rsid w:val="002E47A0"/>
    <w:rsid w:val="002E6E1E"/>
    <w:rsid w:val="002F13D7"/>
    <w:rsid w:val="002F1CF0"/>
    <w:rsid w:val="002F28CB"/>
    <w:rsid w:val="002F5725"/>
    <w:rsid w:val="0030232E"/>
    <w:rsid w:val="003033B6"/>
    <w:rsid w:val="00303BC2"/>
    <w:rsid w:val="00304114"/>
    <w:rsid w:val="00307DBD"/>
    <w:rsid w:val="00307DD7"/>
    <w:rsid w:val="003112A6"/>
    <w:rsid w:val="00316402"/>
    <w:rsid w:val="00320506"/>
    <w:rsid w:val="0032170A"/>
    <w:rsid w:val="00322A3D"/>
    <w:rsid w:val="00324C0B"/>
    <w:rsid w:val="00326AAF"/>
    <w:rsid w:val="00327563"/>
    <w:rsid w:val="00333C5D"/>
    <w:rsid w:val="00340628"/>
    <w:rsid w:val="00340C20"/>
    <w:rsid w:val="00343605"/>
    <w:rsid w:val="00343969"/>
    <w:rsid w:val="00345A95"/>
    <w:rsid w:val="003512A2"/>
    <w:rsid w:val="0035626C"/>
    <w:rsid w:val="00360D0A"/>
    <w:rsid w:val="00366E5A"/>
    <w:rsid w:val="00367C91"/>
    <w:rsid w:val="00370BC2"/>
    <w:rsid w:val="0037109D"/>
    <w:rsid w:val="003746D4"/>
    <w:rsid w:val="00384668"/>
    <w:rsid w:val="00384D1F"/>
    <w:rsid w:val="003867D6"/>
    <w:rsid w:val="00386C4C"/>
    <w:rsid w:val="00387C61"/>
    <w:rsid w:val="00393ED8"/>
    <w:rsid w:val="003A38EC"/>
    <w:rsid w:val="003B0714"/>
    <w:rsid w:val="003B0925"/>
    <w:rsid w:val="003B227C"/>
    <w:rsid w:val="003B7E27"/>
    <w:rsid w:val="003C5AF6"/>
    <w:rsid w:val="003D302C"/>
    <w:rsid w:val="003D58C7"/>
    <w:rsid w:val="003E08FA"/>
    <w:rsid w:val="003E10DA"/>
    <w:rsid w:val="003E20A9"/>
    <w:rsid w:val="003F09B9"/>
    <w:rsid w:val="003F17E0"/>
    <w:rsid w:val="003F2BC1"/>
    <w:rsid w:val="00402460"/>
    <w:rsid w:val="00402948"/>
    <w:rsid w:val="00403392"/>
    <w:rsid w:val="00403E4C"/>
    <w:rsid w:val="00406F32"/>
    <w:rsid w:val="004072C3"/>
    <w:rsid w:val="0041324E"/>
    <w:rsid w:val="00420593"/>
    <w:rsid w:val="00423B04"/>
    <w:rsid w:val="004253F4"/>
    <w:rsid w:val="00436CF4"/>
    <w:rsid w:val="0043707F"/>
    <w:rsid w:val="0044073C"/>
    <w:rsid w:val="00441667"/>
    <w:rsid w:val="00442671"/>
    <w:rsid w:val="0044525A"/>
    <w:rsid w:val="00455C14"/>
    <w:rsid w:val="00463527"/>
    <w:rsid w:val="00466F12"/>
    <w:rsid w:val="004673D0"/>
    <w:rsid w:val="00470A30"/>
    <w:rsid w:val="00474A45"/>
    <w:rsid w:val="00474A86"/>
    <w:rsid w:val="00481BBF"/>
    <w:rsid w:val="00482E54"/>
    <w:rsid w:val="004858EC"/>
    <w:rsid w:val="004867CB"/>
    <w:rsid w:val="00487934"/>
    <w:rsid w:val="00491577"/>
    <w:rsid w:val="004931F3"/>
    <w:rsid w:val="0049423B"/>
    <w:rsid w:val="004962A1"/>
    <w:rsid w:val="00497C5D"/>
    <w:rsid w:val="004A079F"/>
    <w:rsid w:val="004A200A"/>
    <w:rsid w:val="004A2C74"/>
    <w:rsid w:val="004A3289"/>
    <w:rsid w:val="004A3423"/>
    <w:rsid w:val="004A6672"/>
    <w:rsid w:val="004B17A0"/>
    <w:rsid w:val="004B6561"/>
    <w:rsid w:val="004C523C"/>
    <w:rsid w:val="004C6A68"/>
    <w:rsid w:val="004D7B1D"/>
    <w:rsid w:val="004E0DE3"/>
    <w:rsid w:val="004E1A99"/>
    <w:rsid w:val="004E6118"/>
    <w:rsid w:val="004F5332"/>
    <w:rsid w:val="004F57E4"/>
    <w:rsid w:val="004F6855"/>
    <w:rsid w:val="004F6B48"/>
    <w:rsid w:val="004F74DF"/>
    <w:rsid w:val="005000D2"/>
    <w:rsid w:val="005031A6"/>
    <w:rsid w:val="00503446"/>
    <w:rsid w:val="00506C78"/>
    <w:rsid w:val="005136AF"/>
    <w:rsid w:val="005146FF"/>
    <w:rsid w:val="00534FCC"/>
    <w:rsid w:val="00535B1D"/>
    <w:rsid w:val="00536BFD"/>
    <w:rsid w:val="00544E77"/>
    <w:rsid w:val="00545C45"/>
    <w:rsid w:val="0055506F"/>
    <w:rsid w:val="00556D1C"/>
    <w:rsid w:val="005637DE"/>
    <w:rsid w:val="00564D16"/>
    <w:rsid w:val="005707AD"/>
    <w:rsid w:val="00574C3C"/>
    <w:rsid w:val="005839EA"/>
    <w:rsid w:val="00584119"/>
    <w:rsid w:val="00590125"/>
    <w:rsid w:val="0059077C"/>
    <w:rsid w:val="00591165"/>
    <w:rsid w:val="00593703"/>
    <w:rsid w:val="005951AB"/>
    <w:rsid w:val="005974AB"/>
    <w:rsid w:val="005A29C9"/>
    <w:rsid w:val="005B08EF"/>
    <w:rsid w:val="005B2841"/>
    <w:rsid w:val="005B41F7"/>
    <w:rsid w:val="005B6987"/>
    <w:rsid w:val="005D305E"/>
    <w:rsid w:val="005E352A"/>
    <w:rsid w:val="005E7324"/>
    <w:rsid w:val="005F05B5"/>
    <w:rsid w:val="005F1C5F"/>
    <w:rsid w:val="00601075"/>
    <w:rsid w:val="006038E5"/>
    <w:rsid w:val="00605A95"/>
    <w:rsid w:val="00610323"/>
    <w:rsid w:val="00610F40"/>
    <w:rsid w:val="00611106"/>
    <w:rsid w:val="0061661D"/>
    <w:rsid w:val="006177C5"/>
    <w:rsid w:val="00621A0B"/>
    <w:rsid w:val="00623058"/>
    <w:rsid w:val="00623AAA"/>
    <w:rsid w:val="00623E4A"/>
    <w:rsid w:val="00625D7F"/>
    <w:rsid w:val="0062651B"/>
    <w:rsid w:val="00637835"/>
    <w:rsid w:val="0065022A"/>
    <w:rsid w:val="00653B2B"/>
    <w:rsid w:val="006602C9"/>
    <w:rsid w:val="006727A8"/>
    <w:rsid w:val="00674465"/>
    <w:rsid w:val="00675172"/>
    <w:rsid w:val="006774F7"/>
    <w:rsid w:val="00682AD1"/>
    <w:rsid w:val="00683646"/>
    <w:rsid w:val="0069121E"/>
    <w:rsid w:val="00694609"/>
    <w:rsid w:val="006A01E8"/>
    <w:rsid w:val="006B1A5E"/>
    <w:rsid w:val="006B2A16"/>
    <w:rsid w:val="006B4EFE"/>
    <w:rsid w:val="006B6072"/>
    <w:rsid w:val="006B68AF"/>
    <w:rsid w:val="006C2C3B"/>
    <w:rsid w:val="006C5B83"/>
    <w:rsid w:val="006C78F7"/>
    <w:rsid w:val="006D2BA2"/>
    <w:rsid w:val="006D344D"/>
    <w:rsid w:val="006D52B7"/>
    <w:rsid w:val="006D55E1"/>
    <w:rsid w:val="006D5C4F"/>
    <w:rsid w:val="006E0E0D"/>
    <w:rsid w:val="006E4B88"/>
    <w:rsid w:val="006E795E"/>
    <w:rsid w:val="006F1269"/>
    <w:rsid w:val="006F7D28"/>
    <w:rsid w:val="00700CCB"/>
    <w:rsid w:val="007028F6"/>
    <w:rsid w:val="00702A02"/>
    <w:rsid w:val="007072E2"/>
    <w:rsid w:val="0071195E"/>
    <w:rsid w:val="00712890"/>
    <w:rsid w:val="00715795"/>
    <w:rsid w:val="00720A8C"/>
    <w:rsid w:val="00726985"/>
    <w:rsid w:val="00730C2E"/>
    <w:rsid w:val="00732EDB"/>
    <w:rsid w:val="00733D78"/>
    <w:rsid w:val="00743959"/>
    <w:rsid w:val="0075259E"/>
    <w:rsid w:val="00764394"/>
    <w:rsid w:val="007664F5"/>
    <w:rsid w:val="00770C9F"/>
    <w:rsid w:val="00776118"/>
    <w:rsid w:val="00776170"/>
    <w:rsid w:val="00777563"/>
    <w:rsid w:val="00781B42"/>
    <w:rsid w:val="00781FFC"/>
    <w:rsid w:val="00783858"/>
    <w:rsid w:val="00783D5D"/>
    <w:rsid w:val="007843BE"/>
    <w:rsid w:val="00793CBD"/>
    <w:rsid w:val="00796240"/>
    <w:rsid w:val="0079746C"/>
    <w:rsid w:val="007A23A2"/>
    <w:rsid w:val="007A2BCB"/>
    <w:rsid w:val="007A2D58"/>
    <w:rsid w:val="007A5404"/>
    <w:rsid w:val="007B0EB7"/>
    <w:rsid w:val="007B2BE2"/>
    <w:rsid w:val="007C3AD4"/>
    <w:rsid w:val="007C4AE2"/>
    <w:rsid w:val="007C66F8"/>
    <w:rsid w:val="007E2D06"/>
    <w:rsid w:val="007F37C6"/>
    <w:rsid w:val="007F49C9"/>
    <w:rsid w:val="008135F8"/>
    <w:rsid w:val="00823536"/>
    <w:rsid w:val="00832824"/>
    <w:rsid w:val="008328DD"/>
    <w:rsid w:val="00832F8D"/>
    <w:rsid w:val="00840CB6"/>
    <w:rsid w:val="00841124"/>
    <w:rsid w:val="00844063"/>
    <w:rsid w:val="00851F5D"/>
    <w:rsid w:val="008741EF"/>
    <w:rsid w:val="008827E4"/>
    <w:rsid w:val="00893EE2"/>
    <w:rsid w:val="00894E84"/>
    <w:rsid w:val="008A6F5E"/>
    <w:rsid w:val="008B59D9"/>
    <w:rsid w:val="008B6E70"/>
    <w:rsid w:val="008C166E"/>
    <w:rsid w:val="008C1D4F"/>
    <w:rsid w:val="008C20D4"/>
    <w:rsid w:val="008C4D20"/>
    <w:rsid w:val="008C5BCC"/>
    <w:rsid w:val="008C634D"/>
    <w:rsid w:val="008D03B7"/>
    <w:rsid w:val="008D79AF"/>
    <w:rsid w:val="008D7EA3"/>
    <w:rsid w:val="008F152E"/>
    <w:rsid w:val="008F1F63"/>
    <w:rsid w:val="008F3F7A"/>
    <w:rsid w:val="008F7422"/>
    <w:rsid w:val="008F7BE6"/>
    <w:rsid w:val="009022FD"/>
    <w:rsid w:val="00910539"/>
    <w:rsid w:val="00912CFF"/>
    <w:rsid w:val="00912FB3"/>
    <w:rsid w:val="0091383A"/>
    <w:rsid w:val="00915EF8"/>
    <w:rsid w:val="00934A62"/>
    <w:rsid w:val="00935EBC"/>
    <w:rsid w:val="00940387"/>
    <w:rsid w:val="009419D2"/>
    <w:rsid w:val="0094408C"/>
    <w:rsid w:val="00955A4E"/>
    <w:rsid w:val="00957504"/>
    <w:rsid w:val="00957B9F"/>
    <w:rsid w:val="009635E3"/>
    <w:rsid w:val="00964B68"/>
    <w:rsid w:val="009664CB"/>
    <w:rsid w:val="00966C5A"/>
    <w:rsid w:val="0097166F"/>
    <w:rsid w:val="0098593C"/>
    <w:rsid w:val="00990D97"/>
    <w:rsid w:val="0099261B"/>
    <w:rsid w:val="0099538B"/>
    <w:rsid w:val="009A1B66"/>
    <w:rsid w:val="009A37CC"/>
    <w:rsid w:val="009B7A9E"/>
    <w:rsid w:val="009C0167"/>
    <w:rsid w:val="009C1A13"/>
    <w:rsid w:val="009C2A31"/>
    <w:rsid w:val="009D4B6B"/>
    <w:rsid w:val="009F0BF1"/>
    <w:rsid w:val="009F1BD5"/>
    <w:rsid w:val="009F4DAA"/>
    <w:rsid w:val="009F674C"/>
    <w:rsid w:val="00A13682"/>
    <w:rsid w:val="00A151CC"/>
    <w:rsid w:val="00A1579F"/>
    <w:rsid w:val="00A22C15"/>
    <w:rsid w:val="00A30B31"/>
    <w:rsid w:val="00A30E3C"/>
    <w:rsid w:val="00A318A8"/>
    <w:rsid w:val="00A372F6"/>
    <w:rsid w:val="00A420CA"/>
    <w:rsid w:val="00A44AA6"/>
    <w:rsid w:val="00A52798"/>
    <w:rsid w:val="00A662C0"/>
    <w:rsid w:val="00A76C46"/>
    <w:rsid w:val="00A93F5F"/>
    <w:rsid w:val="00AB5AC0"/>
    <w:rsid w:val="00AC1797"/>
    <w:rsid w:val="00AD2ED0"/>
    <w:rsid w:val="00AD7BF8"/>
    <w:rsid w:val="00AE50B2"/>
    <w:rsid w:val="00B0350A"/>
    <w:rsid w:val="00B0362A"/>
    <w:rsid w:val="00B15E02"/>
    <w:rsid w:val="00B16CDE"/>
    <w:rsid w:val="00B31855"/>
    <w:rsid w:val="00B368CC"/>
    <w:rsid w:val="00B37C3E"/>
    <w:rsid w:val="00B37EFB"/>
    <w:rsid w:val="00B514A8"/>
    <w:rsid w:val="00B516E3"/>
    <w:rsid w:val="00B530D7"/>
    <w:rsid w:val="00B540A8"/>
    <w:rsid w:val="00B551AA"/>
    <w:rsid w:val="00B61043"/>
    <w:rsid w:val="00B67BC7"/>
    <w:rsid w:val="00B75961"/>
    <w:rsid w:val="00B75E38"/>
    <w:rsid w:val="00B85FD3"/>
    <w:rsid w:val="00B87732"/>
    <w:rsid w:val="00B930ED"/>
    <w:rsid w:val="00B97840"/>
    <w:rsid w:val="00BA0D74"/>
    <w:rsid w:val="00BA5515"/>
    <w:rsid w:val="00BA5D64"/>
    <w:rsid w:val="00BA7239"/>
    <w:rsid w:val="00BB6B0F"/>
    <w:rsid w:val="00BC0004"/>
    <w:rsid w:val="00BC0EA2"/>
    <w:rsid w:val="00BD0185"/>
    <w:rsid w:val="00BE3A9E"/>
    <w:rsid w:val="00BE5BDF"/>
    <w:rsid w:val="00BE7BAA"/>
    <w:rsid w:val="00BF2436"/>
    <w:rsid w:val="00BF6F54"/>
    <w:rsid w:val="00BF7946"/>
    <w:rsid w:val="00C01648"/>
    <w:rsid w:val="00C10A4D"/>
    <w:rsid w:val="00C21877"/>
    <w:rsid w:val="00C24D1E"/>
    <w:rsid w:val="00C30CB4"/>
    <w:rsid w:val="00C30E0C"/>
    <w:rsid w:val="00C3426C"/>
    <w:rsid w:val="00C5387D"/>
    <w:rsid w:val="00C61A74"/>
    <w:rsid w:val="00C62B40"/>
    <w:rsid w:val="00C63665"/>
    <w:rsid w:val="00C66B3F"/>
    <w:rsid w:val="00C70BC8"/>
    <w:rsid w:val="00C715C0"/>
    <w:rsid w:val="00C71DDD"/>
    <w:rsid w:val="00C72720"/>
    <w:rsid w:val="00C73362"/>
    <w:rsid w:val="00C81325"/>
    <w:rsid w:val="00C82643"/>
    <w:rsid w:val="00C82A79"/>
    <w:rsid w:val="00C83360"/>
    <w:rsid w:val="00C84F19"/>
    <w:rsid w:val="00C85999"/>
    <w:rsid w:val="00C85E00"/>
    <w:rsid w:val="00C86BD4"/>
    <w:rsid w:val="00C90215"/>
    <w:rsid w:val="00C938E3"/>
    <w:rsid w:val="00CB0963"/>
    <w:rsid w:val="00CB121A"/>
    <w:rsid w:val="00CC1793"/>
    <w:rsid w:val="00CC647D"/>
    <w:rsid w:val="00CD4465"/>
    <w:rsid w:val="00CD5605"/>
    <w:rsid w:val="00CE02BD"/>
    <w:rsid w:val="00CE4322"/>
    <w:rsid w:val="00CF0ADD"/>
    <w:rsid w:val="00CF2282"/>
    <w:rsid w:val="00CF5FFA"/>
    <w:rsid w:val="00D04C18"/>
    <w:rsid w:val="00D0511C"/>
    <w:rsid w:val="00D05352"/>
    <w:rsid w:val="00D07A94"/>
    <w:rsid w:val="00D11EF1"/>
    <w:rsid w:val="00D1781E"/>
    <w:rsid w:val="00D22F1E"/>
    <w:rsid w:val="00D30A33"/>
    <w:rsid w:val="00D37268"/>
    <w:rsid w:val="00D40425"/>
    <w:rsid w:val="00D419F3"/>
    <w:rsid w:val="00D4738A"/>
    <w:rsid w:val="00D47711"/>
    <w:rsid w:val="00D56B53"/>
    <w:rsid w:val="00D61835"/>
    <w:rsid w:val="00D632A7"/>
    <w:rsid w:val="00D63596"/>
    <w:rsid w:val="00D73831"/>
    <w:rsid w:val="00D779B1"/>
    <w:rsid w:val="00D84513"/>
    <w:rsid w:val="00D85CA9"/>
    <w:rsid w:val="00D87A68"/>
    <w:rsid w:val="00D91795"/>
    <w:rsid w:val="00D92D01"/>
    <w:rsid w:val="00D93B75"/>
    <w:rsid w:val="00D95873"/>
    <w:rsid w:val="00D96877"/>
    <w:rsid w:val="00DB41F4"/>
    <w:rsid w:val="00DB5681"/>
    <w:rsid w:val="00DB61C4"/>
    <w:rsid w:val="00DC4BBC"/>
    <w:rsid w:val="00DC5238"/>
    <w:rsid w:val="00DD0AEA"/>
    <w:rsid w:val="00DD49DA"/>
    <w:rsid w:val="00DF4A98"/>
    <w:rsid w:val="00E0474D"/>
    <w:rsid w:val="00E0721E"/>
    <w:rsid w:val="00E1283E"/>
    <w:rsid w:val="00E2125F"/>
    <w:rsid w:val="00E27308"/>
    <w:rsid w:val="00E30A1A"/>
    <w:rsid w:val="00E40441"/>
    <w:rsid w:val="00E5414A"/>
    <w:rsid w:val="00E545EB"/>
    <w:rsid w:val="00E56101"/>
    <w:rsid w:val="00E56F5C"/>
    <w:rsid w:val="00E6200C"/>
    <w:rsid w:val="00E62C48"/>
    <w:rsid w:val="00E63880"/>
    <w:rsid w:val="00E71C85"/>
    <w:rsid w:val="00E72B52"/>
    <w:rsid w:val="00E74AA2"/>
    <w:rsid w:val="00E75CEC"/>
    <w:rsid w:val="00E80D91"/>
    <w:rsid w:val="00E91127"/>
    <w:rsid w:val="00E91E99"/>
    <w:rsid w:val="00EA733E"/>
    <w:rsid w:val="00EB4350"/>
    <w:rsid w:val="00EC7F3A"/>
    <w:rsid w:val="00ED215D"/>
    <w:rsid w:val="00ED6B01"/>
    <w:rsid w:val="00EE3382"/>
    <w:rsid w:val="00EE3DF5"/>
    <w:rsid w:val="00EF0FB4"/>
    <w:rsid w:val="00F03F01"/>
    <w:rsid w:val="00F1268C"/>
    <w:rsid w:val="00F12D30"/>
    <w:rsid w:val="00F3321A"/>
    <w:rsid w:val="00F35068"/>
    <w:rsid w:val="00F355BB"/>
    <w:rsid w:val="00F40E17"/>
    <w:rsid w:val="00F501C0"/>
    <w:rsid w:val="00F538D4"/>
    <w:rsid w:val="00F56761"/>
    <w:rsid w:val="00F62622"/>
    <w:rsid w:val="00F65D31"/>
    <w:rsid w:val="00F70CB5"/>
    <w:rsid w:val="00F736FF"/>
    <w:rsid w:val="00F814F6"/>
    <w:rsid w:val="00F82D76"/>
    <w:rsid w:val="00F9198E"/>
    <w:rsid w:val="00F95A45"/>
    <w:rsid w:val="00FA505F"/>
    <w:rsid w:val="00FB1E42"/>
    <w:rsid w:val="00FB30F1"/>
    <w:rsid w:val="00FB595A"/>
    <w:rsid w:val="00FC201F"/>
    <w:rsid w:val="00FC3EE6"/>
    <w:rsid w:val="00FC50D8"/>
    <w:rsid w:val="00FD36F4"/>
    <w:rsid w:val="00FD5410"/>
    <w:rsid w:val="00FE0DC3"/>
    <w:rsid w:val="00FE5A31"/>
    <w:rsid w:val="00FE6008"/>
    <w:rsid w:val="00FE623E"/>
    <w:rsid w:val="00FF0706"/>
    <w:rsid w:val="00FF15D2"/>
    <w:rsid w:val="00FF2E97"/>
    <w:rsid w:val="66752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F2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65"/>
    <w:pPr>
      <w:keepNext/>
      <w:keepLines/>
      <w:spacing w:before="240" w:after="24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3F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65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63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4D2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pPr>
      <w:ind w:left="720"/>
    </w:pPr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5000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">
    <w:name w:val="Light List"/>
    <w:basedOn w:val="TableNormal"/>
    <w:uiPriority w:val="61"/>
    <w:rsid w:val="005000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00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F2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65"/>
    <w:pPr>
      <w:keepNext/>
      <w:keepLines/>
      <w:spacing w:before="240" w:after="24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3F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65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63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4D2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pPr>
      <w:ind w:left="720"/>
    </w:pPr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5000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000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00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032E563989439A941509C925D8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17BC9-5F74-46BE-BCA5-043D8AD58D54}"/>
      </w:docPartPr>
      <w:docPartBody>
        <w:p w:rsidR="00BF4E49" w:rsidRDefault="008D58D1" w:rsidP="008D58D1">
          <w:pPr>
            <w:pStyle w:val="1C032E563989439A941509C925D8FB82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C65A1F71765544D1A5A808BC04C60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1973-C099-4F75-830C-ABEFBE5EFB1A}"/>
      </w:docPartPr>
      <w:docPartBody>
        <w:p w:rsidR="00BF4E49" w:rsidRDefault="008D58D1" w:rsidP="008D58D1">
          <w:pPr>
            <w:pStyle w:val="C65A1F71765544D1A5A808BC04C6079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58D1"/>
    <w:rsid w:val="000E62DD"/>
    <w:rsid w:val="001C1E82"/>
    <w:rsid w:val="0023087D"/>
    <w:rsid w:val="00335F69"/>
    <w:rsid w:val="00355B7F"/>
    <w:rsid w:val="003E65EA"/>
    <w:rsid w:val="004A267F"/>
    <w:rsid w:val="00742EFB"/>
    <w:rsid w:val="0087165F"/>
    <w:rsid w:val="008A08B0"/>
    <w:rsid w:val="008D58D1"/>
    <w:rsid w:val="009F735A"/>
    <w:rsid w:val="00B57DFB"/>
    <w:rsid w:val="00B75DA1"/>
    <w:rsid w:val="00BF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B72AB1AC5449998B136EF4A6760CF">
    <w:name w:val="663B72AB1AC5449998B136EF4A6760CF"/>
    <w:rsid w:val="008D58D1"/>
  </w:style>
  <w:style w:type="paragraph" w:customStyle="1" w:styleId="D65611D06D47470686D68AEB74C742C9">
    <w:name w:val="D65611D06D47470686D68AEB74C742C9"/>
    <w:rsid w:val="008D58D1"/>
  </w:style>
  <w:style w:type="paragraph" w:customStyle="1" w:styleId="201906DD5DB74F3784CFFCCC282A3AC8">
    <w:name w:val="201906DD5DB74F3784CFFCCC282A3AC8"/>
    <w:rsid w:val="008D58D1"/>
  </w:style>
  <w:style w:type="paragraph" w:customStyle="1" w:styleId="099E272824DD4B6CBEFA38B99750D5CF">
    <w:name w:val="099E272824DD4B6CBEFA38B99750D5CF"/>
    <w:rsid w:val="008D58D1"/>
  </w:style>
  <w:style w:type="paragraph" w:customStyle="1" w:styleId="1C032E563989439A941509C925D8FB82">
    <w:name w:val="1C032E563989439A941509C925D8FB82"/>
    <w:rsid w:val="008D58D1"/>
  </w:style>
  <w:style w:type="paragraph" w:customStyle="1" w:styleId="C65A1F71765544D1A5A808BC04C6079B">
    <w:name w:val="C65A1F71765544D1A5A808BC04C6079B"/>
    <w:rsid w:val="008D58D1"/>
  </w:style>
  <w:style w:type="paragraph" w:customStyle="1" w:styleId="DBC4A0846DD24290AFB9BFAFCABD3020">
    <w:name w:val="DBC4A0846DD24290AFB9BFAFCABD3020"/>
    <w:rsid w:val="00BF4E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67CBA-0174-4C91-85C6-E51D285919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EAE61-9797-4868-A04D-1D5E6332A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1 - Introduction</vt:lpstr>
    </vt:vector>
  </TitlesOfParts>
  <Company>Group No.1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1 - Introduction</dc:title>
  <dc:subject/>
  <dc:creator>Lê Anh Đảo</dc:creator>
  <cp:keywords>Capstone Project; Report 1</cp:keywords>
  <cp:lastModifiedBy>luxoft</cp:lastModifiedBy>
  <cp:revision>24</cp:revision>
  <dcterms:created xsi:type="dcterms:W3CDTF">2012-09-17T14:14:00Z</dcterms:created>
  <dcterms:modified xsi:type="dcterms:W3CDTF">2013-01-02T10:38:00Z</dcterms:modified>
  <cp:category>Capstone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_DocHome">
    <vt:i4>-1563713653</vt:i4>
  </property>
  <property fmtid="{D5CDD505-2E9C-101B-9397-08002B2CF9AE}" pid="4" name="Google.Documents.DocumentId">
    <vt:lpwstr>13ol8bP44bRoYH5uLyCJtUG_6CqQ7nQytP2mjYfxa934</vt:lpwstr>
  </property>
  <property fmtid="{D5CDD505-2E9C-101B-9397-08002B2CF9AE}" pid="5" name="Google.Documents.RevisionId">
    <vt:lpwstr>05315120743608378999</vt:lpwstr>
  </property>
  <property fmtid="{D5CDD505-2E9C-101B-9397-08002B2CF9AE}" pid="6" name="Google.Documents.PreviousRevisionId">
    <vt:lpwstr>07124892804704327185</vt:lpwstr>
  </property>
  <property fmtid="{D5CDD505-2E9C-101B-9397-08002B2CF9AE}" pid="7" name="Google.Documents.PluginVersion">
    <vt:lpwstr>2.0.2662.553</vt:lpwstr>
  </property>
  <property fmtid="{D5CDD505-2E9C-101B-9397-08002B2CF9AE}" pid="8" name="Google.Documents.MergeIncapabilityFlags">
    <vt:i4>0</vt:i4>
  </property>
</Properties>
</file>