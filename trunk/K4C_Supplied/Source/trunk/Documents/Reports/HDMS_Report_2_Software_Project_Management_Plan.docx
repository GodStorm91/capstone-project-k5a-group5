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37"/>
      </w:tblGrid>
      <w:tr w:rsidR="00D305EF" w:rsidRPr="001D67CA" w:rsidTr="003E603D">
        <w:trPr>
          <w:trHeight w:val="2880"/>
          <w:jc w:val="center"/>
        </w:trPr>
        <w:tc>
          <w:tcPr>
            <w:tcW w:w="9576" w:type="dxa"/>
          </w:tcPr>
          <w:p w:rsidR="00D305EF" w:rsidRPr="001D67CA" w:rsidRDefault="00D305EF" w:rsidP="003E603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OLE_LINK1"/>
            <w:bookmarkStart w:id="1" w:name="OLE_LINK2"/>
          </w:p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D305EF" w:rsidRPr="001D67CA" w:rsidTr="003E603D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D305EF" w:rsidRPr="001D67CA" w:rsidRDefault="00D305EF" w:rsidP="003E603D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1D67CA">
                    <w:rPr>
                      <w:b/>
                      <w:noProof/>
                      <w:sz w:val="32"/>
                      <w:szCs w:val="32"/>
                      <w:lang w:eastAsia="ja-JP"/>
                    </w:rPr>
                    <w:drawing>
                      <wp:inline distT="0" distB="0" distL="0" distR="0" wp14:anchorId="5B692813" wp14:editId="6C333C76">
                        <wp:extent cx="1438275" cy="888690"/>
                        <wp:effectExtent l="0" t="0" r="0" b="0"/>
                        <wp:docPr id="5" name="Picture 5" descr="Logo_FPT_University_d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Logo_FPT_University_d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8275" cy="888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D305EF" w:rsidRPr="001D67CA" w:rsidRDefault="00D305EF" w:rsidP="003E603D">
                  <w:pPr>
                    <w:autoSpaceDE w:val="0"/>
                    <w:autoSpaceDN w:val="0"/>
                    <w:adjustRightInd w:val="0"/>
                    <w:rPr>
                      <w:rFonts w:ascii="Verdana Ref" w:eastAsia="Times New Roman" w:hAnsi="Verdana Ref" w:cs="Verdana Ref"/>
                      <w:sz w:val="32"/>
                      <w:szCs w:val="32"/>
                    </w:rPr>
                  </w:pPr>
                  <w:r w:rsidRPr="001D67CA">
                    <w:rPr>
                      <w:b/>
                      <w:sz w:val="32"/>
                      <w:szCs w:val="32"/>
                    </w:rPr>
                    <w:t>MINISTRY OF EDUCATION AND TRAINING</w:t>
                  </w:r>
                </w:p>
                <w:p w:rsidR="00D305EF" w:rsidRPr="001D67CA" w:rsidRDefault="00D305EF" w:rsidP="003E603D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eastAsia="Times New Roman"/>
                    </w:rPr>
                  </w:pPr>
                </w:p>
              </w:tc>
            </w:tr>
            <w:tr w:rsidR="00D305EF" w:rsidRPr="001D67CA" w:rsidTr="003E603D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D305EF" w:rsidRPr="001D67CA" w:rsidRDefault="00D305EF" w:rsidP="003E603D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1D67CA">
                    <w:rPr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D305EF" w:rsidRPr="001D67CA" w:rsidRDefault="00D305EF" w:rsidP="003E603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D305EF" w:rsidRPr="001D67CA" w:rsidTr="003E603D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D305EF" w:rsidRPr="001D67CA" w:rsidRDefault="00D305EF" w:rsidP="003E603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r w:rsidRPr="001D67CA">
              <w:rPr>
                <w:rFonts w:asciiTheme="majorHAnsi" w:eastAsiaTheme="majorEastAsia" w:hAnsiTheme="majorHAnsi" w:cstheme="majorBidi"/>
                <w:sz w:val="80"/>
                <w:szCs w:val="80"/>
              </w:rPr>
              <w:t xml:space="preserve">Capstone Project </w:t>
            </w:r>
          </w:p>
        </w:tc>
      </w:tr>
      <w:tr w:rsidR="00D305EF" w:rsidRPr="001D67CA" w:rsidTr="003E603D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D305EF" w:rsidRPr="001D67CA" w:rsidRDefault="00F6645A" w:rsidP="003E603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 w:rsidRPr="00F6645A">
              <w:rPr>
                <w:rFonts w:asciiTheme="majorHAnsi" w:eastAsiaTheme="majorEastAsia" w:hAnsiTheme="majorHAnsi" w:cstheme="majorBidi"/>
                <w:sz w:val="44"/>
                <w:szCs w:val="44"/>
              </w:rPr>
              <w:t>Information System In Logistic Company</w:t>
            </w:r>
          </w:p>
          <w:p w:rsidR="00D305EF" w:rsidRPr="001D67CA" w:rsidRDefault="00D305EF" w:rsidP="003E603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D305EF" w:rsidRPr="005B6987" w:rsidRDefault="00D305EF" w:rsidP="003E603D">
            <w:pPr>
              <w:pStyle w:val="NoSpacing"/>
              <w:jc w:val="center"/>
              <w:rPr>
                <w:rFonts w:ascii="Segoe UI Light" w:eastAsiaTheme="majorEastAsia" w:hAnsi="Segoe UI Light" w:cstheme="majorBidi"/>
                <w:sz w:val="40"/>
                <w:szCs w:val="40"/>
              </w:rPr>
            </w:pPr>
            <w:r>
              <w:rPr>
                <w:rFonts w:ascii="Segoe UI Light" w:eastAsiaTheme="majorEastAsia" w:hAnsi="Segoe UI Light" w:cstheme="majorBidi"/>
                <w:sz w:val="40"/>
                <w:szCs w:val="40"/>
              </w:rPr>
              <w:t>Software Project Management Plan</w:t>
            </w:r>
          </w:p>
          <w:p w:rsidR="00D305EF" w:rsidRPr="001D67CA" w:rsidRDefault="00D305EF" w:rsidP="003E603D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56"/>
                <w:szCs w:val="80"/>
              </w:rPr>
            </w:pPr>
          </w:p>
        </w:tc>
      </w:tr>
      <w:tr w:rsidR="00D305EF" w:rsidRPr="001D67CA" w:rsidTr="003E603D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121"/>
            </w:tblGrid>
            <w:tr w:rsidR="00D305EF" w:rsidRPr="001D67CA" w:rsidTr="003E603D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171"/>
                    <w:gridCol w:w="2610"/>
                    <w:gridCol w:w="1620"/>
                    <w:gridCol w:w="1280"/>
                  </w:tblGrid>
                  <w:tr w:rsidR="00D305EF" w:rsidRPr="001D67CA" w:rsidTr="003E603D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8681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D305EF" w:rsidRPr="001D67CA" w:rsidRDefault="00D305EF" w:rsidP="00201E27">
                        <w:pPr>
                          <w:jc w:val="center"/>
                          <w:rPr>
                            <w:rFonts w:eastAsia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1D67CA">
                          <w:rPr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="00201E27">
                          <w:rPr>
                            <w:b/>
                            <w:bCs/>
                            <w:sz w:val="36"/>
                            <w:szCs w:val="36"/>
                          </w:rPr>
                          <w:t>6</w:t>
                        </w:r>
                      </w:p>
                    </w:tc>
                  </w:tr>
                  <w:tr w:rsidR="00D305EF" w:rsidRPr="001D67CA" w:rsidTr="003E603D">
                    <w:trPr>
                      <w:cantSplit/>
                      <w:trHeight w:val="315"/>
                      <w:jc w:val="center"/>
                    </w:trPr>
                    <w:tc>
                      <w:tcPr>
                        <w:tcW w:w="317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D305EF" w:rsidRPr="001D67CA" w:rsidRDefault="00D305EF" w:rsidP="003E603D">
                        <w:pPr>
                          <w:jc w:val="right"/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/>
                            <w:bCs/>
                            <w:sz w:val="28"/>
                            <w:szCs w:val="28"/>
                          </w:rPr>
                          <w:t>Group Members</w:t>
                        </w:r>
                      </w:p>
                    </w:tc>
                    <w:tc>
                      <w:tcPr>
                        <w:tcW w:w="2610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D305EF" w:rsidRPr="0099538B" w:rsidRDefault="00D305EF" w:rsidP="003E603D">
                        <w:pPr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Cs/>
                            <w:sz w:val="28"/>
                            <w:szCs w:val="28"/>
                          </w:rPr>
                          <w:t>Lê</w:t>
                        </w:r>
                        <w:proofErr w:type="spellEnd"/>
                        <w:r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Cs/>
                            <w:sz w:val="28"/>
                            <w:szCs w:val="28"/>
                          </w:rPr>
                          <w:t>Anh</w:t>
                        </w:r>
                        <w:proofErr w:type="spellEnd"/>
                        <w:r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Cs/>
                            <w:sz w:val="28"/>
                            <w:szCs w:val="28"/>
                          </w:rPr>
                          <w:t>Đảo</w:t>
                        </w:r>
                        <w:proofErr w:type="spellEnd"/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D305EF" w:rsidRPr="001D67CA" w:rsidRDefault="00D305EF" w:rsidP="003E603D">
                        <w:pPr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28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D305EF" w:rsidRPr="001D67CA" w:rsidRDefault="00D305EF" w:rsidP="003E603D">
                        <w:pPr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Cs/>
                            <w:sz w:val="28"/>
                            <w:szCs w:val="28"/>
                          </w:rPr>
                          <w:t>60</w:t>
                        </w:r>
                        <w:r>
                          <w:rPr>
                            <w:bCs/>
                            <w:sz w:val="28"/>
                            <w:szCs w:val="28"/>
                          </w:rPr>
                          <w:t>142</w:t>
                        </w:r>
                      </w:p>
                    </w:tc>
                  </w:tr>
                  <w:tr w:rsidR="00D305EF" w:rsidRPr="001D67CA" w:rsidTr="003E603D">
                    <w:trPr>
                      <w:cantSplit/>
                      <w:trHeight w:val="390"/>
                      <w:jc w:val="center"/>
                    </w:trPr>
                    <w:tc>
                      <w:tcPr>
                        <w:tcW w:w="3171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305EF" w:rsidRPr="001D67CA" w:rsidRDefault="00D305EF" w:rsidP="003E603D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610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D305EF" w:rsidRPr="0099538B" w:rsidRDefault="00D305EF" w:rsidP="003E603D">
                        <w:pPr>
                          <w:jc w:val="both"/>
                          <w:rPr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Cs/>
                            <w:sz w:val="28"/>
                            <w:szCs w:val="28"/>
                          </w:rPr>
                          <w:t>Nguyễn</w:t>
                        </w:r>
                        <w:proofErr w:type="spellEnd"/>
                        <w:r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Cs/>
                            <w:sz w:val="28"/>
                            <w:szCs w:val="28"/>
                          </w:rPr>
                          <w:t>Bá</w:t>
                        </w:r>
                        <w:proofErr w:type="spellEnd"/>
                        <w:r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Cs/>
                            <w:sz w:val="28"/>
                            <w:szCs w:val="28"/>
                          </w:rPr>
                          <w:t>Linh</w:t>
                        </w:r>
                        <w:proofErr w:type="spellEnd"/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05EF" w:rsidRPr="001D67CA" w:rsidRDefault="00D305EF" w:rsidP="003E603D">
                        <w:pPr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D305EF" w:rsidRPr="001D67CA" w:rsidRDefault="00D305EF" w:rsidP="003E603D">
                        <w:pPr>
                          <w:jc w:val="both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Cs/>
                            <w:sz w:val="28"/>
                            <w:szCs w:val="28"/>
                          </w:rPr>
                          <w:t>60</w:t>
                        </w:r>
                        <w:r>
                          <w:rPr>
                            <w:bCs/>
                            <w:sz w:val="28"/>
                            <w:szCs w:val="28"/>
                          </w:rPr>
                          <w:t>153</w:t>
                        </w:r>
                      </w:p>
                    </w:tc>
                  </w:tr>
                  <w:tr w:rsidR="00D305EF" w:rsidRPr="001D67CA" w:rsidTr="003E603D">
                    <w:trPr>
                      <w:cantSplit/>
                      <w:trHeight w:val="390"/>
                      <w:jc w:val="center"/>
                    </w:trPr>
                    <w:tc>
                      <w:tcPr>
                        <w:tcW w:w="3171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305EF" w:rsidRPr="001D67CA" w:rsidRDefault="00D305EF" w:rsidP="003E603D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610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D305EF" w:rsidRPr="0099538B" w:rsidRDefault="00D305EF" w:rsidP="003E603D">
                        <w:pPr>
                          <w:jc w:val="both"/>
                          <w:rPr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>Hồ</w:t>
                        </w:r>
                        <w:proofErr w:type="spellEnd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>Hữu</w:t>
                        </w:r>
                        <w:proofErr w:type="spellEnd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>Tài</w:t>
                        </w:r>
                        <w:proofErr w:type="spellEnd"/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305EF" w:rsidRPr="001D67CA" w:rsidRDefault="00D305EF" w:rsidP="003E603D">
                        <w:pPr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D305EF" w:rsidRPr="001D67CA" w:rsidRDefault="00D305EF" w:rsidP="003E603D">
                        <w:pPr>
                          <w:jc w:val="both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Cs/>
                            <w:sz w:val="28"/>
                            <w:szCs w:val="28"/>
                          </w:rPr>
                          <w:t>60</w:t>
                        </w:r>
                        <w:r>
                          <w:rPr>
                            <w:bCs/>
                            <w:sz w:val="28"/>
                            <w:szCs w:val="28"/>
                          </w:rPr>
                          <w:t>267</w:t>
                        </w:r>
                      </w:p>
                    </w:tc>
                  </w:tr>
                  <w:tr w:rsidR="00D305EF" w:rsidRPr="001D67CA" w:rsidTr="003E603D">
                    <w:trPr>
                      <w:cantSplit/>
                      <w:trHeight w:val="377"/>
                      <w:jc w:val="center"/>
                    </w:trPr>
                    <w:tc>
                      <w:tcPr>
                        <w:tcW w:w="317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305EF" w:rsidRPr="001D67CA" w:rsidRDefault="00D305EF" w:rsidP="003E603D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61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:rsidR="00D305EF" w:rsidRDefault="00D305EF" w:rsidP="003E603D">
                        <w:pPr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>Thân</w:t>
                        </w:r>
                        <w:proofErr w:type="spellEnd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>Văn</w:t>
                        </w:r>
                        <w:proofErr w:type="spellEnd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>Thành</w:t>
                        </w:r>
                        <w:proofErr w:type="spellEnd"/>
                      </w:p>
                      <w:p w:rsidR="00D305EF" w:rsidRPr="0099538B" w:rsidRDefault="00D305EF" w:rsidP="003E603D">
                        <w:pPr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>Lê</w:t>
                        </w:r>
                        <w:proofErr w:type="spellEnd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>Quang</w:t>
                        </w:r>
                        <w:proofErr w:type="spellEnd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>Tú</w:t>
                        </w:r>
                        <w:proofErr w:type="spellEnd"/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305EF" w:rsidRPr="001D67CA" w:rsidRDefault="00D305EF" w:rsidP="003E603D">
                        <w:pPr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br/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305EF" w:rsidRDefault="00D305EF" w:rsidP="003E603D">
                        <w:pPr>
                          <w:jc w:val="both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Cs/>
                            <w:sz w:val="28"/>
                            <w:szCs w:val="28"/>
                          </w:rPr>
                          <w:t>60</w:t>
                        </w:r>
                        <w:r>
                          <w:rPr>
                            <w:bCs/>
                            <w:sz w:val="28"/>
                            <w:szCs w:val="28"/>
                          </w:rPr>
                          <w:t>277</w:t>
                        </w:r>
                      </w:p>
                      <w:p w:rsidR="00D305EF" w:rsidRPr="001D67CA" w:rsidRDefault="00D305EF" w:rsidP="003E603D">
                        <w:pPr>
                          <w:jc w:val="both"/>
                          <w:rPr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Cs/>
                            <w:sz w:val="28"/>
                            <w:szCs w:val="28"/>
                          </w:rPr>
                          <w:t>60037</w:t>
                        </w:r>
                      </w:p>
                    </w:tc>
                  </w:tr>
                  <w:tr w:rsidR="00D305EF" w:rsidRPr="001D67CA" w:rsidTr="003E603D">
                    <w:trPr>
                      <w:jc w:val="center"/>
                    </w:trPr>
                    <w:tc>
                      <w:tcPr>
                        <w:tcW w:w="31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D305EF" w:rsidRPr="001D67CA" w:rsidRDefault="00D305EF" w:rsidP="003E603D">
                        <w:pPr>
                          <w:jc w:val="right"/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/>
                            <w:bCs/>
                            <w:sz w:val="28"/>
                            <w:szCs w:val="28"/>
                          </w:rPr>
                          <w:t>Supervisor</w:t>
                        </w:r>
                      </w:p>
                    </w:tc>
                    <w:tc>
                      <w:tcPr>
                        <w:tcW w:w="5510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305EF" w:rsidRPr="0099538B" w:rsidRDefault="00D305EF" w:rsidP="003E603D">
                        <w:pP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Cs/>
                            <w:sz w:val="28"/>
                            <w:szCs w:val="28"/>
                          </w:rPr>
                          <w:t>Lâm</w:t>
                        </w:r>
                        <w:proofErr w:type="spellEnd"/>
                        <w:r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Cs/>
                            <w:sz w:val="28"/>
                            <w:szCs w:val="28"/>
                          </w:rPr>
                          <w:t>Hữu</w:t>
                        </w:r>
                        <w:proofErr w:type="spellEnd"/>
                        <w:r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Cs/>
                            <w:sz w:val="28"/>
                            <w:szCs w:val="28"/>
                          </w:rPr>
                          <w:t>Khánh</w:t>
                        </w:r>
                        <w:proofErr w:type="spellEnd"/>
                        <w:r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Cs/>
                            <w:sz w:val="28"/>
                            <w:szCs w:val="28"/>
                          </w:rPr>
                          <w:t>Phương</w:t>
                        </w:r>
                        <w:proofErr w:type="spellEnd"/>
                      </w:p>
                    </w:tc>
                  </w:tr>
                  <w:tr w:rsidR="00D305EF" w:rsidRPr="001D67CA" w:rsidTr="003E603D">
                    <w:trPr>
                      <w:trHeight w:val="442"/>
                      <w:jc w:val="center"/>
                    </w:trPr>
                    <w:tc>
                      <w:tcPr>
                        <w:tcW w:w="31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D305EF" w:rsidRPr="001D67CA" w:rsidRDefault="00D305EF" w:rsidP="003E603D">
                        <w:pPr>
                          <w:jc w:val="right"/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/>
                            <w:bCs/>
                            <w:sz w:val="28"/>
                            <w:szCs w:val="28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5510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D305EF" w:rsidRPr="0099538B" w:rsidRDefault="00D305EF" w:rsidP="003E603D">
                        <w:pP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HDMS</w:t>
                        </w:r>
                      </w:p>
                    </w:tc>
                  </w:tr>
                </w:tbl>
                <w:p w:rsidR="00D305EF" w:rsidRPr="001D67CA" w:rsidRDefault="00D305EF" w:rsidP="003E603D">
                  <w:pPr>
                    <w:pStyle w:val="NoSpacing"/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</w:tbl>
          <w:p w:rsidR="00D305EF" w:rsidRPr="001D67CA" w:rsidRDefault="00D305EF" w:rsidP="003E603D">
            <w:pPr>
              <w:pStyle w:val="NoSpacing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D305EF" w:rsidRPr="001D67CA" w:rsidTr="003E603D">
        <w:trPr>
          <w:trHeight w:val="360"/>
          <w:jc w:val="center"/>
        </w:trPr>
        <w:tc>
          <w:tcPr>
            <w:tcW w:w="9576" w:type="dxa"/>
          </w:tcPr>
          <w:p w:rsidR="00D305EF" w:rsidRPr="001D67CA" w:rsidRDefault="00D305EF" w:rsidP="003E603D">
            <w:pPr>
              <w:pStyle w:val="NoSpacing"/>
              <w:ind w:left="420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D305EF" w:rsidRPr="001D67CA" w:rsidRDefault="00D305EF" w:rsidP="003E603D">
            <w:pPr>
              <w:pStyle w:val="NoSpacing"/>
              <w:ind w:left="420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D305EF" w:rsidRPr="001D67CA" w:rsidRDefault="00D305EF" w:rsidP="003E603D">
            <w:pPr>
              <w:pStyle w:val="NoSpacing"/>
              <w:numPr>
                <w:ilvl w:val="0"/>
                <w:numId w:val="8"/>
              </w:numPr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01D67CA">
              <w:rPr>
                <w:sz w:val="28"/>
              </w:rPr>
              <w:t xml:space="preserve">Ho Chi Minh City, </w:t>
            </w:r>
            <w:r>
              <w:rPr>
                <w:sz w:val="28"/>
              </w:rPr>
              <w:t>Sep</w:t>
            </w:r>
            <w:r w:rsidRPr="001D67CA">
              <w:rPr>
                <w:sz w:val="28"/>
              </w:rPr>
              <w:t xml:space="preserve"> / 2012 -</w:t>
            </w:r>
          </w:p>
        </w:tc>
      </w:tr>
    </w:tbl>
    <w:p w:rsidR="005D1D0E" w:rsidRDefault="005D1D0E" w:rsidP="00F163DC">
      <w:pPr>
        <w:pStyle w:val="Heading2"/>
      </w:pPr>
    </w:p>
    <w:p w:rsidR="005D1D0E" w:rsidRDefault="005D1D0E" w:rsidP="00F163DC">
      <w:pPr>
        <w:rPr>
          <w:rFonts w:ascii="Cambria" w:eastAsia="MS Gothic" w:hAnsi="Cambria"/>
          <w:color w:val="4F81BD"/>
          <w:sz w:val="26"/>
          <w:szCs w:val="26"/>
        </w:rPr>
      </w:pPr>
      <w:r>
        <w:br w:type="page"/>
      </w:r>
    </w:p>
    <w:p w:rsidR="00097636" w:rsidRPr="001D67CA" w:rsidRDefault="00097636" w:rsidP="00D305EF">
      <w:pPr>
        <w:pStyle w:val="Heading1"/>
      </w:pPr>
      <w:bookmarkStart w:id="2" w:name="_Toc336515288"/>
      <w:r w:rsidRPr="001D67CA">
        <w:lastRenderedPageBreak/>
        <w:t>Table of Contents</w:t>
      </w:r>
      <w:bookmarkEnd w:id="2"/>
    </w:p>
    <w:p w:rsidR="001C5B0C" w:rsidRDefault="00A93F5F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1D67CA">
        <w:rPr>
          <w:sz w:val="24"/>
        </w:rPr>
        <w:fldChar w:fldCharType="begin"/>
      </w:r>
      <w:r w:rsidR="00097636" w:rsidRPr="001D67CA">
        <w:rPr>
          <w:sz w:val="24"/>
        </w:rPr>
        <w:instrText xml:space="preserve"> TOC \o "1-3" \h \z \u </w:instrText>
      </w:r>
      <w:r w:rsidRPr="001D67CA">
        <w:rPr>
          <w:sz w:val="24"/>
        </w:rPr>
        <w:fldChar w:fldCharType="separate"/>
      </w:r>
      <w:hyperlink w:anchor="_Toc336515288" w:history="1">
        <w:r w:rsidR="001C5B0C" w:rsidRPr="0011180C">
          <w:rPr>
            <w:rStyle w:val="Hyperlink"/>
            <w:noProof/>
          </w:rPr>
          <w:t>Table of Contents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_Toc336515288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3</w:t>
        </w:r>
        <w:r w:rsidR="001C5B0C">
          <w:rPr>
            <w:noProof/>
            <w:webHidden/>
          </w:rPr>
          <w:fldChar w:fldCharType="end"/>
        </w:r>
      </w:hyperlink>
    </w:p>
    <w:p w:rsidR="001C5B0C" w:rsidRDefault="008C5EC1">
      <w:pPr>
        <w:pStyle w:val="TOC1"/>
        <w:tabs>
          <w:tab w:val="left" w:pos="660"/>
          <w:tab w:val="right" w:leader="dot" w:pos="9111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6515289" w:history="1">
        <w:r w:rsidR="001C5B0C" w:rsidRPr="0011180C">
          <w:rPr>
            <w:rStyle w:val="Hyperlink"/>
            <w:noProof/>
          </w:rPr>
          <w:t>2.1</w:t>
        </w:r>
        <w:r w:rsidR="001C5B0C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1C5B0C" w:rsidRPr="0011180C">
          <w:rPr>
            <w:rStyle w:val="Hyperlink"/>
            <w:noProof/>
          </w:rPr>
          <w:t>Problem Definition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_Toc336515289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4</w:t>
        </w:r>
        <w:r w:rsidR="001C5B0C">
          <w:rPr>
            <w:noProof/>
            <w:webHidden/>
          </w:rPr>
          <w:fldChar w:fldCharType="end"/>
        </w:r>
      </w:hyperlink>
    </w:p>
    <w:p w:rsidR="001C5B0C" w:rsidRDefault="008C5EC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6515292" w:history="1">
        <w:r w:rsidR="001C5B0C" w:rsidRPr="0011180C">
          <w:rPr>
            <w:rStyle w:val="Hyperlink"/>
            <w:noProof/>
          </w:rPr>
          <w:t>2.1.1.</w:t>
        </w:r>
        <w:r w:rsidR="001C5B0C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1C5B0C" w:rsidRPr="0011180C">
          <w:rPr>
            <w:rStyle w:val="Hyperlink"/>
            <w:noProof/>
          </w:rPr>
          <w:t>Name of this Capstone Project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_Toc336515292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4</w:t>
        </w:r>
        <w:r w:rsidR="001C5B0C">
          <w:rPr>
            <w:noProof/>
            <w:webHidden/>
          </w:rPr>
          <w:fldChar w:fldCharType="end"/>
        </w:r>
      </w:hyperlink>
    </w:p>
    <w:p w:rsidR="001C5B0C" w:rsidRDefault="008C5EC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6515293" w:history="1">
        <w:r w:rsidR="001C5B0C" w:rsidRPr="0011180C">
          <w:rPr>
            <w:rStyle w:val="Hyperlink"/>
            <w:noProof/>
          </w:rPr>
          <w:t>2.1.2.</w:t>
        </w:r>
        <w:r w:rsidR="001C5B0C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1C5B0C" w:rsidRPr="0011180C">
          <w:rPr>
            <w:rStyle w:val="Hyperlink"/>
            <w:noProof/>
          </w:rPr>
          <w:t>Problem Abstract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_Toc336515293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4</w:t>
        </w:r>
        <w:r w:rsidR="001C5B0C">
          <w:rPr>
            <w:noProof/>
            <w:webHidden/>
          </w:rPr>
          <w:fldChar w:fldCharType="end"/>
        </w:r>
      </w:hyperlink>
    </w:p>
    <w:p w:rsidR="001C5B0C" w:rsidRDefault="008C5EC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6515294" w:history="1">
        <w:r w:rsidR="001C5B0C" w:rsidRPr="0011180C">
          <w:rPr>
            <w:rStyle w:val="Hyperlink"/>
            <w:noProof/>
          </w:rPr>
          <w:t>2.1.3.</w:t>
        </w:r>
        <w:r w:rsidR="001C5B0C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1C5B0C" w:rsidRPr="0011180C">
          <w:rPr>
            <w:rStyle w:val="Hyperlink"/>
            <w:noProof/>
          </w:rPr>
          <w:t>Project Overview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_Toc336515294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4</w:t>
        </w:r>
        <w:r w:rsidR="001C5B0C">
          <w:rPr>
            <w:noProof/>
            <w:webHidden/>
          </w:rPr>
          <w:fldChar w:fldCharType="end"/>
        </w:r>
      </w:hyperlink>
    </w:p>
    <w:p w:rsidR="001C5B0C" w:rsidRDefault="008C5EC1">
      <w:pPr>
        <w:pStyle w:val="TOC3"/>
        <w:tabs>
          <w:tab w:val="left" w:pos="1540"/>
          <w:tab w:val="right" w:leader="dot" w:pos="9111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6515295" w:history="1">
        <w:r w:rsidR="001C5B0C" w:rsidRPr="0011180C">
          <w:rPr>
            <w:rStyle w:val="Hyperlink"/>
            <w:noProof/>
          </w:rPr>
          <w:t>2.1.3.1.</w:t>
        </w:r>
        <w:r w:rsidR="001C5B0C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1C5B0C" w:rsidRPr="0011180C">
          <w:rPr>
            <w:rStyle w:val="Hyperlink"/>
            <w:noProof/>
          </w:rPr>
          <w:t>The Current System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_Toc336515295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4</w:t>
        </w:r>
        <w:r w:rsidR="001C5B0C">
          <w:rPr>
            <w:noProof/>
            <w:webHidden/>
          </w:rPr>
          <w:fldChar w:fldCharType="end"/>
        </w:r>
      </w:hyperlink>
    </w:p>
    <w:p w:rsidR="001C5B0C" w:rsidRDefault="008C5EC1">
      <w:pPr>
        <w:pStyle w:val="TOC3"/>
        <w:tabs>
          <w:tab w:val="left" w:pos="1540"/>
          <w:tab w:val="right" w:leader="dot" w:pos="9111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6515296" w:history="1">
        <w:r w:rsidR="001C5B0C" w:rsidRPr="0011180C">
          <w:rPr>
            <w:rStyle w:val="Hyperlink"/>
            <w:noProof/>
          </w:rPr>
          <w:t>2.1.3.2.</w:t>
        </w:r>
        <w:r w:rsidR="001C5B0C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1C5B0C" w:rsidRPr="0011180C">
          <w:rPr>
            <w:rStyle w:val="Hyperlink"/>
            <w:noProof/>
          </w:rPr>
          <w:t>The Proposed System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_Toc336515296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4</w:t>
        </w:r>
        <w:r w:rsidR="001C5B0C">
          <w:rPr>
            <w:noProof/>
            <w:webHidden/>
          </w:rPr>
          <w:fldChar w:fldCharType="end"/>
        </w:r>
      </w:hyperlink>
    </w:p>
    <w:p w:rsidR="001C5B0C" w:rsidRDefault="008C5EC1">
      <w:pPr>
        <w:pStyle w:val="TOC3"/>
        <w:tabs>
          <w:tab w:val="left" w:pos="1540"/>
          <w:tab w:val="right" w:leader="dot" w:pos="9111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6515297" w:history="1">
        <w:r w:rsidR="001C5B0C" w:rsidRPr="0011180C">
          <w:rPr>
            <w:rStyle w:val="Hyperlink"/>
            <w:noProof/>
          </w:rPr>
          <w:t>2.1.3.3.</w:t>
        </w:r>
        <w:r w:rsidR="001C5B0C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1C5B0C" w:rsidRPr="0011180C">
          <w:rPr>
            <w:rStyle w:val="Hyperlink"/>
            <w:noProof/>
          </w:rPr>
          <w:t>Boundaries of the System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_Toc336515297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4</w:t>
        </w:r>
        <w:r w:rsidR="001C5B0C">
          <w:rPr>
            <w:noProof/>
            <w:webHidden/>
          </w:rPr>
          <w:fldChar w:fldCharType="end"/>
        </w:r>
      </w:hyperlink>
    </w:p>
    <w:p w:rsidR="001C5B0C" w:rsidRDefault="008C5EC1">
      <w:pPr>
        <w:pStyle w:val="TOC3"/>
        <w:tabs>
          <w:tab w:val="left" w:pos="1540"/>
          <w:tab w:val="right" w:leader="dot" w:pos="9111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6515298" w:history="1">
        <w:r w:rsidR="001C5B0C" w:rsidRPr="0011180C">
          <w:rPr>
            <w:rStyle w:val="Hyperlink"/>
            <w:noProof/>
          </w:rPr>
          <w:t>2.1.3.4.</w:t>
        </w:r>
        <w:r w:rsidR="001C5B0C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1C5B0C" w:rsidRPr="0011180C">
          <w:rPr>
            <w:rStyle w:val="Hyperlink"/>
            <w:noProof/>
          </w:rPr>
          <w:t>Development Environment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_Toc336515298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5</w:t>
        </w:r>
        <w:r w:rsidR="001C5B0C">
          <w:rPr>
            <w:noProof/>
            <w:webHidden/>
          </w:rPr>
          <w:fldChar w:fldCharType="end"/>
        </w:r>
      </w:hyperlink>
    </w:p>
    <w:p w:rsidR="001C5B0C" w:rsidRDefault="008C5EC1">
      <w:pPr>
        <w:pStyle w:val="TOC1"/>
        <w:tabs>
          <w:tab w:val="left" w:pos="660"/>
          <w:tab w:val="right" w:leader="dot" w:pos="9111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6515299" w:history="1">
        <w:r w:rsidR="001C5B0C" w:rsidRPr="0011180C">
          <w:rPr>
            <w:rStyle w:val="Hyperlink"/>
            <w:noProof/>
          </w:rPr>
          <w:t>2.2</w:t>
        </w:r>
        <w:r w:rsidR="001C5B0C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1C5B0C" w:rsidRPr="0011180C">
          <w:rPr>
            <w:rStyle w:val="Hyperlink"/>
            <w:noProof/>
          </w:rPr>
          <w:t>Project organization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_Toc336515299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6</w:t>
        </w:r>
        <w:r w:rsidR="001C5B0C">
          <w:rPr>
            <w:noProof/>
            <w:webHidden/>
          </w:rPr>
          <w:fldChar w:fldCharType="end"/>
        </w:r>
      </w:hyperlink>
    </w:p>
    <w:p w:rsidR="001C5B0C" w:rsidRDefault="008C5EC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6515300" w:history="1">
        <w:r w:rsidR="001C5B0C" w:rsidRPr="0011180C">
          <w:rPr>
            <w:rStyle w:val="Hyperlink"/>
            <w:noProof/>
          </w:rPr>
          <w:t>2.2.1</w:t>
        </w:r>
        <w:r w:rsidR="001C5B0C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1C5B0C" w:rsidRPr="0011180C">
          <w:rPr>
            <w:rStyle w:val="Hyperlink"/>
            <w:noProof/>
          </w:rPr>
          <w:t>Software Process Model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_Toc336515300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6</w:t>
        </w:r>
        <w:r w:rsidR="001C5B0C">
          <w:rPr>
            <w:noProof/>
            <w:webHidden/>
          </w:rPr>
          <w:fldChar w:fldCharType="end"/>
        </w:r>
      </w:hyperlink>
    </w:p>
    <w:p w:rsidR="001C5B0C" w:rsidRDefault="008C5EC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6515301" w:history="1">
        <w:r w:rsidR="001C5B0C" w:rsidRPr="0011180C">
          <w:rPr>
            <w:rStyle w:val="Hyperlink"/>
            <w:noProof/>
          </w:rPr>
          <w:t>2.2.2</w:t>
        </w:r>
        <w:r w:rsidR="001C5B0C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1C5B0C" w:rsidRPr="0011180C">
          <w:rPr>
            <w:rStyle w:val="Hyperlink"/>
            <w:noProof/>
          </w:rPr>
          <w:t>Roles and Responsibilities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_Toc336515301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7</w:t>
        </w:r>
        <w:r w:rsidR="001C5B0C">
          <w:rPr>
            <w:noProof/>
            <w:webHidden/>
          </w:rPr>
          <w:fldChar w:fldCharType="end"/>
        </w:r>
      </w:hyperlink>
    </w:p>
    <w:p w:rsidR="001C5B0C" w:rsidRDefault="008C5EC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6515302" w:history="1">
        <w:r w:rsidR="001C5B0C" w:rsidRPr="0011180C">
          <w:rPr>
            <w:rStyle w:val="Hyperlink"/>
            <w:noProof/>
          </w:rPr>
          <w:t>2.2.3</w:t>
        </w:r>
        <w:r w:rsidR="001C5B0C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1C5B0C" w:rsidRPr="0011180C">
          <w:rPr>
            <w:rStyle w:val="Hyperlink"/>
            <w:noProof/>
          </w:rPr>
          <w:t>Tools and Technologies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_Toc336515302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8</w:t>
        </w:r>
        <w:r w:rsidR="001C5B0C">
          <w:rPr>
            <w:noProof/>
            <w:webHidden/>
          </w:rPr>
          <w:fldChar w:fldCharType="end"/>
        </w:r>
      </w:hyperlink>
    </w:p>
    <w:p w:rsidR="001C5B0C" w:rsidRDefault="008C5EC1">
      <w:pPr>
        <w:pStyle w:val="TOC1"/>
        <w:tabs>
          <w:tab w:val="left" w:pos="660"/>
          <w:tab w:val="right" w:leader="dot" w:pos="9111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6515303" w:history="1">
        <w:r w:rsidR="001C5B0C" w:rsidRPr="0011180C">
          <w:rPr>
            <w:rStyle w:val="Hyperlink"/>
            <w:noProof/>
          </w:rPr>
          <w:t>2.3</w:t>
        </w:r>
        <w:r w:rsidR="001C5B0C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1C5B0C" w:rsidRPr="0011180C">
          <w:rPr>
            <w:rStyle w:val="Hyperlink"/>
            <w:noProof/>
          </w:rPr>
          <w:t>Project Mangement Plan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_Toc336515303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9</w:t>
        </w:r>
        <w:r w:rsidR="001C5B0C">
          <w:rPr>
            <w:noProof/>
            <w:webHidden/>
          </w:rPr>
          <w:fldChar w:fldCharType="end"/>
        </w:r>
      </w:hyperlink>
    </w:p>
    <w:p w:rsidR="001C5B0C" w:rsidRDefault="008C5EC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6515304" w:history="1">
        <w:r w:rsidR="001C5B0C" w:rsidRPr="0011180C">
          <w:rPr>
            <w:rStyle w:val="Hyperlink"/>
            <w:noProof/>
          </w:rPr>
          <w:t>2.3.1</w:t>
        </w:r>
        <w:r w:rsidR="001C5B0C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1C5B0C" w:rsidRPr="0011180C">
          <w:rPr>
            <w:rStyle w:val="Hyperlink"/>
            <w:noProof/>
          </w:rPr>
          <w:t>Tasks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_Toc336515304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9</w:t>
        </w:r>
        <w:r w:rsidR="001C5B0C">
          <w:rPr>
            <w:noProof/>
            <w:webHidden/>
          </w:rPr>
          <w:fldChar w:fldCharType="end"/>
        </w:r>
      </w:hyperlink>
    </w:p>
    <w:p w:rsidR="001C5B0C" w:rsidRDefault="008C5EC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6515305" w:history="1">
        <w:r w:rsidR="001C5B0C" w:rsidRPr="0011180C">
          <w:rPr>
            <w:rStyle w:val="Hyperlink"/>
            <w:noProof/>
          </w:rPr>
          <w:t>2.3.2</w:t>
        </w:r>
        <w:r w:rsidR="001C5B0C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1C5B0C" w:rsidRPr="0011180C">
          <w:rPr>
            <w:rStyle w:val="Hyperlink"/>
            <w:noProof/>
          </w:rPr>
          <w:t>Task sheet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_Toc336515305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11</w:t>
        </w:r>
        <w:r w:rsidR="001C5B0C">
          <w:rPr>
            <w:noProof/>
            <w:webHidden/>
          </w:rPr>
          <w:fldChar w:fldCharType="end"/>
        </w:r>
      </w:hyperlink>
    </w:p>
    <w:p w:rsidR="001C5B0C" w:rsidRDefault="008C5EC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6515306" w:history="1">
        <w:r w:rsidR="001C5B0C" w:rsidRPr="0011180C">
          <w:rPr>
            <w:rStyle w:val="Hyperlink"/>
            <w:noProof/>
          </w:rPr>
          <w:t>2.3.3</w:t>
        </w:r>
        <w:r w:rsidR="001C5B0C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1C5B0C" w:rsidRPr="0011180C">
          <w:rPr>
            <w:rStyle w:val="Hyperlink"/>
            <w:noProof/>
          </w:rPr>
          <w:t>Meeting Minutes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_Toc336515306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12</w:t>
        </w:r>
        <w:r w:rsidR="001C5B0C">
          <w:rPr>
            <w:noProof/>
            <w:webHidden/>
          </w:rPr>
          <w:fldChar w:fldCharType="end"/>
        </w:r>
      </w:hyperlink>
    </w:p>
    <w:p w:rsidR="001C5B0C" w:rsidRDefault="008C5EC1">
      <w:pPr>
        <w:pStyle w:val="TOC1"/>
        <w:tabs>
          <w:tab w:val="left" w:pos="660"/>
          <w:tab w:val="right" w:leader="dot" w:pos="9111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6515307" w:history="1">
        <w:r w:rsidR="001C5B0C" w:rsidRPr="0011180C">
          <w:rPr>
            <w:rStyle w:val="Hyperlink"/>
            <w:noProof/>
          </w:rPr>
          <w:t>2.4</w:t>
        </w:r>
        <w:r w:rsidR="001C5B0C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1C5B0C" w:rsidRPr="0011180C">
          <w:rPr>
            <w:rStyle w:val="Hyperlink"/>
            <w:noProof/>
          </w:rPr>
          <w:t>Coding Convention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_Toc336515307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13</w:t>
        </w:r>
        <w:r w:rsidR="001C5B0C">
          <w:rPr>
            <w:noProof/>
            <w:webHidden/>
          </w:rPr>
          <w:fldChar w:fldCharType="end"/>
        </w:r>
      </w:hyperlink>
    </w:p>
    <w:p w:rsidR="001C5B0C" w:rsidRDefault="008C5EC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6515308" w:history="1">
        <w:r w:rsidR="001C5B0C" w:rsidRPr="0011180C">
          <w:rPr>
            <w:rStyle w:val="Hyperlink"/>
            <w:noProof/>
          </w:rPr>
          <w:t>2.4.1</w:t>
        </w:r>
        <w:r w:rsidR="001C5B0C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1C5B0C" w:rsidRPr="0011180C">
          <w:rPr>
            <w:rStyle w:val="Hyperlink"/>
            <w:noProof/>
          </w:rPr>
          <w:t>Naming Convention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_Toc336515308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13</w:t>
        </w:r>
        <w:r w:rsidR="001C5B0C">
          <w:rPr>
            <w:noProof/>
            <w:webHidden/>
          </w:rPr>
          <w:fldChar w:fldCharType="end"/>
        </w:r>
      </w:hyperlink>
    </w:p>
    <w:p w:rsidR="001C5B0C" w:rsidRDefault="008C5EC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6515309" w:history="1">
        <w:r w:rsidR="001C5B0C" w:rsidRPr="0011180C">
          <w:rPr>
            <w:rStyle w:val="Hyperlink"/>
            <w:noProof/>
          </w:rPr>
          <w:t>2.4.2</w:t>
        </w:r>
        <w:r w:rsidR="001C5B0C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1C5B0C" w:rsidRPr="0011180C">
          <w:rPr>
            <w:rStyle w:val="Hyperlink"/>
            <w:noProof/>
          </w:rPr>
          <w:t>Lengths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_Toc336515309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13</w:t>
        </w:r>
        <w:r w:rsidR="001C5B0C">
          <w:rPr>
            <w:noProof/>
            <w:webHidden/>
          </w:rPr>
          <w:fldChar w:fldCharType="end"/>
        </w:r>
      </w:hyperlink>
    </w:p>
    <w:p w:rsidR="001C5B0C" w:rsidRDefault="008C5EC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6515310" w:history="1">
        <w:r w:rsidR="001C5B0C" w:rsidRPr="0011180C">
          <w:rPr>
            <w:rStyle w:val="Hyperlink"/>
            <w:noProof/>
          </w:rPr>
          <w:t>2.4.3</w:t>
        </w:r>
        <w:r w:rsidR="001C5B0C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1C5B0C" w:rsidRPr="0011180C">
          <w:rPr>
            <w:rStyle w:val="Hyperlink"/>
            <w:noProof/>
          </w:rPr>
          <w:t>Other Convention</w:t>
        </w:r>
        <w:r w:rsidR="001C5B0C">
          <w:rPr>
            <w:noProof/>
            <w:webHidden/>
          </w:rPr>
          <w:tab/>
        </w:r>
        <w:r w:rsidR="001C5B0C">
          <w:rPr>
            <w:noProof/>
            <w:webHidden/>
          </w:rPr>
          <w:fldChar w:fldCharType="begin"/>
        </w:r>
        <w:r w:rsidR="001C5B0C">
          <w:rPr>
            <w:noProof/>
            <w:webHidden/>
          </w:rPr>
          <w:instrText xml:space="preserve"> PAGEREF _Toc336515310 \h </w:instrText>
        </w:r>
        <w:r w:rsidR="001C5B0C">
          <w:rPr>
            <w:noProof/>
            <w:webHidden/>
          </w:rPr>
        </w:r>
        <w:r w:rsidR="001C5B0C">
          <w:rPr>
            <w:noProof/>
            <w:webHidden/>
          </w:rPr>
          <w:fldChar w:fldCharType="separate"/>
        </w:r>
        <w:r w:rsidR="006B45E3">
          <w:rPr>
            <w:noProof/>
            <w:webHidden/>
          </w:rPr>
          <w:t>13</w:t>
        </w:r>
        <w:r w:rsidR="001C5B0C">
          <w:rPr>
            <w:noProof/>
            <w:webHidden/>
          </w:rPr>
          <w:fldChar w:fldCharType="end"/>
        </w:r>
      </w:hyperlink>
    </w:p>
    <w:p w:rsidR="00D04C18" w:rsidRPr="001D67CA" w:rsidRDefault="00A93F5F">
      <w:pPr>
        <w:rPr>
          <w:b/>
          <w:bCs/>
          <w:noProof/>
          <w:sz w:val="24"/>
        </w:rPr>
      </w:pPr>
      <w:r w:rsidRPr="001D67CA">
        <w:rPr>
          <w:b/>
          <w:bCs/>
          <w:noProof/>
          <w:sz w:val="24"/>
        </w:rPr>
        <w:fldChar w:fldCharType="end"/>
      </w:r>
    </w:p>
    <w:p w:rsidR="007461AE" w:rsidRDefault="007461AE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:rsidR="00BE32D5" w:rsidRPr="00257CEE" w:rsidRDefault="007461AE" w:rsidP="00257CEE">
      <w:pPr>
        <w:pStyle w:val="Heading1"/>
        <w:numPr>
          <w:ilvl w:val="1"/>
          <w:numId w:val="34"/>
        </w:numPr>
      </w:pPr>
      <w:bookmarkStart w:id="3" w:name="_Toc336515289"/>
      <w:r w:rsidRPr="00257CEE">
        <w:lastRenderedPageBreak/>
        <w:t>Problem Definition</w:t>
      </w:r>
      <w:bookmarkEnd w:id="3"/>
    </w:p>
    <w:p w:rsidR="00F66243" w:rsidRPr="00F66243" w:rsidRDefault="00F66243" w:rsidP="00F66243">
      <w:pPr>
        <w:pStyle w:val="ListParagraph"/>
        <w:keepNext/>
        <w:keepLines/>
        <w:numPr>
          <w:ilvl w:val="0"/>
          <w:numId w:val="29"/>
        </w:numPr>
        <w:spacing w:before="240" w:after="160"/>
        <w:outlineLvl w:val="1"/>
        <w:rPr>
          <w:rFonts w:ascii="Cambria" w:eastAsia="MS Gothic" w:hAnsi="Cambria"/>
          <w:b/>
          <w:bCs/>
          <w:noProof/>
          <w:vanish/>
          <w:color w:val="4F81BD"/>
          <w:sz w:val="26"/>
          <w:szCs w:val="26"/>
        </w:rPr>
      </w:pPr>
      <w:bookmarkStart w:id="4" w:name="_Toc335815674"/>
      <w:bookmarkStart w:id="5" w:name="_Toc335815756"/>
      <w:bookmarkStart w:id="6" w:name="_Toc335824493"/>
      <w:bookmarkStart w:id="7" w:name="_Toc335824509"/>
      <w:bookmarkStart w:id="8" w:name="_Toc335824524"/>
      <w:bookmarkStart w:id="9" w:name="_Toc336515290"/>
      <w:bookmarkEnd w:id="4"/>
      <w:bookmarkEnd w:id="5"/>
      <w:bookmarkEnd w:id="6"/>
      <w:bookmarkEnd w:id="7"/>
      <w:bookmarkEnd w:id="8"/>
      <w:bookmarkEnd w:id="9"/>
    </w:p>
    <w:p w:rsidR="00F66243" w:rsidRPr="00F66243" w:rsidRDefault="00F66243" w:rsidP="00F66243">
      <w:pPr>
        <w:pStyle w:val="ListParagraph"/>
        <w:keepNext/>
        <w:keepLines/>
        <w:numPr>
          <w:ilvl w:val="0"/>
          <w:numId w:val="29"/>
        </w:numPr>
        <w:spacing w:before="240" w:after="160"/>
        <w:outlineLvl w:val="1"/>
        <w:rPr>
          <w:rFonts w:ascii="Cambria" w:eastAsia="MS Gothic" w:hAnsi="Cambria"/>
          <w:b/>
          <w:bCs/>
          <w:noProof/>
          <w:vanish/>
          <w:color w:val="4F81BD"/>
          <w:sz w:val="26"/>
          <w:szCs w:val="26"/>
        </w:rPr>
      </w:pPr>
      <w:bookmarkStart w:id="10" w:name="_Toc335815675"/>
      <w:bookmarkStart w:id="11" w:name="_Toc335815757"/>
      <w:bookmarkStart w:id="12" w:name="_Toc335824494"/>
      <w:bookmarkStart w:id="13" w:name="_Toc335824510"/>
      <w:bookmarkStart w:id="14" w:name="_Toc335824525"/>
      <w:bookmarkStart w:id="15" w:name="_Toc336515291"/>
      <w:bookmarkEnd w:id="10"/>
      <w:bookmarkEnd w:id="11"/>
      <w:bookmarkEnd w:id="12"/>
      <w:bookmarkEnd w:id="13"/>
      <w:bookmarkEnd w:id="14"/>
      <w:bookmarkEnd w:id="15"/>
    </w:p>
    <w:p w:rsidR="00D84FE0" w:rsidRDefault="00BE32D5" w:rsidP="00F66243">
      <w:pPr>
        <w:pStyle w:val="Heading2"/>
        <w:numPr>
          <w:ilvl w:val="2"/>
          <w:numId w:val="29"/>
        </w:numPr>
      </w:pPr>
      <w:bookmarkStart w:id="16" w:name="_Toc336515292"/>
      <w:r>
        <w:rPr>
          <w:noProof/>
        </w:rPr>
        <w:t>N</w:t>
      </w:r>
      <w:r w:rsidR="007461AE">
        <w:rPr>
          <w:noProof/>
        </w:rPr>
        <w:t>ame of this Capstone Project</w:t>
      </w:r>
      <w:bookmarkEnd w:id="0"/>
      <w:bookmarkEnd w:id="1"/>
      <w:bookmarkEnd w:id="16"/>
    </w:p>
    <w:p w:rsidR="007461AE" w:rsidRDefault="007461AE" w:rsidP="00DB6896">
      <w:pPr>
        <w:spacing w:after="0"/>
        <w:ind w:left="720"/>
        <w:rPr>
          <w:b/>
        </w:rPr>
      </w:pPr>
      <w:r>
        <w:t>Project Full name:</w:t>
      </w:r>
      <w:r w:rsidR="00F6645A" w:rsidRPr="00F6645A">
        <w:rPr>
          <w:b/>
        </w:rPr>
        <w:t xml:space="preserve"> Information System In Logistic Company</w:t>
      </w:r>
      <w:r>
        <w:t xml:space="preserve"> </w:t>
      </w:r>
    </w:p>
    <w:p w:rsidR="007461AE" w:rsidRDefault="007461AE" w:rsidP="00DB6896">
      <w:pPr>
        <w:spacing w:after="0"/>
        <w:ind w:left="720"/>
        <w:rPr>
          <w:b/>
        </w:rPr>
      </w:pPr>
      <w:r>
        <w:t xml:space="preserve">Project Code: </w:t>
      </w:r>
      <w:r>
        <w:rPr>
          <w:b/>
        </w:rPr>
        <w:t>HDMS</w:t>
      </w:r>
      <w:r w:rsidR="00F6645A">
        <w:rPr>
          <w:b/>
        </w:rPr>
        <w:t xml:space="preserve"> (</w:t>
      </w:r>
      <w:r w:rsidR="00F6645A" w:rsidRPr="008643FD">
        <w:rPr>
          <w:b/>
        </w:rPr>
        <w:t>Home Delivery Management System</w:t>
      </w:r>
      <w:r w:rsidR="00F6645A">
        <w:rPr>
          <w:b/>
        </w:rPr>
        <w:t>)</w:t>
      </w:r>
    </w:p>
    <w:p w:rsidR="007461AE" w:rsidRDefault="007461AE" w:rsidP="00F66243">
      <w:pPr>
        <w:pStyle w:val="Heading2"/>
        <w:numPr>
          <w:ilvl w:val="2"/>
          <w:numId w:val="29"/>
        </w:numPr>
      </w:pPr>
      <w:bookmarkStart w:id="17" w:name="_Toc336515293"/>
      <w:r>
        <w:t>Problem Abstract</w:t>
      </w:r>
      <w:bookmarkEnd w:id="17"/>
    </w:p>
    <w:p w:rsidR="007461AE" w:rsidRDefault="003D3580" w:rsidP="00DB6896">
      <w:pPr>
        <w:ind w:left="720"/>
      </w:pPr>
      <w:proofErr w:type="spellStart"/>
      <w:r w:rsidRPr="003D3580">
        <w:t>TicTac</w:t>
      </w:r>
      <w:proofErr w:type="spellEnd"/>
      <w:r w:rsidRPr="003D3580">
        <w:t xml:space="preserve"> is a company providing Home Delivery service for online and offline shops. </w:t>
      </w:r>
      <w:r>
        <w:t>T</w:t>
      </w:r>
      <w:r w:rsidRPr="003D3580">
        <w:t>he business consists of many complex processes</w:t>
      </w:r>
      <w:r>
        <w:t xml:space="preserve"> such as delivery </w:t>
      </w:r>
      <w:r w:rsidR="007900A0">
        <w:t xml:space="preserve">booking, items tracking, task assigning, etc. To increase efficiency in work and compete with other service providers in the industry, the company needs a powerful information system that helps </w:t>
      </w:r>
      <w:r w:rsidR="008643FD">
        <w:t>complete management tasks quickly and easily.</w:t>
      </w:r>
    </w:p>
    <w:p w:rsidR="004754DB" w:rsidRDefault="004754DB" w:rsidP="00F66243">
      <w:pPr>
        <w:pStyle w:val="Heading2"/>
        <w:numPr>
          <w:ilvl w:val="2"/>
          <w:numId w:val="29"/>
        </w:numPr>
      </w:pPr>
      <w:bookmarkStart w:id="18" w:name="_Toc336515294"/>
      <w:r>
        <w:t>Project Overview</w:t>
      </w:r>
      <w:bookmarkEnd w:id="18"/>
    </w:p>
    <w:p w:rsidR="004754DB" w:rsidRDefault="00C8491B" w:rsidP="00F66243">
      <w:pPr>
        <w:pStyle w:val="Heading3"/>
        <w:numPr>
          <w:ilvl w:val="3"/>
          <w:numId w:val="29"/>
        </w:numPr>
      </w:pPr>
      <w:bookmarkStart w:id="19" w:name="_Toc336515295"/>
      <w:r>
        <w:t>The Current System</w:t>
      </w:r>
      <w:bookmarkEnd w:id="19"/>
    </w:p>
    <w:p w:rsidR="006B284F" w:rsidRPr="00C512CA" w:rsidRDefault="006B284F" w:rsidP="00C512CA">
      <w:pPr>
        <w:ind w:left="1080"/>
      </w:pPr>
      <w:r>
        <w:t xml:space="preserve">Currently, </w:t>
      </w:r>
      <w:proofErr w:type="spellStart"/>
      <w:r>
        <w:t>TicTac</w:t>
      </w:r>
      <w:proofErr w:type="spellEnd"/>
      <w:r>
        <w:t xml:space="preserve"> is not using any information system. All the tasks are done manually using paper and common software like Microsoft Word and Microsoft Excel.</w:t>
      </w:r>
      <w:r w:rsidR="00BE5D78">
        <w:t xml:space="preserve"> Customers are placing orders using phone calls or email.</w:t>
      </w:r>
    </w:p>
    <w:p w:rsidR="00C8491B" w:rsidRDefault="00C8491B" w:rsidP="00F66243">
      <w:pPr>
        <w:pStyle w:val="Heading3"/>
        <w:numPr>
          <w:ilvl w:val="3"/>
          <w:numId w:val="29"/>
        </w:numPr>
      </w:pPr>
      <w:bookmarkStart w:id="20" w:name="_Toc336515296"/>
      <w:r>
        <w:t>The Proposed System</w:t>
      </w:r>
      <w:bookmarkEnd w:id="20"/>
    </w:p>
    <w:p w:rsidR="006B284F" w:rsidRDefault="006B284F" w:rsidP="00C512CA">
      <w:pPr>
        <w:ind w:left="1080"/>
      </w:pPr>
      <w:r>
        <w:t>HDMS is developed as a web-based system. Below features are provided to support the management process:</w:t>
      </w:r>
    </w:p>
    <w:p w:rsidR="00DD59EC" w:rsidRDefault="00DD59EC" w:rsidP="00C512CA">
      <w:pPr>
        <w:pStyle w:val="ListParagraph"/>
        <w:numPr>
          <w:ilvl w:val="0"/>
          <w:numId w:val="35"/>
        </w:numPr>
        <w:ind w:left="1440"/>
      </w:pPr>
      <w:r w:rsidRPr="00C512CA">
        <w:rPr>
          <w:i/>
        </w:rPr>
        <w:t>Management</w:t>
      </w:r>
      <w:r>
        <w:t xml:space="preserve">: </w:t>
      </w:r>
      <w:r w:rsidR="00C512CA">
        <w:t>Customers, Staff, Orders, and other</w:t>
      </w:r>
      <w:r w:rsidR="00BE5D78">
        <w:t>s</w:t>
      </w:r>
      <w:r w:rsidR="00C512CA">
        <w:t xml:space="preserve"> are managed easily through the system.</w:t>
      </w:r>
    </w:p>
    <w:p w:rsidR="006B284F" w:rsidRDefault="00DD59EC" w:rsidP="00C512CA">
      <w:pPr>
        <w:pStyle w:val="ListParagraph"/>
        <w:numPr>
          <w:ilvl w:val="0"/>
          <w:numId w:val="35"/>
        </w:numPr>
        <w:ind w:left="1440"/>
      </w:pPr>
      <w:r w:rsidRPr="00C512CA">
        <w:rPr>
          <w:i/>
        </w:rPr>
        <w:t xml:space="preserve">Online </w:t>
      </w:r>
      <w:r w:rsidR="006B284F" w:rsidRPr="00C512CA">
        <w:rPr>
          <w:i/>
        </w:rPr>
        <w:t>Delivery Booking</w:t>
      </w:r>
      <w:r w:rsidR="006B284F">
        <w:t xml:space="preserve">: Customers can book deliveries online using </w:t>
      </w:r>
      <w:proofErr w:type="spellStart"/>
      <w:r w:rsidR="006B284F">
        <w:t>TicTac’s</w:t>
      </w:r>
      <w:proofErr w:type="spellEnd"/>
      <w:r w:rsidR="006B284F">
        <w:t xml:space="preserve"> website. They can also manage and track all the deliveries they have booked.</w:t>
      </w:r>
    </w:p>
    <w:p w:rsidR="00DD59EC" w:rsidRDefault="00DD59EC" w:rsidP="00C512CA">
      <w:pPr>
        <w:pStyle w:val="ListParagraph"/>
        <w:numPr>
          <w:ilvl w:val="0"/>
          <w:numId w:val="35"/>
        </w:numPr>
        <w:ind w:left="1440"/>
      </w:pPr>
      <w:r w:rsidRPr="00C512CA">
        <w:rPr>
          <w:i/>
        </w:rPr>
        <w:t>Collection and Delivery Planning</w:t>
      </w:r>
      <w:r w:rsidR="006B284F">
        <w:t xml:space="preserve">: </w:t>
      </w:r>
      <w:r>
        <w:t>The system will help managers at the company to create good plans for collecting and delivering items which are able to help increase efficiency and reduce cost.</w:t>
      </w:r>
    </w:p>
    <w:p w:rsidR="006B284F" w:rsidRDefault="00DD59EC" w:rsidP="00C512CA">
      <w:pPr>
        <w:pStyle w:val="ListParagraph"/>
        <w:numPr>
          <w:ilvl w:val="0"/>
          <w:numId w:val="35"/>
        </w:numPr>
        <w:ind w:left="1440"/>
      </w:pPr>
      <w:r w:rsidRPr="00C512CA">
        <w:rPr>
          <w:i/>
        </w:rPr>
        <w:t>Reporting</w:t>
      </w:r>
      <w:r w:rsidR="00492B36">
        <w:rPr>
          <w:i/>
        </w:rPr>
        <w:t xml:space="preserve"> (future feature)</w:t>
      </w:r>
      <w:r w:rsidR="006B284F">
        <w:t xml:space="preserve">: </w:t>
      </w:r>
      <w:r>
        <w:t>Daily, weekly, or any required type of report are created precisely and quickly by the system.</w:t>
      </w:r>
    </w:p>
    <w:p w:rsidR="00C8491B" w:rsidRDefault="00C8491B" w:rsidP="00F66243">
      <w:pPr>
        <w:pStyle w:val="Heading3"/>
        <w:numPr>
          <w:ilvl w:val="3"/>
          <w:numId w:val="29"/>
        </w:numPr>
      </w:pPr>
      <w:bookmarkStart w:id="21" w:name="_Toc336515297"/>
      <w:r w:rsidRPr="00C8491B">
        <w:t>Boundaries of the System</w:t>
      </w:r>
      <w:bookmarkEnd w:id="21"/>
    </w:p>
    <w:p w:rsidR="002371F6" w:rsidRDefault="002371F6" w:rsidP="002371F6">
      <w:pPr>
        <w:pStyle w:val="ListParagraph"/>
        <w:numPr>
          <w:ilvl w:val="0"/>
          <w:numId w:val="36"/>
        </w:numPr>
      </w:pPr>
      <w:r>
        <w:t xml:space="preserve">The system is intended to use for </w:t>
      </w:r>
      <w:proofErr w:type="spellStart"/>
      <w:r>
        <w:t>TicTac</w:t>
      </w:r>
      <w:proofErr w:type="spellEnd"/>
      <w:r>
        <w:t xml:space="preserve"> Co. only. </w:t>
      </w:r>
    </w:p>
    <w:p w:rsidR="00C512CA" w:rsidRDefault="002371F6" w:rsidP="002371F6">
      <w:pPr>
        <w:pStyle w:val="ListParagraph"/>
        <w:numPr>
          <w:ilvl w:val="0"/>
          <w:numId w:val="36"/>
        </w:numPr>
      </w:pPr>
      <w:r>
        <w:t xml:space="preserve">All the functions of the system are built based on the requirements from </w:t>
      </w:r>
      <w:proofErr w:type="spellStart"/>
      <w:r>
        <w:t>TicTac</w:t>
      </w:r>
      <w:proofErr w:type="spellEnd"/>
      <w:r>
        <w:t>.</w:t>
      </w:r>
    </w:p>
    <w:p w:rsidR="002371F6" w:rsidRPr="00C512CA" w:rsidRDefault="002371F6" w:rsidP="002371F6">
      <w:pPr>
        <w:pStyle w:val="ListParagraph"/>
        <w:numPr>
          <w:ilvl w:val="0"/>
          <w:numId w:val="36"/>
        </w:numPr>
      </w:pPr>
      <w:r>
        <w:lastRenderedPageBreak/>
        <w:t xml:space="preserve">The system will be used only for managing the tasks related to the delivery process in </w:t>
      </w:r>
      <w:proofErr w:type="spellStart"/>
      <w:r>
        <w:t>TicTac</w:t>
      </w:r>
      <w:proofErr w:type="spellEnd"/>
      <w:r>
        <w:t>. It does not include general management functions like accounting, customer relationship, salary managing, etc.</w:t>
      </w:r>
    </w:p>
    <w:p w:rsidR="00C8491B" w:rsidRDefault="00C8491B" w:rsidP="00F66243">
      <w:pPr>
        <w:pStyle w:val="Heading3"/>
        <w:numPr>
          <w:ilvl w:val="3"/>
          <w:numId w:val="29"/>
        </w:numPr>
      </w:pPr>
      <w:bookmarkStart w:id="22" w:name="_Toc336515298"/>
      <w:r w:rsidRPr="00C8491B">
        <w:t>Development Environment</w:t>
      </w:r>
      <w:bookmarkEnd w:id="22"/>
    </w:p>
    <w:p w:rsidR="002371F6" w:rsidRPr="00225581" w:rsidRDefault="00225581" w:rsidP="002371F6">
      <w:pPr>
        <w:ind w:left="1080"/>
        <w:rPr>
          <w:b/>
          <w:i/>
        </w:rPr>
      </w:pPr>
      <w:r w:rsidRPr="00225581">
        <w:rPr>
          <w:b/>
          <w:i/>
        </w:rPr>
        <w:t>Hardware Requirements:</w:t>
      </w:r>
    </w:p>
    <w:p w:rsidR="00225581" w:rsidRPr="00225581" w:rsidRDefault="00225581" w:rsidP="00225581">
      <w:pPr>
        <w:pStyle w:val="ListParagraph"/>
        <w:numPr>
          <w:ilvl w:val="0"/>
          <w:numId w:val="37"/>
        </w:numPr>
      </w:pPr>
      <w:r w:rsidRPr="002413DC">
        <w:rPr>
          <w:rFonts w:cs="Calibri"/>
          <w:sz w:val="24"/>
          <w:szCs w:val="24"/>
        </w:rPr>
        <w:t>Personal computers for developing with the minimum configuration: 2 G</w:t>
      </w:r>
      <w:r>
        <w:rPr>
          <w:rFonts w:cs="Calibri"/>
          <w:sz w:val="24"/>
          <w:szCs w:val="24"/>
        </w:rPr>
        <w:t>B</w:t>
      </w:r>
      <w:r w:rsidRPr="002413DC">
        <w:rPr>
          <w:rFonts w:cs="Calibri"/>
          <w:sz w:val="24"/>
          <w:szCs w:val="24"/>
        </w:rPr>
        <w:t xml:space="preserve"> of RAM, </w:t>
      </w:r>
      <w:r>
        <w:rPr>
          <w:rFonts w:cs="Calibri"/>
          <w:sz w:val="24"/>
          <w:szCs w:val="24"/>
        </w:rPr>
        <w:t>4</w:t>
      </w:r>
      <w:r w:rsidRPr="002413DC">
        <w:rPr>
          <w:rFonts w:cs="Calibri"/>
          <w:sz w:val="24"/>
          <w:szCs w:val="24"/>
        </w:rPr>
        <w:t>0G</w:t>
      </w:r>
      <w:r>
        <w:rPr>
          <w:rFonts w:cs="Calibri"/>
          <w:sz w:val="24"/>
          <w:szCs w:val="24"/>
        </w:rPr>
        <w:t>B</w:t>
      </w:r>
      <w:r w:rsidRPr="002413DC">
        <w:rPr>
          <w:rFonts w:cs="Calibri"/>
          <w:sz w:val="24"/>
          <w:szCs w:val="24"/>
        </w:rPr>
        <w:t xml:space="preserve"> of hard disk, Core 2 Duo 2.0 GHz</w:t>
      </w:r>
    </w:p>
    <w:p w:rsidR="00225581" w:rsidRPr="00225581" w:rsidRDefault="00225581" w:rsidP="00F163DC">
      <w:pPr>
        <w:spacing w:before="360"/>
        <w:ind w:left="1080"/>
        <w:rPr>
          <w:b/>
          <w:i/>
        </w:rPr>
      </w:pPr>
      <w:r w:rsidRPr="00225581">
        <w:rPr>
          <w:b/>
          <w:i/>
        </w:rPr>
        <w:t>Software Requirements:</w:t>
      </w:r>
    </w:p>
    <w:p w:rsidR="00225581" w:rsidRDefault="00225581" w:rsidP="00F163DC">
      <w:pPr>
        <w:pStyle w:val="ListParagraph"/>
        <w:numPr>
          <w:ilvl w:val="0"/>
          <w:numId w:val="37"/>
        </w:numPr>
        <w:spacing w:after="0"/>
      </w:pPr>
      <w:r>
        <w:t>Operating system: Windows 7</w:t>
      </w:r>
    </w:p>
    <w:p w:rsidR="00225581" w:rsidRDefault="00225581" w:rsidP="00F163DC">
      <w:pPr>
        <w:pStyle w:val="ListParagraph"/>
        <w:numPr>
          <w:ilvl w:val="0"/>
          <w:numId w:val="37"/>
        </w:numPr>
        <w:spacing w:after="0"/>
      </w:pPr>
      <w:r>
        <w:t>IDE: Visual Studio 2010 SP1</w:t>
      </w:r>
    </w:p>
    <w:p w:rsidR="00225581" w:rsidRDefault="00225581" w:rsidP="00F163DC">
      <w:pPr>
        <w:pStyle w:val="ListParagraph"/>
        <w:numPr>
          <w:ilvl w:val="0"/>
          <w:numId w:val="37"/>
        </w:numPr>
        <w:spacing w:after="0"/>
      </w:pPr>
      <w:r>
        <w:t>Microsoft Office (Word, Excel)</w:t>
      </w:r>
    </w:p>
    <w:p w:rsidR="00225581" w:rsidRDefault="00225581" w:rsidP="00F163DC">
      <w:pPr>
        <w:pStyle w:val="ListParagraph"/>
        <w:numPr>
          <w:ilvl w:val="0"/>
          <w:numId w:val="37"/>
        </w:numPr>
        <w:spacing w:after="0"/>
      </w:pPr>
      <w:r>
        <w:t>DBMS: SQL Server 2008 R2 Express</w:t>
      </w:r>
    </w:p>
    <w:p w:rsidR="00225581" w:rsidRDefault="00225581" w:rsidP="00F163DC">
      <w:pPr>
        <w:pStyle w:val="ListParagraph"/>
        <w:numPr>
          <w:ilvl w:val="0"/>
          <w:numId w:val="37"/>
        </w:numPr>
        <w:spacing w:after="0"/>
      </w:pPr>
      <w:r>
        <w:t>Source Control: SVN</w:t>
      </w:r>
    </w:p>
    <w:p w:rsidR="003B055E" w:rsidRDefault="003B055E" w:rsidP="00F163DC">
      <w:pPr>
        <w:pStyle w:val="ListParagraph"/>
        <w:numPr>
          <w:ilvl w:val="0"/>
          <w:numId w:val="37"/>
        </w:numPr>
        <w:spacing w:after="0"/>
      </w:pPr>
      <w:r>
        <w:t>Browser: Chrome/Firefox</w:t>
      </w:r>
    </w:p>
    <w:p w:rsidR="00F6771C" w:rsidRDefault="00F6771C">
      <w:pPr>
        <w:spacing w:after="0" w:line="240" w:lineRule="auto"/>
        <w:rPr>
          <w:rFonts w:ascii="Cambria" w:eastAsia="MS Gothic" w:hAnsi="Cambria"/>
          <w:b/>
          <w:bCs/>
          <w:noProof/>
          <w:color w:val="365F91"/>
          <w:sz w:val="28"/>
          <w:szCs w:val="28"/>
        </w:rPr>
      </w:pPr>
      <w:r>
        <w:br w:type="page"/>
      </w:r>
    </w:p>
    <w:p w:rsidR="002F74AD" w:rsidRDefault="002F74AD" w:rsidP="00F163DC">
      <w:pPr>
        <w:pStyle w:val="Heading1"/>
        <w:numPr>
          <w:ilvl w:val="1"/>
          <w:numId w:val="34"/>
        </w:numPr>
      </w:pPr>
      <w:bookmarkStart w:id="23" w:name="_Toc336515299"/>
      <w:r w:rsidRPr="002F74AD">
        <w:lastRenderedPageBreak/>
        <w:t>Project organization</w:t>
      </w:r>
      <w:bookmarkEnd w:id="23"/>
    </w:p>
    <w:p w:rsidR="002F74AD" w:rsidRDefault="002F74AD" w:rsidP="00F163DC">
      <w:pPr>
        <w:pStyle w:val="Heading2"/>
        <w:numPr>
          <w:ilvl w:val="2"/>
          <w:numId w:val="34"/>
        </w:numPr>
        <w:ind w:left="1260"/>
      </w:pPr>
      <w:bookmarkStart w:id="24" w:name="_Toc336515300"/>
      <w:r>
        <w:t>Software</w:t>
      </w:r>
      <w:r w:rsidR="00126194">
        <w:t xml:space="preserve"> Development</w:t>
      </w:r>
      <w:r>
        <w:t xml:space="preserve"> Process</w:t>
      </w:r>
      <w:bookmarkEnd w:id="24"/>
      <w:r w:rsidR="004A7AA7">
        <w:t xml:space="preserve"> Model</w:t>
      </w:r>
    </w:p>
    <w:p w:rsidR="00EE37AF" w:rsidRDefault="008A798A" w:rsidP="00077910">
      <w:pPr>
        <w:ind w:left="720"/>
      </w:pPr>
      <w:r w:rsidRPr="008A798A">
        <w:t>Due to specific characteristics of a Capstone project, the model we use for developing this project is Waterfall model.</w:t>
      </w:r>
    </w:p>
    <w:p w:rsidR="00077910" w:rsidRDefault="00077910" w:rsidP="00077910">
      <w:pPr>
        <w:ind w:left="720"/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04A379BA" wp14:editId="0E81759E">
            <wp:simplePos x="0" y="0"/>
            <wp:positionH relativeFrom="column">
              <wp:posOffset>-95250</wp:posOffset>
            </wp:positionH>
            <wp:positionV relativeFrom="paragraph">
              <wp:posOffset>466090</wp:posOffset>
            </wp:positionV>
            <wp:extent cx="6044565" cy="43097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56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910" w:rsidRDefault="00077910" w:rsidP="00077910">
      <w:pPr>
        <w:ind w:left="720"/>
        <w:rPr>
          <w:b/>
          <w:bCs/>
        </w:rPr>
      </w:pPr>
    </w:p>
    <w:p w:rsidR="00AA7B18" w:rsidRDefault="00AA7B18">
      <w:pPr>
        <w:spacing w:after="0" w:line="240" w:lineRule="auto"/>
        <w:rPr>
          <w:rFonts w:ascii="Cambria" w:eastAsia="MS Gothic" w:hAnsi="Cambria"/>
          <w:b/>
          <w:bCs/>
          <w:color w:val="4F81BD"/>
          <w:sz w:val="26"/>
          <w:szCs w:val="26"/>
        </w:rPr>
      </w:pPr>
      <w:r>
        <w:br w:type="page"/>
      </w:r>
    </w:p>
    <w:p w:rsidR="005D1D0E" w:rsidRDefault="005D1D0E" w:rsidP="00F163DC">
      <w:pPr>
        <w:pStyle w:val="Heading2"/>
        <w:numPr>
          <w:ilvl w:val="2"/>
          <w:numId w:val="34"/>
        </w:numPr>
        <w:ind w:left="1260"/>
      </w:pPr>
      <w:bookmarkStart w:id="25" w:name="_Toc336515301"/>
      <w:r w:rsidRPr="00305956">
        <w:lastRenderedPageBreak/>
        <w:t>Roles and Responsibilities</w:t>
      </w:r>
      <w:bookmarkEnd w:id="25"/>
    </w:p>
    <w:tbl>
      <w:tblPr>
        <w:tblStyle w:val="LightList"/>
        <w:tblW w:w="9329" w:type="dxa"/>
        <w:tblLook w:val="0020" w:firstRow="1" w:lastRow="0" w:firstColumn="0" w:lastColumn="0" w:noHBand="0" w:noVBand="0"/>
      </w:tblPr>
      <w:tblGrid>
        <w:gridCol w:w="2849"/>
        <w:gridCol w:w="1939"/>
        <w:gridCol w:w="4541"/>
      </w:tblGrid>
      <w:tr w:rsidR="00E66FFA" w:rsidRPr="002D500A" w:rsidTr="002D5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  <w:hideMark/>
          </w:tcPr>
          <w:p w:rsidR="005A634D" w:rsidRPr="002D500A" w:rsidRDefault="005A634D" w:rsidP="002D500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rPr>
                <w:rFonts w:cs="Calibri"/>
                <w:sz w:val="24"/>
                <w:szCs w:val="24"/>
              </w:rPr>
            </w:pPr>
            <w:r w:rsidRPr="002D500A">
              <w:rPr>
                <w:rFonts w:cs="Calibri"/>
                <w:sz w:val="24"/>
                <w:szCs w:val="24"/>
              </w:rPr>
              <w:t>Full name</w:t>
            </w:r>
          </w:p>
        </w:tc>
        <w:tc>
          <w:tcPr>
            <w:tcW w:w="1939" w:type="dxa"/>
            <w:hideMark/>
          </w:tcPr>
          <w:p w:rsidR="005A634D" w:rsidRPr="002D500A" w:rsidRDefault="005A634D" w:rsidP="002D500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2D500A">
              <w:rPr>
                <w:rFonts w:cs="Calibri"/>
                <w:sz w:val="24"/>
                <w:szCs w:val="24"/>
              </w:rPr>
              <w:t>Role in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1" w:type="dxa"/>
          </w:tcPr>
          <w:p w:rsidR="005A634D" w:rsidRPr="002D500A" w:rsidRDefault="005A634D" w:rsidP="002D500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rPr>
                <w:rFonts w:cs="Calibri"/>
                <w:sz w:val="24"/>
                <w:szCs w:val="24"/>
              </w:rPr>
            </w:pPr>
            <w:r w:rsidRPr="002D500A">
              <w:rPr>
                <w:rFonts w:cs="Calibri"/>
                <w:sz w:val="24"/>
                <w:szCs w:val="24"/>
              </w:rPr>
              <w:t>Responsibilities</w:t>
            </w:r>
          </w:p>
        </w:tc>
      </w:tr>
      <w:tr w:rsidR="00E66FFA" w:rsidRPr="002413DC" w:rsidTr="002D5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</w:tcPr>
          <w:p w:rsidR="005A634D" w:rsidRPr="002413DC" w:rsidRDefault="005A634D" w:rsidP="00D85A3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Lâm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Hữu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Khánh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1939" w:type="dxa"/>
          </w:tcPr>
          <w:p w:rsidR="005A634D" w:rsidRPr="002413DC" w:rsidRDefault="005A634D" w:rsidP="00D85A3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Supervisor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1" w:type="dxa"/>
          </w:tcPr>
          <w:p w:rsidR="005A634D" w:rsidRPr="00077910" w:rsidRDefault="00D85A30" w:rsidP="00D85A30">
            <w:pPr>
              <w:pStyle w:val="ListParagraph"/>
              <w:numPr>
                <w:ilvl w:val="0"/>
                <w:numId w:val="39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Tracking &amp; managing progress</w:t>
            </w:r>
          </w:p>
          <w:p w:rsidR="005A634D" w:rsidRPr="00077910" w:rsidRDefault="00D85A30" w:rsidP="00D85A30">
            <w:pPr>
              <w:pStyle w:val="ListParagraph"/>
              <w:numPr>
                <w:ilvl w:val="0"/>
                <w:numId w:val="39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Advising Idea &amp; solutions</w:t>
            </w:r>
          </w:p>
          <w:p w:rsidR="005A634D" w:rsidRPr="00077910" w:rsidRDefault="005A634D" w:rsidP="00D85A30">
            <w:pPr>
              <w:pStyle w:val="ListParagraph"/>
              <w:numPr>
                <w:ilvl w:val="0"/>
                <w:numId w:val="39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Suggest</w:t>
            </w:r>
            <w:r w:rsidR="00D85A30" w:rsidRPr="00077910">
              <w:rPr>
                <w:rFonts w:cs="Calibri"/>
                <w:sz w:val="24"/>
                <w:szCs w:val="24"/>
              </w:rPr>
              <w:t>ing</w:t>
            </w:r>
            <w:r w:rsidRPr="00077910">
              <w:rPr>
                <w:rFonts w:cs="Calibri"/>
                <w:sz w:val="24"/>
                <w:szCs w:val="24"/>
              </w:rPr>
              <w:t xml:space="preserve"> &amp; support</w:t>
            </w:r>
            <w:r w:rsidR="00D85A30" w:rsidRPr="00077910">
              <w:rPr>
                <w:rFonts w:cs="Calibri"/>
                <w:sz w:val="24"/>
                <w:szCs w:val="24"/>
              </w:rPr>
              <w:t>ing</w:t>
            </w:r>
            <w:r w:rsidRPr="00077910">
              <w:rPr>
                <w:rFonts w:cs="Calibri"/>
                <w:sz w:val="24"/>
                <w:szCs w:val="24"/>
              </w:rPr>
              <w:t xml:space="preserve"> in technologies</w:t>
            </w:r>
          </w:p>
        </w:tc>
      </w:tr>
      <w:tr w:rsidR="00E66FFA" w:rsidRPr="002413DC" w:rsidTr="002D500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  <w:hideMark/>
          </w:tcPr>
          <w:p w:rsidR="005A634D" w:rsidRPr="002413DC" w:rsidRDefault="005A634D" w:rsidP="00D85A3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Lê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Anh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Đảo</w:t>
            </w:r>
            <w:proofErr w:type="spellEnd"/>
          </w:p>
        </w:tc>
        <w:tc>
          <w:tcPr>
            <w:tcW w:w="1939" w:type="dxa"/>
            <w:hideMark/>
          </w:tcPr>
          <w:p w:rsidR="005A634D" w:rsidRPr="002413DC" w:rsidRDefault="005A634D" w:rsidP="00D85A3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2413DC">
              <w:rPr>
                <w:rFonts w:cs="Calibri"/>
                <w:sz w:val="24"/>
                <w:szCs w:val="24"/>
              </w:rPr>
              <w:t xml:space="preserve">Team Leader, Developer, </w:t>
            </w:r>
            <w:r>
              <w:rPr>
                <w:rFonts w:cs="Calibri"/>
                <w:sz w:val="24"/>
                <w:szCs w:val="24"/>
              </w:rPr>
              <w:t>Business Analyst</w:t>
            </w:r>
            <w:r w:rsidR="009C512C">
              <w:rPr>
                <w:rFonts w:cs="Calibri"/>
                <w:sz w:val="24"/>
                <w:szCs w:val="24"/>
              </w:rPr>
              <w:t>, Tester, QA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1" w:type="dxa"/>
          </w:tcPr>
          <w:p w:rsidR="005A634D" w:rsidRPr="00077910" w:rsidRDefault="005A634D" w:rsidP="00D85A30">
            <w:pPr>
              <w:pStyle w:val="ListParagraph"/>
              <w:numPr>
                <w:ilvl w:val="0"/>
                <w:numId w:val="40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Track</w:t>
            </w:r>
            <w:r w:rsidR="00D85A30" w:rsidRPr="00077910">
              <w:rPr>
                <w:rFonts w:cs="Calibri"/>
                <w:sz w:val="24"/>
                <w:szCs w:val="24"/>
              </w:rPr>
              <w:t>ing</w:t>
            </w:r>
            <w:r w:rsidRPr="00077910">
              <w:rPr>
                <w:rFonts w:cs="Calibri"/>
                <w:sz w:val="24"/>
                <w:szCs w:val="24"/>
              </w:rPr>
              <w:t xml:space="preserve"> &amp; manag</w:t>
            </w:r>
            <w:r w:rsidR="00D85A30" w:rsidRPr="00077910">
              <w:rPr>
                <w:rFonts w:cs="Calibri"/>
                <w:sz w:val="24"/>
                <w:szCs w:val="24"/>
              </w:rPr>
              <w:t>ing</w:t>
            </w:r>
            <w:r w:rsidRPr="00077910">
              <w:rPr>
                <w:rFonts w:cs="Calibri"/>
                <w:sz w:val="24"/>
                <w:szCs w:val="24"/>
              </w:rPr>
              <w:t xml:space="preserve"> progress </w:t>
            </w:r>
          </w:p>
          <w:p w:rsidR="005A634D" w:rsidRPr="00077910" w:rsidRDefault="005A634D" w:rsidP="00D85A30">
            <w:pPr>
              <w:pStyle w:val="ListParagraph"/>
              <w:numPr>
                <w:ilvl w:val="0"/>
                <w:numId w:val="40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Design</w:t>
            </w:r>
            <w:r w:rsidR="00D85A30" w:rsidRPr="00077910">
              <w:rPr>
                <w:rFonts w:cs="Calibri"/>
                <w:sz w:val="24"/>
                <w:szCs w:val="24"/>
              </w:rPr>
              <w:t>ing</w:t>
            </w:r>
            <w:r w:rsidRPr="00077910">
              <w:rPr>
                <w:rFonts w:cs="Calibri"/>
                <w:sz w:val="24"/>
                <w:szCs w:val="24"/>
              </w:rPr>
              <w:t xml:space="preserve"> database</w:t>
            </w:r>
          </w:p>
          <w:p w:rsidR="005A634D" w:rsidRPr="00077910" w:rsidRDefault="005A634D" w:rsidP="00D85A30">
            <w:pPr>
              <w:pStyle w:val="ListParagraph"/>
              <w:numPr>
                <w:ilvl w:val="0"/>
                <w:numId w:val="40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C</w:t>
            </w:r>
            <w:r w:rsidR="00D85A30" w:rsidRPr="00077910">
              <w:rPr>
                <w:rFonts w:cs="Calibri"/>
                <w:sz w:val="24"/>
                <w:szCs w:val="24"/>
              </w:rPr>
              <w:t>reating</w:t>
            </w:r>
            <w:r w:rsidRPr="00077910">
              <w:rPr>
                <w:rFonts w:cs="Calibri"/>
                <w:sz w:val="24"/>
                <w:szCs w:val="24"/>
              </w:rPr>
              <w:t xml:space="preserve"> coding framework</w:t>
            </w:r>
          </w:p>
          <w:p w:rsidR="005A634D" w:rsidRPr="00077910" w:rsidRDefault="005A634D" w:rsidP="00D85A30">
            <w:pPr>
              <w:pStyle w:val="ListParagraph"/>
              <w:numPr>
                <w:ilvl w:val="0"/>
                <w:numId w:val="40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A</w:t>
            </w:r>
            <w:r w:rsidR="00D85A30" w:rsidRPr="00077910">
              <w:rPr>
                <w:rFonts w:cs="Calibri"/>
                <w:sz w:val="24"/>
                <w:szCs w:val="24"/>
              </w:rPr>
              <w:t>nalyzing</w:t>
            </w:r>
            <w:r w:rsidRPr="00077910">
              <w:rPr>
                <w:rFonts w:cs="Calibri"/>
                <w:sz w:val="24"/>
                <w:szCs w:val="24"/>
              </w:rPr>
              <w:t xml:space="preserve"> requirements </w:t>
            </w:r>
          </w:p>
          <w:p w:rsidR="005A634D" w:rsidRPr="00077910" w:rsidRDefault="005A634D" w:rsidP="00D85A30">
            <w:pPr>
              <w:pStyle w:val="ListParagraph"/>
              <w:numPr>
                <w:ilvl w:val="0"/>
                <w:numId w:val="40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Plan</w:t>
            </w:r>
            <w:r w:rsidR="00D85A30" w:rsidRPr="00077910">
              <w:rPr>
                <w:rFonts w:cs="Calibri"/>
                <w:sz w:val="24"/>
                <w:szCs w:val="24"/>
              </w:rPr>
              <w:t>ning</w:t>
            </w:r>
            <w:r w:rsidRPr="00077910">
              <w:rPr>
                <w:rFonts w:cs="Calibri"/>
                <w:sz w:val="24"/>
                <w:szCs w:val="24"/>
              </w:rPr>
              <w:t xml:space="preserve"> &amp; sched</w:t>
            </w:r>
            <w:r w:rsidR="00D85A30" w:rsidRPr="00077910">
              <w:rPr>
                <w:rFonts w:cs="Calibri"/>
                <w:sz w:val="24"/>
                <w:szCs w:val="24"/>
              </w:rPr>
              <w:t>uling</w:t>
            </w:r>
          </w:p>
          <w:p w:rsidR="005A634D" w:rsidRPr="00077910" w:rsidRDefault="005A634D" w:rsidP="00D85A30">
            <w:pPr>
              <w:pStyle w:val="ListParagraph"/>
              <w:numPr>
                <w:ilvl w:val="0"/>
                <w:numId w:val="40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Coding</w:t>
            </w:r>
          </w:p>
          <w:p w:rsidR="009C512C" w:rsidRPr="00077910" w:rsidRDefault="009C512C" w:rsidP="00D85A30">
            <w:pPr>
              <w:pStyle w:val="ListParagraph"/>
              <w:numPr>
                <w:ilvl w:val="0"/>
                <w:numId w:val="40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Testing</w:t>
            </w:r>
          </w:p>
          <w:p w:rsidR="005A634D" w:rsidRPr="00077910" w:rsidRDefault="009C512C" w:rsidP="00D85A30">
            <w:pPr>
              <w:pStyle w:val="ListParagraph"/>
              <w:numPr>
                <w:ilvl w:val="0"/>
                <w:numId w:val="40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Writing documents &amp; reports</w:t>
            </w:r>
          </w:p>
        </w:tc>
      </w:tr>
      <w:tr w:rsidR="00E66FFA" w:rsidRPr="002413DC" w:rsidTr="002D5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  <w:hideMark/>
          </w:tcPr>
          <w:p w:rsidR="005A634D" w:rsidRPr="002413DC" w:rsidRDefault="00D85A30" w:rsidP="00D85A3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Nguyễn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Bá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Linh</w:t>
            </w:r>
            <w:proofErr w:type="spellEnd"/>
          </w:p>
        </w:tc>
        <w:tc>
          <w:tcPr>
            <w:tcW w:w="1939" w:type="dxa"/>
            <w:hideMark/>
          </w:tcPr>
          <w:p w:rsidR="005A634D" w:rsidRPr="002413DC" w:rsidRDefault="005A634D" w:rsidP="00D85A3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2413DC">
              <w:rPr>
                <w:rFonts w:cs="Calibri"/>
                <w:sz w:val="24"/>
                <w:szCs w:val="24"/>
              </w:rPr>
              <w:t xml:space="preserve">Developer, </w:t>
            </w:r>
            <w:r w:rsidR="009C512C">
              <w:rPr>
                <w:rFonts w:cs="Calibri"/>
                <w:sz w:val="24"/>
                <w:szCs w:val="24"/>
              </w:rPr>
              <w:t xml:space="preserve">Business Analyst, </w:t>
            </w:r>
            <w:r w:rsidRPr="002413DC">
              <w:rPr>
                <w:rFonts w:cs="Calibri"/>
                <w:sz w:val="24"/>
                <w:szCs w:val="24"/>
              </w:rPr>
              <w:t>Tester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1" w:type="dxa"/>
          </w:tcPr>
          <w:p w:rsidR="009C512C" w:rsidRPr="00077910" w:rsidRDefault="009C512C" w:rsidP="009C512C">
            <w:pPr>
              <w:pStyle w:val="ListParagraph"/>
              <w:numPr>
                <w:ilvl w:val="0"/>
                <w:numId w:val="4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 xml:space="preserve">Analyzing requirements </w:t>
            </w:r>
          </w:p>
          <w:p w:rsidR="009C512C" w:rsidRPr="00077910" w:rsidRDefault="009C512C" w:rsidP="009C512C">
            <w:pPr>
              <w:pStyle w:val="ListParagraph"/>
              <w:numPr>
                <w:ilvl w:val="0"/>
                <w:numId w:val="4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Coding</w:t>
            </w:r>
          </w:p>
          <w:p w:rsidR="009C512C" w:rsidRPr="00077910" w:rsidRDefault="009C512C" w:rsidP="009C512C">
            <w:pPr>
              <w:pStyle w:val="ListParagraph"/>
              <w:numPr>
                <w:ilvl w:val="0"/>
                <w:numId w:val="4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Writing documents</w:t>
            </w:r>
          </w:p>
          <w:p w:rsidR="005A634D" w:rsidRPr="00077910" w:rsidRDefault="009C512C" w:rsidP="009C512C">
            <w:pPr>
              <w:pStyle w:val="ListParagraph"/>
              <w:numPr>
                <w:ilvl w:val="0"/>
                <w:numId w:val="4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Testing</w:t>
            </w:r>
          </w:p>
        </w:tc>
      </w:tr>
      <w:tr w:rsidR="00E66FFA" w:rsidRPr="002413DC" w:rsidTr="002D500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  <w:hideMark/>
          </w:tcPr>
          <w:p w:rsidR="009C512C" w:rsidRPr="002413DC" w:rsidRDefault="009C512C" w:rsidP="00D85A3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Hồ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Hữu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1939" w:type="dxa"/>
            <w:hideMark/>
          </w:tcPr>
          <w:p w:rsidR="009C512C" w:rsidRPr="002413DC" w:rsidRDefault="009C512C" w:rsidP="00D85A3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2413DC">
              <w:rPr>
                <w:rFonts w:cs="Calibri"/>
                <w:sz w:val="24"/>
                <w:szCs w:val="24"/>
              </w:rPr>
              <w:t xml:space="preserve">Developer, </w:t>
            </w:r>
            <w:r>
              <w:rPr>
                <w:rFonts w:cs="Calibri"/>
                <w:sz w:val="24"/>
                <w:szCs w:val="24"/>
              </w:rPr>
              <w:t>Business Analyst, Tester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1" w:type="dxa"/>
          </w:tcPr>
          <w:p w:rsidR="009C512C" w:rsidRPr="00077910" w:rsidRDefault="009C512C" w:rsidP="003E603D">
            <w:pPr>
              <w:pStyle w:val="ListParagraph"/>
              <w:numPr>
                <w:ilvl w:val="0"/>
                <w:numId w:val="4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 xml:space="preserve">Analyzing requirements </w:t>
            </w:r>
          </w:p>
          <w:p w:rsidR="009C512C" w:rsidRPr="00077910" w:rsidRDefault="009C512C" w:rsidP="003E603D">
            <w:pPr>
              <w:pStyle w:val="ListParagraph"/>
              <w:numPr>
                <w:ilvl w:val="0"/>
                <w:numId w:val="4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Coding</w:t>
            </w:r>
          </w:p>
          <w:p w:rsidR="009C512C" w:rsidRPr="00077910" w:rsidRDefault="009C512C" w:rsidP="003E603D">
            <w:pPr>
              <w:pStyle w:val="ListParagraph"/>
              <w:numPr>
                <w:ilvl w:val="0"/>
                <w:numId w:val="4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Writing documents</w:t>
            </w:r>
          </w:p>
          <w:p w:rsidR="009C512C" w:rsidRPr="00077910" w:rsidRDefault="009C512C" w:rsidP="00D85A30">
            <w:pPr>
              <w:pStyle w:val="ListParagraph"/>
              <w:numPr>
                <w:ilvl w:val="0"/>
                <w:numId w:val="42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Testing</w:t>
            </w:r>
          </w:p>
        </w:tc>
      </w:tr>
      <w:tr w:rsidR="00E66FFA" w:rsidRPr="002413DC" w:rsidTr="002D5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  <w:hideMark/>
          </w:tcPr>
          <w:p w:rsidR="009C512C" w:rsidRPr="002413DC" w:rsidRDefault="009C512C" w:rsidP="00D85A3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Thân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Văn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939" w:type="dxa"/>
            <w:hideMark/>
          </w:tcPr>
          <w:p w:rsidR="009C512C" w:rsidRPr="002413DC" w:rsidRDefault="009C512C" w:rsidP="00D85A3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2413DC">
              <w:rPr>
                <w:rFonts w:cs="Calibri"/>
                <w:sz w:val="24"/>
                <w:szCs w:val="24"/>
              </w:rPr>
              <w:t xml:space="preserve">Developer, </w:t>
            </w:r>
            <w:r>
              <w:rPr>
                <w:rFonts w:cs="Calibri"/>
                <w:sz w:val="24"/>
                <w:szCs w:val="24"/>
              </w:rPr>
              <w:t>Business Analyst, Tester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1" w:type="dxa"/>
          </w:tcPr>
          <w:p w:rsidR="009C512C" w:rsidRPr="00077910" w:rsidRDefault="009C512C" w:rsidP="003E603D">
            <w:pPr>
              <w:pStyle w:val="ListParagraph"/>
              <w:numPr>
                <w:ilvl w:val="0"/>
                <w:numId w:val="4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 xml:space="preserve">Analyzing requirements </w:t>
            </w:r>
          </w:p>
          <w:p w:rsidR="009C512C" w:rsidRPr="00077910" w:rsidRDefault="009C512C" w:rsidP="003E603D">
            <w:pPr>
              <w:pStyle w:val="ListParagraph"/>
              <w:numPr>
                <w:ilvl w:val="0"/>
                <w:numId w:val="4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Coding</w:t>
            </w:r>
          </w:p>
          <w:p w:rsidR="009C512C" w:rsidRPr="00077910" w:rsidRDefault="009C512C" w:rsidP="003E603D">
            <w:pPr>
              <w:pStyle w:val="ListParagraph"/>
              <w:numPr>
                <w:ilvl w:val="0"/>
                <w:numId w:val="4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Writing documents</w:t>
            </w:r>
          </w:p>
          <w:p w:rsidR="009C512C" w:rsidRPr="00077910" w:rsidRDefault="009C512C" w:rsidP="00D85A30">
            <w:pPr>
              <w:pStyle w:val="ListParagraph"/>
              <w:numPr>
                <w:ilvl w:val="0"/>
                <w:numId w:val="43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Testing</w:t>
            </w:r>
          </w:p>
        </w:tc>
      </w:tr>
      <w:tr w:rsidR="00E66FFA" w:rsidRPr="002413DC" w:rsidTr="002D500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9" w:type="dxa"/>
          </w:tcPr>
          <w:p w:rsidR="009C512C" w:rsidRPr="002413DC" w:rsidRDefault="009C512C" w:rsidP="00D85A3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rPr>
                <w:rFonts w:cs="Calibri"/>
                <w:sz w:val="24"/>
                <w:szCs w:val="24"/>
              </w:rPr>
            </w:pPr>
            <w:proofErr w:type="spellStart"/>
            <w:r w:rsidRPr="002413DC">
              <w:rPr>
                <w:rFonts w:cs="Calibri"/>
                <w:sz w:val="24"/>
                <w:szCs w:val="24"/>
              </w:rPr>
              <w:t>Lê</w:t>
            </w:r>
            <w:proofErr w:type="spellEnd"/>
            <w:r w:rsidRPr="002413DC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Quang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Tú</w:t>
            </w:r>
            <w:proofErr w:type="spellEnd"/>
          </w:p>
        </w:tc>
        <w:tc>
          <w:tcPr>
            <w:tcW w:w="1939" w:type="dxa"/>
          </w:tcPr>
          <w:p w:rsidR="009C512C" w:rsidRPr="002D500A" w:rsidRDefault="009C512C" w:rsidP="00D85A3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2D500A">
              <w:rPr>
                <w:rFonts w:cs="Calibri"/>
                <w:sz w:val="24"/>
                <w:szCs w:val="24"/>
              </w:rPr>
              <w:t>Developer, Business Analyst, Tester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1" w:type="dxa"/>
          </w:tcPr>
          <w:p w:rsidR="009C512C" w:rsidRPr="00077910" w:rsidRDefault="009C512C" w:rsidP="003E603D">
            <w:pPr>
              <w:pStyle w:val="ListParagraph"/>
              <w:numPr>
                <w:ilvl w:val="0"/>
                <w:numId w:val="4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 xml:space="preserve">Analyzing requirements </w:t>
            </w:r>
          </w:p>
          <w:p w:rsidR="009C512C" w:rsidRPr="00077910" w:rsidRDefault="009C512C" w:rsidP="003E603D">
            <w:pPr>
              <w:pStyle w:val="ListParagraph"/>
              <w:numPr>
                <w:ilvl w:val="0"/>
                <w:numId w:val="4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Coding</w:t>
            </w:r>
          </w:p>
          <w:p w:rsidR="009C512C" w:rsidRPr="00077910" w:rsidRDefault="009C512C" w:rsidP="003E603D">
            <w:pPr>
              <w:pStyle w:val="ListParagraph"/>
              <w:numPr>
                <w:ilvl w:val="0"/>
                <w:numId w:val="4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91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Writing documents</w:t>
            </w:r>
          </w:p>
          <w:p w:rsidR="009C512C" w:rsidRPr="00077910" w:rsidRDefault="009C512C" w:rsidP="002D500A">
            <w:pPr>
              <w:pStyle w:val="ListParagraph"/>
              <w:keepNext/>
              <w:numPr>
                <w:ilvl w:val="0"/>
                <w:numId w:val="4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/>
              <w:ind w:left="389"/>
              <w:contextualSpacing/>
              <w:rPr>
                <w:rFonts w:cs="Calibri"/>
                <w:sz w:val="24"/>
                <w:szCs w:val="24"/>
              </w:rPr>
            </w:pPr>
            <w:r w:rsidRPr="00077910">
              <w:rPr>
                <w:rFonts w:cs="Calibri"/>
                <w:sz w:val="24"/>
                <w:szCs w:val="24"/>
              </w:rPr>
              <w:t>Testing</w:t>
            </w:r>
          </w:p>
        </w:tc>
      </w:tr>
    </w:tbl>
    <w:p w:rsidR="008A798A" w:rsidRDefault="002D500A" w:rsidP="002D500A">
      <w:pPr>
        <w:pStyle w:val="Caption"/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B45E3">
        <w:rPr>
          <w:noProof/>
        </w:rPr>
        <w:t>1</w:t>
      </w:r>
      <w:r>
        <w:fldChar w:fldCharType="end"/>
      </w:r>
      <w:r>
        <w:t xml:space="preserve"> - Roles and Responsibilities</w:t>
      </w:r>
    </w:p>
    <w:p w:rsidR="00E66FFA" w:rsidRPr="008A798A" w:rsidRDefault="00E66FFA" w:rsidP="00D85A30">
      <w:pPr>
        <w:ind w:left="710"/>
      </w:pPr>
    </w:p>
    <w:p w:rsidR="005D1D0E" w:rsidRDefault="005D1D0E" w:rsidP="00F163DC">
      <w:pPr>
        <w:pStyle w:val="Heading2"/>
        <w:numPr>
          <w:ilvl w:val="2"/>
          <w:numId w:val="34"/>
        </w:numPr>
        <w:ind w:left="1260"/>
      </w:pPr>
      <w:bookmarkStart w:id="26" w:name="_Toc336515302"/>
      <w:r w:rsidRPr="00305956">
        <w:t xml:space="preserve">Tools and </w:t>
      </w:r>
      <w:r w:rsidR="00DF171D" w:rsidRPr="00305956">
        <w:t>Techn</w:t>
      </w:r>
      <w:r w:rsidR="00DF171D">
        <w:t>ologies</w:t>
      </w:r>
      <w:bookmarkEnd w:id="26"/>
    </w:p>
    <w:p w:rsidR="00DF171D" w:rsidRPr="006F4988" w:rsidRDefault="00DF171D" w:rsidP="006F4988">
      <w:pPr>
        <w:ind w:left="710"/>
        <w:rPr>
          <w:b/>
          <w:i/>
        </w:rPr>
      </w:pPr>
      <w:r w:rsidRPr="006F4988">
        <w:rPr>
          <w:b/>
          <w:i/>
        </w:rPr>
        <w:t>Tools:</w:t>
      </w:r>
    </w:p>
    <w:p w:rsidR="00DF171D" w:rsidRDefault="00DF171D" w:rsidP="006F4988">
      <w:pPr>
        <w:pStyle w:val="ListParagraph"/>
        <w:numPr>
          <w:ilvl w:val="0"/>
          <w:numId w:val="45"/>
        </w:numPr>
        <w:spacing w:after="0"/>
      </w:pPr>
      <w:r w:rsidRPr="006F4988">
        <w:rPr>
          <w:i/>
        </w:rPr>
        <w:t>Microsoft Visual Studio 2010</w:t>
      </w:r>
      <w:r>
        <w:t>: Used to implement software modules.</w:t>
      </w:r>
    </w:p>
    <w:p w:rsidR="00DF171D" w:rsidRDefault="00DF171D" w:rsidP="006F4988">
      <w:pPr>
        <w:pStyle w:val="ListParagraph"/>
        <w:numPr>
          <w:ilvl w:val="0"/>
          <w:numId w:val="45"/>
        </w:numPr>
        <w:spacing w:after="0"/>
      </w:pPr>
      <w:r w:rsidRPr="006F4988">
        <w:rPr>
          <w:i/>
        </w:rPr>
        <w:t>Microsoft SQL server 2008 R2 Express</w:t>
      </w:r>
      <w:r>
        <w:t>: Used as the database of the system.</w:t>
      </w:r>
    </w:p>
    <w:p w:rsidR="00DF171D" w:rsidRDefault="00DF171D" w:rsidP="006F4988">
      <w:pPr>
        <w:pStyle w:val="ListParagraph"/>
        <w:numPr>
          <w:ilvl w:val="0"/>
          <w:numId w:val="45"/>
        </w:numPr>
        <w:spacing w:after="0"/>
      </w:pPr>
      <w:r w:rsidRPr="006F4988">
        <w:rPr>
          <w:i/>
        </w:rPr>
        <w:t>Microsoft Excel</w:t>
      </w:r>
      <w:r>
        <w:t>: For the team leader to manage tasks of the members and the progress of the project.</w:t>
      </w:r>
    </w:p>
    <w:p w:rsidR="00DF171D" w:rsidRDefault="00DF171D" w:rsidP="006F4988">
      <w:pPr>
        <w:pStyle w:val="ListParagraph"/>
        <w:numPr>
          <w:ilvl w:val="0"/>
          <w:numId w:val="45"/>
        </w:numPr>
        <w:spacing w:after="0"/>
      </w:pPr>
      <w:proofErr w:type="spellStart"/>
      <w:r w:rsidRPr="006F4988">
        <w:rPr>
          <w:i/>
        </w:rPr>
        <w:t>TortoiseSVN</w:t>
      </w:r>
      <w:proofErr w:type="spellEnd"/>
      <w:r>
        <w:t>:  Control Source code of the whole project.</w:t>
      </w:r>
    </w:p>
    <w:p w:rsidR="00DF171D" w:rsidRDefault="00DF171D" w:rsidP="006F4988">
      <w:pPr>
        <w:pStyle w:val="ListParagraph"/>
        <w:numPr>
          <w:ilvl w:val="0"/>
          <w:numId w:val="45"/>
        </w:numPr>
        <w:spacing w:after="0"/>
      </w:pPr>
      <w:proofErr w:type="spellStart"/>
      <w:r w:rsidRPr="006F4988">
        <w:rPr>
          <w:i/>
        </w:rPr>
        <w:t>VisualSVN</w:t>
      </w:r>
      <w:proofErr w:type="spellEnd"/>
      <w:r>
        <w:t>: extension for using subversion (SVN) inside Visual Studio.</w:t>
      </w:r>
    </w:p>
    <w:p w:rsidR="00DF171D" w:rsidRDefault="00DF171D" w:rsidP="006F4988">
      <w:pPr>
        <w:pStyle w:val="ListParagraph"/>
        <w:numPr>
          <w:ilvl w:val="0"/>
          <w:numId w:val="45"/>
        </w:numPr>
        <w:spacing w:after="0"/>
      </w:pPr>
      <w:r w:rsidRPr="006F4988">
        <w:rPr>
          <w:i/>
        </w:rPr>
        <w:t>Google Cloud Connect</w:t>
      </w:r>
      <w:r>
        <w:t>: Connect and synchronize the documents.</w:t>
      </w:r>
    </w:p>
    <w:p w:rsidR="00DF171D" w:rsidRDefault="00DF171D" w:rsidP="006F4988">
      <w:pPr>
        <w:pStyle w:val="ListParagraph"/>
        <w:numPr>
          <w:ilvl w:val="0"/>
          <w:numId w:val="45"/>
        </w:numPr>
        <w:spacing w:after="0"/>
      </w:pPr>
      <w:proofErr w:type="spellStart"/>
      <w:r w:rsidRPr="006F4988">
        <w:rPr>
          <w:i/>
        </w:rPr>
        <w:t>Assembla</w:t>
      </w:r>
      <w:proofErr w:type="spellEnd"/>
      <w:r>
        <w:t>: Used as SVN repository</w:t>
      </w:r>
    </w:p>
    <w:p w:rsidR="00DF171D" w:rsidRDefault="00DF171D" w:rsidP="006F4988">
      <w:pPr>
        <w:pStyle w:val="ListParagraph"/>
        <w:numPr>
          <w:ilvl w:val="0"/>
          <w:numId w:val="45"/>
        </w:numPr>
        <w:spacing w:after="0"/>
      </w:pPr>
      <w:r>
        <w:rPr>
          <w:i/>
        </w:rPr>
        <w:t>Visual Paradigm</w:t>
      </w:r>
      <w:r w:rsidRPr="006F4988">
        <w:t>:</w:t>
      </w:r>
      <w:r>
        <w:t xml:space="preserve"> Design database and draw use cases</w:t>
      </w:r>
    </w:p>
    <w:p w:rsidR="00DF171D" w:rsidRDefault="00DF171D" w:rsidP="006F4988">
      <w:pPr>
        <w:pStyle w:val="ListParagraph"/>
        <w:numPr>
          <w:ilvl w:val="0"/>
          <w:numId w:val="45"/>
        </w:numPr>
        <w:spacing w:after="0"/>
      </w:pPr>
      <w:r>
        <w:rPr>
          <w:i/>
        </w:rPr>
        <w:t>Google Chrome, Firefox</w:t>
      </w:r>
      <w:r w:rsidRPr="006F4988">
        <w:t>:</w:t>
      </w:r>
      <w:r>
        <w:t xml:space="preserve"> Used to test the system</w:t>
      </w:r>
    </w:p>
    <w:p w:rsidR="00DF171D" w:rsidRDefault="00DF171D" w:rsidP="006F4988">
      <w:pPr>
        <w:spacing w:before="240"/>
        <w:ind w:left="710"/>
        <w:rPr>
          <w:b/>
        </w:rPr>
      </w:pPr>
      <w:r w:rsidRPr="006F4988">
        <w:rPr>
          <w:b/>
        </w:rPr>
        <w:t>Technologies:</w:t>
      </w:r>
    </w:p>
    <w:p w:rsidR="00DF171D" w:rsidRDefault="006F4988" w:rsidP="006F4988">
      <w:pPr>
        <w:pStyle w:val="ListParagraph"/>
        <w:numPr>
          <w:ilvl w:val="0"/>
          <w:numId w:val="46"/>
        </w:numPr>
        <w:spacing w:after="0"/>
      </w:pPr>
      <w:r w:rsidRPr="006F4988">
        <w:t>ASP.N</w:t>
      </w:r>
      <w:r>
        <w:t>ET MVC 3</w:t>
      </w:r>
    </w:p>
    <w:p w:rsidR="006F4988" w:rsidRDefault="006F4988" w:rsidP="006F4988">
      <w:pPr>
        <w:pStyle w:val="ListParagraph"/>
        <w:numPr>
          <w:ilvl w:val="0"/>
          <w:numId w:val="46"/>
        </w:numPr>
        <w:spacing w:after="0"/>
      </w:pPr>
      <w:r>
        <w:t>LINQ</w:t>
      </w:r>
    </w:p>
    <w:p w:rsidR="006F4988" w:rsidRDefault="006F4988" w:rsidP="006F4988">
      <w:pPr>
        <w:pStyle w:val="ListParagraph"/>
        <w:numPr>
          <w:ilvl w:val="0"/>
          <w:numId w:val="46"/>
        </w:numPr>
        <w:spacing w:after="0"/>
      </w:pPr>
      <w:r>
        <w:t xml:space="preserve">HTML 5, CSS 3, AJAX, </w:t>
      </w:r>
      <w:proofErr w:type="spellStart"/>
      <w:r>
        <w:t>jQuery</w:t>
      </w:r>
      <w:proofErr w:type="spellEnd"/>
      <w:r>
        <w:t>, Bootstrap</w:t>
      </w:r>
    </w:p>
    <w:p w:rsidR="00857BE0" w:rsidRDefault="006F4988" w:rsidP="006F4988">
      <w:pPr>
        <w:pStyle w:val="ListParagraph"/>
        <w:numPr>
          <w:ilvl w:val="0"/>
          <w:numId w:val="46"/>
        </w:numPr>
        <w:spacing w:after="0"/>
      </w:pPr>
      <w:r>
        <w:t>Google Maps API</w:t>
      </w:r>
    </w:p>
    <w:p w:rsidR="00857BE0" w:rsidRDefault="00857BE0">
      <w:pPr>
        <w:spacing w:after="0" w:line="240" w:lineRule="auto"/>
      </w:pPr>
      <w:r>
        <w:br w:type="page"/>
      </w:r>
    </w:p>
    <w:p w:rsidR="00857BE0" w:rsidRDefault="00857BE0" w:rsidP="00857BE0">
      <w:pPr>
        <w:pStyle w:val="Heading1"/>
        <w:numPr>
          <w:ilvl w:val="1"/>
          <w:numId w:val="34"/>
        </w:numPr>
      </w:pPr>
      <w:bookmarkStart w:id="27" w:name="_Toc336515303"/>
      <w:r w:rsidRPr="002F74AD">
        <w:lastRenderedPageBreak/>
        <w:t xml:space="preserve">Project </w:t>
      </w:r>
      <w:r>
        <w:t>Mangement Plan</w:t>
      </w:r>
      <w:bookmarkEnd w:id="27"/>
    </w:p>
    <w:p w:rsidR="006B45E3" w:rsidRPr="006B45E3" w:rsidRDefault="00EA4CF3" w:rsidP="006B45E3">
      <w:pPr>
        <w:pStyle w:val="Heading2"/>
        <w:numPr>
          <w:ilvl w:val="2"/>
          <w:numId w:val="34"/>
        </w:numPr>
        <w:spacing w:line="360" w:lineRule="auto"/>
        <w:ind w:left="1260"/>
      </w:pPr>
      <w:bookmarkStart w:id="28" w:name="_Toc336515304"/>
      <w:r>
        <w:t>Tasks</w:t>
      </w:r>
      <w:bookmarkEnd w:id="28"/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6120"/>
      </w:tblGrid>
      <w:tr w:rsidR="00384B7E" w:rsidRPr="00CA3CCD" w:rsidTr="00B96A90">
        <w:tc>
          <w:tcPr>
            <w:tcW w:w="9378" w:type="dxa"/>
            <w:gridSpan w:val="2"/>
            <w:shd w:val="clear" w:color="auto" w:fill="000000" w:themeFill="text1"/>
          </w:tcPr>
          <w:p w:rsidR="00384B7E" w:rsidRPr="00CA3CCD" w:rsidRDefault="00384B7E" w:rsidP="003E603D">
            <w:pPr>
              <w:spacing w:after="0" w:line="240" w:lineRule="auto"/>
              <w:rPr>
                <w:rFonts w:cs="Segoe UI"/>
                <w:b/>
                <w:color w:val="FFFFFF" w:themeColor="background1"/>
              </w:rPr>
            </w:pPr>
            <w:bookmarkStart w:id="29" w:name="_Toc315513446"/>
            <w:bookmarkStart w:id="30" w:name="_Toc315513663"/>
            <w:r w:rsidRPr="00CA3CCD">
              <w:rPr>
                <w:rFonts w:cs="Segoe UI"/>
                <w:b/>
                <w:color w:val="FFFFFF" w:themeColor="background1"/>
              </w:rPr>
              <w:t>Feasibility study</w:t>
            </w:r>
            <w:bookmarkEnd w:id="29"/>
            <w:bookmarkEnd w:id="30"/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Description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6611CC" w:rsidP="003E603D">
            <w:pPr>
              <w:spacing w:after="0" w:line="240" w:lineRule="auto"/>
            </w:pPr>
            <w:r>
              <w:t>General requirements analysis</w:t>
            </w:r>
            <w:r w:rsidR="00384B7E" w:rsidRPr="00CA3CCD">
              <w:t>, technology &amp; business process study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Deliverables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The feasibility report and decisions for the project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Resources Needed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6611CC" w:rsidP="00A73D9E">
            <w:pPr>
              <w:spacing w:after="0" w:line="240" w:lineRule="auto"/>
            </w:pPr>
            <w:r>
              <w:t>25</w:t>
            </w:r>
            <w:r w:rsidR="00384B7E" w:rsidRPr="00CA3CCD">
              <w:t xml:space="preserve"> man-day</w:t>
            </w:r>
            <w:r>
              <w:t>s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Dependencies and Constraints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N/A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Risks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The project or the chosen technology is not feasible.</w:t>
            </w:r>
          </w:p>
        </w:tc>
      </w:tr>
      <w:tr w:rsidR="00384B7E" w:rsidRPr="00CA3CCD" w:rsidTr="00B96A90">
        <w:tc>
          <w:tcPr>
            <w:tcW w:w="9378" w:type="dxa"/>
            <w:gridSpan w:val="2"/>
            <w:shd w:val="clear" w:color="auto" w:fill="000000" w:themeFill="text1"/>
          </w:tcPr>
          <w:p w:rsidR="00384B7E" w:rsidRPr="00CA3CCD" w:rsidRDefault="00384B7E" w:rsidP="003E603D">
            <w:pPr>
              <w:spacing w:after="0" w:line="240" w:lineRule="auto"/>
              <w:rPr>
                <w:rFonts w:cs="Segoe UI"/>
                <w:b/>
                <w:color w:val="FFFFFF" w:themeColor="background1"/>
              </w:rPr>
            </w:pPr>
            <w:r w:rsidRPr="00CA3CCD">
              <w:rPr>
                <w:rFonts w:cs="Segoe UI"/>
                <w:b/>
                <w:color w:val="FFFFFF" w:themeColor="background1"/>
              </w:rPr>
              <w:t>Documentation and review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Description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Create all the necessary documents for research and delivery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Deliverables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84B7E">
            <w:pPr>
              <w:pStyle w:val="ListParagraph"/>
              <w:numPr>
                <w:ilvl w:val="0"/>
                <w:numId w:val="47"/>
              </w:numPr>
              <w:spacing w:after="0" w:line="264" w:lineRule="auto"/>
              <w:contextualSpacing/>
              <w:jc w:val="both"/>
            </w:pPr>
            <w:r w:rsidRPr="00CA3CCD">
              <w:t>Project Management Plan (PMP)</w:t>
            </w:r>
          </w:p>
          <w:p w:rsidR="00384B7E" w:rsidRPr="00CA3CCD" w:rsidRDefault="00384B7E" w:rsidP="00384B7E">
            <w:pPr>
              <w:pStyle w:val="ListParagraph"/>
              <w:numPr>
                <w:ilvl w:val="0"/>
                <w:numId w:val="47"/>
              </w:numPr>
              <w:spacing w:after="0" w:line="264" w:lineRule="auto"/>
              <w:contextualSpacing/>
              <w:jc w:val="both"/>
            </w:pPr>
            <w:r w:rsidRPr="00CA3CCD">
              <w:t>Software Requirements Specification (SRS)</w:t>
            </w:r>
          </w:p>
          <w:p w:rsidR="00384B7E" w:rsidRPr="00CA3CCD" w:rsidRDefault="00384B7E" w:rsidP="00384B7E">
            <w:pPr>
              <w:pStyle w:val="ListParagraph"/>
              <w:numPr>
                <w:ilvl w:val="0"/>
                <w:numId w:val="47"/>
              </w:numPr>
              <w:spacing w:after="0" w:line="264" w:lineRule="auto"/>
              <w:contextualSpacing/>
              <w:jc w:val="both"/>
            </w:pPr>
            <w:r w:rsidRPr="00CA3CCD">
              <w:t>Software Design Description (SDD)</w:t>
            </w:r>
          </w:p>
          <w:p w:rsidR="00384B7E" w:rsidRPr="00CA3CCD" w:rsidRDefault="00384B7E" w:rsidP="00384B7E">
            <w:pPr>
              <w:pStyle w:val="ListParagraph"/>
              <w:numPr>
                <w:ilvl w:val="0"/>
                <w:numId w:val="47"/>
              </w:numPr>
              <w:spacing w:after="0" w:line="264" w:lineRule="auto"/>
              <w:contextualSpacing/>
              <w:jc w:val="both"/>
            </w:pPr>
            <w:r w:rsidRPr="00CA3CCD">
              <w:t>Software Test Documentation (STD)</w:t>
            </w:r>
          </w:p>
          <w:p w:rsidR="00384B7E" w:rsidRPr="00CA3CCD" w:rsidRDefault="00384B7E" w:rsidP="00384B7E">
            <w:pPr>
              <w:pStyle w:val="ListParagraph"/>
              <w:numPr>
                <w:ilvl w:val="0"/>
                <w:numId w:val="47"/>
              </w:numPr>
              <w:spacing w:after="0" w:line="264" w:lineRule="auto"/>
              <w:contextualSpacing/>
              <w:jc w:val="both"/>
            </w:pPr>
            <w:r w:rsidRPr="00CA3CCD">
              <w:t>Software User’s Manual (SUM)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Resources Needed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 xml:space="preserve">FPT templates, </w:t>
            </w:r>
          </w:p>
          <w:p w:rsidR="00384B7E" w:rsidRPr="00CA3CCD" w:rsidRDefault="006611CC" w:rsidP="003E603D">
            <w:pPr>
              <w:spacing w:after="0" w:line="240" w:lineRule="auto"/>
            </w:pPr>
            <w:r>
              <w:t>75</w:t>
            </w:r>
            <w:r w:rsidR="00384B7E" w:rsidRPr="00CA3CCD">
              <w:t xml:space="preserve"> man-day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Dependencies and Constraints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Follow FPT templates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Risks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Not follow FPT templates, poor review leads to faults in later phases</w:t>
            </w:r>
          </w:p>
        </w:tc>
      </w:tr>
      <w:tr w:rsidR="00384B7E" w:rsidRPr="00CA3CCD" w:rsidTr="00B96A90">
        <w:tc>
          <w:tcPr>
            <w:tcW w:w="9378" w:type="dxa"/>
            <w:gridSpan w:val="2"/>
            <w:shd w:val="clear" w:color="auto" w:fill="000000" w:themeFill="text1"/>
          </w:tcPr>
          <w:p w:rsidR="00384B7E" w:rsidRPr="00CA3CCD" w:rsidRDefault="00384B7E" w:rsidP="003E603D">
            <w:pPr>
              <w:spacing w:after="0" w:line="240" w:lineRule="auto"/>
              <w:rPr>
                <w:rFonts w:cs="Segoe UI"/>
                <w:b/>
                <w:color w:val="FFFFFF" w:themeColor="background1"/>
              </w:rPr>
            </w:pPr>
            <w:r w:rsidRPr="00CA3CCD">
              <w:rPr>
                <w:rFonts w:cs="Segoe UI"/>
                <w:b/>
                <w:color w:val="FFFFFF" w:themeColor="background1"/>
              </w:rPr>
              <w:t>GUI design and implementation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Description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Design user interface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Deliverables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Prototype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Resources Needed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6611CC" w:rsidP="003E603D">
            <w:pPr>
              <w:spacing w:after="0" w:line="240" w:lineRule="auto"/>
            </w:pPr>
            <w:r>
              <w:t>25</w:t>
            </w:r>
            <w:r w:rsidR="00384B7E" w:rsidRPr="00CA3CCD">
              <w:t xml:space="preserve"> man-day</w:t>
            </w:r>
            <w:r w:rsidR="00D22C77">
              <w:t>s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Dependencies and Constraints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6611CC" w:rsidP="003E603D">
            <w:pPr>
              <w:spacing w:after="0" w:line="240" w:lineRule="auto"/>
            </w:pPr>
            <w:r>
              <w:t>Web Application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Risks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A73D9E">
            <w:pPr>
              <w:spacing w:after="0" w:line="240" w:lineRule="auto"/>
            </w:pPr>
            <w:r w:rsidRPr="00CA3CCD">
              <w:t xml:space="preserve">The interface is not </w:t>
            </w:r>
            <w:r w:rsidR="006611CC">
              <w:t>user-friendly</w:t>
            </w:r>
            <w:r w:rsidR="00A73D9E">
              <w:t xml:space="preserve"> and not effective</w:t>
            </w:r>
          </w:p>
        </w:tc>
      </w:tr>
      <w:tr w:rsidR="00384B7E" w:rsidRPr="00CA3CCD" w:rsidTr="00B96A90">
        <w:tc>
          <w:tcPr>
            <w:tcW w:w="9378" w:type="dxa"/>
            <w:gridSpan w:val="2"/>
            <w:shd w:val="clear" w:color="auto" w:fill="000000" w:themeFill="text1"/>
          </w:tcPr>
          <w:p w:rsidR="00384B7E" w:rsidRPr="00CA3CCD" w:rsidRDefault="00384B7E" w:rsidP="003E603D">
            <w:pPr>
              <w:spacing w:after="0" w:line="240" w:lineRule="auto"/>
              <w:rPr>
                <w:rFonts w:cs="Segoe UI"/>
                <w:b/>
                <w:color w:val="FFFFFF" w:themeColor="background1"/>
              </w:rPr>
            </w:pPr>
            <w:r w:rsidRPr="00CA3CCD">
              <w:rPr>
                <w:rFonts w:cs="Segoe UI"/>
                <w:b/>
                <w:color w:val="FFFFFF" w:themeColor="background1"/>
              </w:rPr>
              <w:t>Implementation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Description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Create the executable files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Deliverables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A73D9E" w:rsidP="003E603D">
            <w:pPr>
              <w:spacing w:after="0" w:line="240" w:lineRule="auto"/>
            </w:pPr>
            <w:r>
              <w:t>Usable software product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Resources Needed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Visual Studio 2010,</w:t>
            </w:r>
            <w:r w:rsidR="00A73D9E">
              <w:t xml:space="preserve"> </w:t>
            </w:r>
            <w:r w:rsidRPr="00CA3CCD">
              <w:t>.NET framework 4</w:t>
            </w:r>
            <w:r w:rsidR="00A73D9E">
              <w:t>, Web browsers</w:t>
            </w:r>
          </w:p>
          <w:p w:rsidR="00384B7E" w:rsidRPr="00CA3CCD" w:rsidRDefault="00A73D9E" w:rsidP="003E603D">
            <w:pPr>
              <w:spacing w:after="0" w:line="240" w:lineRule="auto"/>
            </w:pPr>
            <w:r>
              <w:t>20</w:t>
            </w:r>
            <w:r w:rsidR="00384B7E" w:rsidRPr="00CA3CCD">
              <w:t>0 man-day</w:t>
            </w:r>
            <w:r w:rsidR="00D22C77">
              <w:t>s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Dependencies and Constraints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N/A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Risks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C6F9A">
            <w:pPr>
              <w:spacing w:after="0" w:line="240" w:lineRule="auto"/>
            </w:pPr>
            <w:r w:rsidRPr="00CA3CCD">
              <w:t xml:space="preserve">Not </w:t>
            </w:r>
            <w:r w:rsidR="00D22C77">
              <w:t>meet the</w:t>
            </w:r>
            <w:r w:rsidRPr="00CA3CCD">
              <w:t xml:space="preserve"> deadline, or not all the functions can be implemented</w:t>
            </w:r>
          </w:p>
        </w:tc>
      </w:tr>
      <w:tr w:rsidR="00384B7E" w:rsidRPr="00CA3CCD" w:rsidTr="00B96A90">
        <w:tc>
          <w:tcPr>
            <w:tcW w:w="9378" w:type="dxa"/>
            <w:gridSpan w:val="2"/>
            <w:shd w:val="clear" w:color="auto" w:fill="000000" w:themeFill="text1"/>
          </w:tcPr>
          <w:p w:rsidR="00384B7E" w:rsidRPr="00CA3CCD" w:rsidRDefault="00384B7E" w:rsidP="003E603D">
            <w:pPr>
              <w:spacing w:after="0" w:line="240" w:lineRule="auto"/>
              <w:rPr>
                <w:rFonts w:cs="Segoe UI"/>
                <w:b/>
                <w:color w:val="FFFFFF" w:themeColor="background1"/>
              </w:rPr>
            </w:pPr>
            <w:bookmarkStart w:id="31" w:name="_Toc315513452"/>
            <w:bookmarkStart w:id="32" w:name="_Toc315513669"/>
            <w:r w:rsidRPr="00CA3CCD">
              <w:rPr>
                <w:rFonts w:cs="Segoe UI"/>
                <w:b/>
                <w:color w:val="FFFFFF" w:themeColor="background1"/>
              </w:rPr>
              <w:t>Release and deployment</w:t>
            </w:r>
            <w:bookmarkEnd w:id="31"/>
            <w:bookmarkEnd w:id="32"/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Description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C6F9A">
            <w:pPr>
              <w:spacing w:after="0" w:line="240" w:lineRule="auto"/>
            </w:pPr>
            <w:r w:rsidRPr="00CA3CCD">
              <w:t xml:space="preserve">Release the complete application and deploy it </w:t>
            </w:r>
            <w:r w:rsidR="000A4B89">
              <w:t>on the server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Deliverables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0A4B89" w:rsidP="003E603D">
            <w:pPr>
              <w:spacing w:after="0" w:line="240" w:lineRule="auto"/>
            </w:pPr>
            <w:r>
              <w:t>HDMS</w:t>
            </w:r>
            <w:r w:rsidRPr="00CA3CCD">
              <w:t xml:space="preserve"> </w:t>
            </w:r>
            <w:r w:rsidR="00384B7E" w:rsidRPr="00CA3CCD">
              <w:t>installation file and all the related documents (SUM)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Resources Needed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Installation package</w:t>
            </w:r>
          </w:p>
          <w:p w:rsidR="00384B7E" w:rsidRPr="00CA3CCD" w:rsidRDefault="000A4B89" w:rsidP="003E603D">
            <w:pPr>
              <w:spacing w:after="0" w:line="240" w:lineRule="auto"/>
            </w:pPr>
            <w:r>
              <w:t>10</w:t>
            </w:r>
            <w:r w:rsidRPr="00CA3CCD">
              <w:t xml:space="preserve"> </w:t>
            </w:r>
            <w:r w:rsidR="00384B7E" w:rsidRPr="00CA3CCD">
              <w:t>man-day</w:t>
            </w:r>
            <w:r>
              <w:t>s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Dependencies and Constraints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Meet the user requirements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Risks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The program is not running properly in real environment</w:t>
            </w:r>
          </w:p>
          <w:p w:rsidR="00384B7E" w:rsidRPr="00CA3CCD" w:rsidRDefault="00384B7E" w:rsidP="003E603D">
            <w:pPr>
              <w:spacing w:after="0" w:line="240" w:lineRule="auto"/>
            </w:pPr>
            <w:r w:rsidRPr="00CA3CCD">
              <w:t>Cannot release before the deadline</w:t>
            </w:r>
          </w:p>
        </w:tc>
      </w:tr>
      <w:tr w:rsidR="00384B7E" w:rsidRPr="00CA3CCD" w:rsidTr="00B96A90">
        <w:tc>
          <w:tcPr>
            <w:tcW w:w="9378" w:type="dxa"/>
            <w:gridSpan w:val="2"/>
            <w:shd w:val="clear" w:color="auto" w:fill="000000" w:themeFill="text1"/>
          </w:tcPr>
          <w:p w:rsidR="00384B7E" w:rsidRPr="00CA3CCD" w:rsidRDefault="00384B7E" w:rsidP="003E603D">
            <w:pPr>
              <w:spacing w:after="0" w:line="240" w:lineRule="auto"/>
              <w:rPr>
                <w:rFonts w:cs="Segoe UI"/>
                <w:b/>
                <w:color w:val="FFFFFF" w:themeColor="background1"/>
              </w:rPr>
            </w:pPr>
            <w:bookmarkStart w:id="33" w:name="_Toc315513453"/>
            <w:bookmarkStart w:id="34" w:name="_Toc315513670"/>
            <w:r w:rsidRPr="00CA3CCD">
              <w:rPr>
                <w:rFonts w:cs="Segoe UI"/>
                <w:b/>
                <w:bCs/>
                <w:color w:val="FFFFFF" w:themeColor="background1"/>
                <w:szCs w:val="18"/>
              </w:rPr>
              <w:lastRenderedPageBreak/>
              <w:t>Quality</w:t>
            </w:r>
            <w:r w:rsidRPr="00CA3CCD">
              <w:rPr>
                <w:rFonts w:cs="Segoe UI"/>
                <w:b/>
                <w:color w:val="FFFFFF" w:themeColor="background1"/>
              </w:rPr>
              <w:t xml:space="preserve"> control</w:t>
            </w:r>
            <w:bookmarkEnd w:id="33"/>
            <w:bookmarkEnd w:id="34"/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Description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Testing application’s performance and usability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Deliverables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STD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Resources Needed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QA, testers (team member),members), FPT template test case</w:t>
            </w:r>
          </w:p>
          <w:p w:rsidR="00384B7E" w:rsidRPr="00CA3CCD" w:rsidRDefault="000A4B89" w:rsidP="003E603D">
            <w:pPr>
              <w:spacing w:after="0" w:line="240" w:lineRule="auto"/>
            </w:pPr>
            <w:r>
              <w:t>75</w:t>
            </w:r>
            <w:r w:rsidRPr="00CA3CCD">
              <w:t xml:space="preserve"> </w:t>
            </w:r>
            <w:r w:rsidR="00384B7E" w:rsidRPr="00CA3CCD">
              <w:t>man-day</w:t>
            </w:r>
            <w:r>
              <w:t>s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Dependencies and Constraints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Follow FPT template test case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Risks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The program performance bellow standard</w:t>
            </w:r>
          </w:p>
          <w:p w:rsidR="00384B7E" w:rsidRPr="00CA3CCD" w:rsidRDefault="00384B7E" w:rsidP="003E603D">
            <w:pPr>
              <w:spacing w:after="0" w:line="240" w:lineRule="auto"/>
            </w:pPr>
            <w:r w:rsidRPr="00CA3CCD">
              <w:t>Not user friendly</w:t>
            </w:r>
          </w:p>
          <w:p w:rsidR="00384B7E" w:rsidRPr="00CA3CCD" w:rsidRDefault="00384B7E" w:rsidP="003E603D">
            <w:pPr>
              <w:spacing w:after="0" w:line="240" w:lineRule="auto"/>
            </w:pPr>
            <w:r w:rsidRPr="00CA3CCD">
              <w:t>Bugs and leakages</w:t>
            </w:r>
          </w:p>
        </w:tc>
      </w:tr>
      <w:tr w:rsidR="00384B7E" w:rsidRPr="00CA3CCD" w:rsidTr="00B96A90">
        <w:tc>
          <w:tcPr>
            <w:tcW w:w="9378" w:type="dxa"/>
            <w:gridSpan w:val="2"/>
            <w:shd w:val="clear" w:color="auto" w:fill="000000" w:themeFill="text1"/>
          </w:tcPr>
          <w:p w:rsidR="00384B7E" w:rsidRPr="00CA3CCD" w:rsidRDefault="00384B7E" w:rsidP="003E603D">
            <w:pPr>
              <w:spacing w:after="0" w:line="240" w:lineRule="auto"/>
              <w:rPr>
                <w:rFonts w:cs="Segoe UI"/>
                <w:b/>
                <w:color w:val="FFFFFF" w:themeColor="background1"/>
              </w:rPr>
            </w:pPr>
            <w:bookmarkStart w:id="35" w:name="_Toc315513455"/>
            <w:bookmarkStart w:id="36" w:name="_Toc315513672"/>
            <w:r w:rsidRPr="00CA3CCD">
              <w:rPr>
                <w:rFonts w:cs="Segoe UI"/>
                <w:b/>
                <w:color w:val="FFFFFF" w:themeColor="background1"/>
              </w:rPr>
              <w:t>Human resource management</w:t>
            </w:r>
            <w:bookmarkEnd w:id="35"/>
            <w:bookmarkEnd w:id="36"/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Description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Manage human resource, task assignments and member’s performances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Deliverables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Project Task List – Assignment Table sheet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Resources Needed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Project Task List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Dependencies and Constraints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N/A</w:t>
            </w:r>
          </w:p>
        </w:tc>
      </w:tr>
      <w:tr w:rsidR="00384B7E" w:rsidRPr="00CA3CCD" w:rsidTr="00B96A90">
        <w:tc>
          <w:tcPr>
            <w:tcW w:w="3258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Risks</w:t>
            </w:r>
          </w:p>
        </w:tc>
        <w:tc>
          <w:tcPr>
            <w:tcW w:w="6120" w:type="dxa"/>
            <w:shd w:val="clear" w:color="auto" w:fill="auto"/>
          </w:tcPr>
          <w:p w:rsidR="00384B7E" w:rsidRPr="00CA3CCD" w:rsidRDefault="00384B7E" w:rsidP="003E603D">
            <w:pPr>
              <w:spacing w:after="0" w:line="240" w:lineRule="auto"/>
            </w:pPr>
            <w:r w:rsidRPr="00CA3CCD">
              <w:t>Lack of planning and management skill</w:t>
            </w:r>
          </w:p>
          <w:p w:rsidR="00384B7E" w:rsidRPr="00CA3CCD" w:rsidRDefault="00384B7E" w:rsidP="003E603D">
            <w:pPr>
              <w:spacing w:after="0" w:line="240" w:lineRule="auto"/>
            </w:pPr>
            <w:r w:rsidRPr="00CA3CCD">
              <w:t>Communication problem</w:t>
            </w:r>
          </w:p>
          <w:p w:rsidR="00384B7E" w:rsidRPr="00CA3CCD" w:rsidRDefault="00384B7E" w:rsidP="003E603D">
            <w:pPr>
              <w:spacing w:after="0" w:line="240" w:lineRule="auto"/>
            </w:pPr>
            <w:r w:rsidRPr="00CA3CCD">
              <w:t>Decrease in team members during project implementation</w:t>
            </w:r>
          </w:p>
        </w:tc>
      </w:tr>
    </w:tbl>
    <w:p w:rsidR="003E603D" w:rsidRDefault="003E603D" w:rsidP="00A73D9E"/>
    <w:p w:rsidR="003E603D" w:rsidRDefault="003E603D">
      <w:pPr>
        <w:spacing w:after="0" w:line="240" w:lineRule="auto"/>
      </w:pPr>
      <w:r>
        <w:br w:type="page"/>
      </w:r>
    </w:p>
    <w:p w:rsidR="00384B7E" w:rsidRDefault="003E603D" w:rsidP="00E4413D">
      <w:pPr>
        <w:pStyle w:val="Heading2"/>
        <w:numPr>
          <w:ilvl w:val="2"/>
          <w:numId w:val="34"/>
        </w:numPr>
        <w:ind w:left="1260"/>
      </w:pPr>
      <w:bookmarkStart w:id="37" w:name="_Toc336515305"/>
      <w:r>
        <w:lastRenderedPageBreak/>
        <w:t>Task sheet</w:t>
      </w:r>
      <w:bookmarkEnd w:id="37"/>
    </w:p>
    <w:tbl>
      <w:tblPr>
        <w:tblStyle w:val="LightList"/>
        <w:tblW w:w="9378" w:type="dxa"/>
        <w:tblLook w:val="0020" w:firstRow="1" w:lastRow="0" w:firstColumn="0" w:lastColumn="0" w:noHBand="0" w:noVBand="0"/>
      </w:tblPr>
      <w:tblGrid>
        <w:gridCol w:w="4788"/>
        <w:gridCol w:w="1170"/>
        <w:gridCol w:w="1710"/>
        <w:gridCol w:w="1710"/>
      </w:tblGrid>
      <w:tr w:rsidR="00B96A90" w:rsidRPr="00B96A90" w:rsidTr="00B96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szCs w:val="20"/>
                <w:lang w:eastAsia="ja-JP"/>
              </w:rPr>
              <w:t>Task Name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Cs w:val="2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szCs w:val="20"/>
                <w:lang w:eastAsia="ja-JP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szCs w:val="20"/>
                <w:lang w:eastAsia="ja-JP"/>
              </w:rPr>
              <w:t>Start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Cs w:val="2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szCs w:val="20"/>
                <w:lang w:eastAsia="ja-JP"/>
              </w:rPr>
              <w:t>Finish</w:t>
            </w:r>
          </w:p>
        </w:tc>
      </w:tr>
      <w:tr w:rsidR="00B96A90" w:rsidRPr="00B96A90" w:rsidTr="00B9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b/>
                <w:bCs/>
                <w:color w:val="000000"/>
                <w:lang w:eastAsia="ja-JP"/>
              </w:rPr>
              <w:t>Home Delivery Management System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75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Mon 9/10/12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Fri 12/21/12</w:t>
            </w:r>
          </w:p>
        </w:tc>
      </w:tr>
      <w:tr w:rsidR="00B96A90" w:rsidRPr="00B96A90" w:rsidTr="00B96A90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b/>
                <w:bCs/>
                <w:color w:val="000000"/>
                <w:lang w:eastAsia="ja-JP"/>
              </w:rPr>
              <w:t xml:space="preserve">   Initiating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1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Mon 9/10/12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Mon 9/10/12</w:t>
            </w:r>
          </w:p>
        </w:tc>
      </w:tr>
      <w:tr w:rsidR="00B96A90" w:rsidRPr="00B96A90" w:rsidTr="00B9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Project Kick-off meeting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1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Mon 9/10/12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Mon 9/10/12</w:t>
            </w:r>
          </w:p>
        </w:tc>
      </w:tr>
      <w:tr w:rsidR="00B96A90" w:rsidRPr="00B96A90" w:rsidTr="00B96A90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b/>
                <w:bCs/>
                <w:color w:val="000000"/>
                <w:lang w:eastAsia="ja-JP"/>
              </w:rPr>
              <w:t xml:space="preserve">   Planning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4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Tue 9/11/12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Fri 9/14/12</w:t>
            </w:r>
          </w:p>
        </w:tc>
      </w:tr>
      <w:tr w:rsidR="00B96A90" w:rsidRPr="00B96A90" w:rsidTr="00B9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Prepare Project Introduction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1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Tue 9/11/12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Tue 9/11/12</w:t>
            </w:r>
          </w:p>
        </w:tc>
      </w:tr>
      <w:tr w:rsidR="00B96A90" w:rsidRPr="00B96A90" w:rsidTr="00B96A90">
        <w:trPr>
          <w:trHeight w:val="3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Develop Software Project Management Plan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2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Wed 9/12/12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Thu 9/13/12</w:t>
            </w:r>
          </w:p>
        </w:tc>
      </w:tr>
      <w:tr w:rsidR="00B96A90" w:rsidRPr="00B96A90" w:rsidTr="00B9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Review Project plan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1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Fri 9/14/12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Fri 9/14/12</w:t>
            </w:r>
          </w:p>
        </w:tc>
      </w:tr>
      <w:tr w:rsidR="00B96A90" w:rsidRPr="00B96A90" w:rsidTr="00B96A90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b/>
                <w:bCs/>
                <w:color w:val="000000"/>
                <w:lang w:eastAsia="ja-JP"/>
              </w:rPr>
              <w:t xml:space="preserve">   Executing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65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Mon 9/17/12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Fri 12/14/12</w:t>
            </w:r>
          </w:p>
        </w:tc>
      </w:tr>
      <w:tr w:rsidR="00B96A90" w:rsidRPr="00B96A90" w:rsidTr="00B9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b/>
                <w:bCs/>
                <w:color w:val="000000"/>
                <w:lang w:eastAsia="ja-JP"/>
              </w:rPr>
              <w:t xml:space="preserve">      Analysis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4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Mon 9/17/12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Thu 9/20/12</w:t>
            </w:r>
          </w:p>
        </w:tc>
      </w:tr>
      <w:tr w:rsidR="00B96A90" w:rsidRPr="00B96A90" w:rsidTr="00B96A90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   Create SRS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4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Mon 9/17/12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Thu 9/20/12</w:t>
            </w:r>
          </w:p>
        </w:tc>
      </w:tr>
      <w:tr w:rsidR="00B96A90" w:rsidRPr="00B96A90" w:rsidTr="00B9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   Review SRS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1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Fri 9/21/12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Fri 9/21/12</w:t>
            </w:r>
          </w:p>
        </w:tc>
      </w:tr>
      <w:tr w:rsidR="00B96A90" w:rsidRPr="00B96A90" w:rsidTr="00B96A90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b/>
                <w:bCs/>
                <w:color w:val="000000"/>
                <w:lang w:eastAsia="ja-JP"/>
              </w:rPr>
              <w:t xml:space="preserve">      Design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10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Mon 9/24/12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Fri 10/5/12</w:t>
            </w:r>
          </w:p>
        </w:tc>
      </w:tr>
      <w:tr w:rsidR="00B96A90" w:rsidRPr="00B96A90" w:rsidTr="00B9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   Architecture Design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2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Mon 9/24/12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Tue 9/25/12</w:t>
            </w:r>
          </w:p>
        </w:tc>
      </w:tr>
      <w:tr w:rsidR="00B96A90" w:rsidRPr="00B96A90" w:rsidTr="00B96A90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   Database Design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2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Wed 9/26/12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Thu 9/27/12</w:t>
            </w:r>
          </w:p>
        </w:tc>
      </w:tr>
      <w:tr w:rsidR="00B96A90" w:rsidRPr="00B96A90" w:rsidTr="00B9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   UI Design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3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Fri 9/28/12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Tue 10/2/12</w:t>
            </w:r>
          </w:p>
        </w:tc>
      </w:tr>
      <w:tr w:rsidR="00B96A90" w:rsidRPr="00B96A90" w:rsidTr="00B96A90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   Create Software Detail Description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2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Wed 10/3/12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Thu 10/4/12</w:t>
            </w:r>
          </w:p>
        </w:tc>
      </w:tr>
      <w:tr w:rsidR="00B96A90" w:rsidRPr="00B96A90" w:rsidTr="00B9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   Review DD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1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Fri 10/5/12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Fri 10/5/12</w:t>
            </w:r>
          </w:p>
        </w:tc>
      </w:tr>
      <w:tr w:rsidR="00B96A90" w:rsidRPr="00B96A90" w:rsidTr="00B96A90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b/>
                <w:bCs/>
                <w:color w:val="000000"/>
                <w:lang w:eastAsia="ja-JP"/>
              </w:rPr>
              <w:t xml:space="preserve">      Implementation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35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Mon 10/8/12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Fri 11/23/12</w:t>
            </w:r>
          </w:p>
        </w:tc>
      </w:tr>
      <w:tr w:rsidR="00B96A90" w:rsidRPr="00B96A90" w:rsidTr="00B9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   Implement database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2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Mon 10/8/12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Tue 10/9/12</w:t>
            </w:r>
          </w:p>
        </w:tc>
      </w:tr>
      <w:tr w:rsidR="00B96A90" w:rsidRPr="00B96A90" w:rsidTr="00B96A90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   coding (code and fix bug)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33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Wed 10/10/12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Fri 11/23/12</w:t>
            </w:r>
          </w:p>
        </w:tc>
      </w:tr>
      <w:tr w:rsidR="00B96A90" w:rsidRPr="00B96A90" w:rsidTr="00B9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b/>
                <w:bCs/>
                <w:color w:val="000000"/>
                <w:lang w:eastAsia="ja-JP"/>
              </w:rPr>
              <w:t xml:space="preserve">      Testing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10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Mon 11/26/12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Fri 12/7/12</w:t>
            </w:r>
          </w:p>
        </w:tc>
      </w:tr>
      <w:tr w:rsidR="00B96A90" w:rsidRPr="00B96A90" w:rsidTr="00B96A90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   Create software Test plan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1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Mon 11/26/12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Mon 11/26/12</w:t>
            </w:r>
          </w:p>
        </w:tc>
      </w:tr>
      <w:tr w:rsidR="00B96A90" w:rsidRPr="00B96A90" w:rsidTr="00B9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   Review Test plan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1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Tue 11/27/12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Tue 11/27/12</w:t>
            </w:r>
          </w:p>
        </w:tc>
      </w:tr>
      <w:tr w:rsidR="00B96A90" w:rsidRPr="00B96A90" w:rsidTr="00B96A90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   Create Software Test Document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1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Wed 11/28/12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Wed 11/28/12</w:t>
            </w:r>
          </w:p>
        </w:tc>
      </w:tr>
      <w:tr w:rsidR="00B96A90" w:rsidRPr="00B96A90" w:rsidTr="00B9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   Execute IT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3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Thu 11/29/12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Mon 12/3/12</w:t>
            </w:r>
          </w:p>
        </w:tc>
      </w:tr>
      <w:tr w:rsidR="00B96A90" w:rsidRPr="00B96A90" w:rsidTr="00B96A90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   Execute ST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3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Tue 12/4/12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Thu 12/6/12</w:t>
            </w:r>
          </w:p>
        </w:tc>
      </w:tr>
      <w:tr w:rsidR="00B96A90" w:rsidRPr="00B96A90" w:rsidTr="00B9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   Review STD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1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Fri 12/7/12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Fri 12/7/12</w:t>
            </w:r>
          </w:p>
        </w:tc>
      </w:tr>
      <w:tr w:rsidR="00B96A90" w:rsidRPr="00B96A90" w:rsidTr="00B96A90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b/>
                <w:bCs/>
                <w:color w:val="000000"/>
                <w:lang w:eastAsia="ja-JP"/>
              </w:rPr>
              <w:t xml:space="preserve">      Final release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5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Thu 12/13/12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Wed 12/19/12</w:t>
            </w:r>
          </w:p>
        </w:tc>
      </w:tr>
      <w:tr w:rsidR="00B96A90" w:rsidRPr="00B96A90" w:rsidTr="00B9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   Create Software Installation package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2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Thu 12/13/12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Fri 12/14/12</w:t>
            </w:r>
          </w:p>
        </w:tc>
      </w:tr>
      <w:tr w:rsidR="00B96A90" w:rsidRPr="00B96A90" w:rsidTr="00B96A90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   Create User manual Guide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2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Mon 12/17/12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Tue 12/18/12</w:t>
            </w:r>
          </w:p>
        </w:tc>
      </w:tr>
      <w:tr w:rsidR="00B96A90" w:rsidRPr="00B96A90" w:rsidTr="00B9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   Review User Manual Guide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1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Wed 12/19/12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Wed 12/19/12</w:t>
            </w:r>
          </w:p>
        </w:tc>
      </w:tr>
      <w:tr w:rsidR="00B96A90" w:rsidRPr="00B96A90" w:rsidTr="00B96A90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b/>
                <w:bCs/>
                <w:color w:val="000000"/>
                <w:lang w:eastAsia="ja-JP"/>
              </w:rPr>
              <w:t xml:space="preserve">   Closing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6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Thu 12/20/12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ja-JP"/>
              </w:rPr>
              <w:t>Thu 12/27/12</w:t>
            </w:r>
          </w:p>
        </w:tc>
      </w:tr>
      <w:tr w:rsidR="00B96A90" w:rsidRPr="00B96A90" w:rsidTr="00B9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Prepare project presentation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5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Thu 12/20/12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Wed 12/26/12</w:t>
            </w:r>
          </w:p>
        </w:tc>
      </w:tr>
      <w:tr w:rsidR="00B96A90" w:rsidRPr="00B96A90" w:rsidTr="00B96A90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Arial Unicode MS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Arial Unicode MS" w:hAnsiTheme="minorHAnsi" w:cstheme="minorHAnsi"/>
                <w:color w:val="000000"/>
                <w:lang w:eastAsia="ja-JP"/>
              </w:rPr>
              <w:t xml:space="preserve">      Final Capstone project Presentation</w:t>
            </w:r>
          </w:p>
        </w:tc>
        <w:tc>
          <w:tcPr>
            <w:tcW w:w="117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1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Thu 12/27/12</w:t>
            </w:r>
          </w:p>
        </w:tc>
        <w:tc>
          <w:tcPr>
            <w:tcW w:w="1710" w:type="dxa"/>
            <w:hideMark/>
          </w:tcPr>
          <w:p w:rsidR="003E603D" w:rsidRPr="00B96A90" w:rsidRDefault="003E603D" w:rsidP="003E60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ja-JP"/>
              </w:rPr>
            </w:pPr>
            <w:r w:rsidRPr="00B96A90">
              <w:rPr>
                <w:rFonts w:asciiTheme="minorHAnsi" w:eastAsia="Times New Roman" w:hAnsiTheme="minorHAnsi" w:cstheme="minorHAnsi"/>
                <w:color w:val="000000"/>
                <w:lang w:eastAsia="ja-JP"/>
              </w:rPr>
              <w:t>Thu 12/27/12</w:t>
            </w:r>
          </w:p>
        </w:tc>
      </w:tr>
    </w:tbl>
    <w:p w:rsidR="007A4D90" w:rsidRDefault="005641BC" w:rsidP="00201E27">
      <w:pPr>
        <w:pStyle w:val="Heading1"/>
        <w:numPr>
          <w:ilvl w:val="1"/>
          <w:numId w:val="34"/>
        </w:numPr>
      </w:pPr>
      <w:bookmarkStart w:id="38" w:name="_Toc336515307"/>
      <w:bookmarkStart w:id="39" w:name="_GoBack"/>
      <w:bookmarkEnd w:id="39"/>
      <w:r>
        <w:lastRenderedPageBreak/>
        <w:t>Coding Convention</w:t>
      </w:r>
      <w:bookmarkEnd w:id="38"/>
    </w:p>
    <w:p w:rsidR="005641BC" w:rsidRDefault="005641BC" w:rsidP="005641BC">
      <w:pPr>
        <w:pStyle w:val="Heading2"/>
        <w:numPr>
          <w:ilvl w:val="2"/>
          <w:numId w:val="34"/>
        </w:numPr>
        <w:ind w:left="1260"/>
      </w:pPr>
      <w:bookmarkStart w:id="40" w:name="_Toc336515308"/>
      <w:r>
        <w:t>Naming Convention</w:t>
      </w:r>
      <w:bookmarkEnd w:id="40"/>
    </w:p>
    <w:p w:rsidR="005641BC" w:rsidRPr="00CA3CCD" w:rsidRDefault="005641BC" w:rsidP="00201E27">
      <w:pPr>
        <w:pStyle w:val="ListParagraph"/>
        <w:numPr>
          <w:ilvl w:val="0"/>
          <w:numId w:val="55"/>
        </w:numPr>
        <w:spacing w:after="200" w:line="264" w:lineRule="auto"/>
        <w:ind w:left="1080"/>
        <w:contextualSpacing/>
        <w:jc w:val="both"/>
      </w:pPr>
      <w:r w:rsidRPr="00CA3CCD">
        <w:t xml:space="preserve">Private Fields: underscore followed by </w:t>
      </w:r>
      <w:proofErr w:type="spellStart"/>
      <w:r w:rsidRPr="00CA3CCD">
        <w:t>lowerCamelCase</w:t>
      </w:r>
      <w:proofErr w:type="spellEnd"/>
      <w:r w:rsidRPr="00CA3CCD">
        <w:t>.</w:t>
      </w:r>
    </w:p>
    <w:p w:rsidR="005641BC" w:rsidRPr="00CA3CCD" w:rsidRDefault="005641BC" w:rsidP="00201E27">
      <w:pPr>
        <w:pStyle w:val="ListParagraph"/>
        <w:numPr>
          <w:ilvl w:val="0"/>
          <w:numId w:val="55"/>
        </w:numPr>
        <w:spacing w:after="200" w:line="264" w:lineRule="auto"/>
        <w:ind w:left="1080"/>
        <w:contextualSpacing/>
        <w:jc w:val="both"/>
      </w:pPr>
      <w:r w:rsidRPr="00CA3CCD">
        <w:t xml:space="preserve">Non-private Fields and properties: </w:t>
      </w:r>
      <w:proofErr w:type="spellStart"/>
      <w:r w:rsidRPr="00CA3CCD">
        <w:t>UpperCamelCase</w:t>
      </w:r>
      <w:proofErr w:type="spellEnd"/>
      <w:r w:rsidRPr="00CA3CCD">
        <w:t>.</w:t>
      </w:r>
    </w:p>
    <w:p w:rsidR="005641BC" w:rsidRPr="00CA3CCD" w:rsidRDefault="005641BC" w:rsidP="00201E27">
      <w:pPr>
        <w:pStyle w:val="ListParagraph"/>
        <w:numPr>
          <w:ilvl w:val="0"/>
          <w:numId w:val="55"/>
        </w:numPr>
        <w:spacing w:after="200" w:line="264" w:lineRule="auto"/>
        <w:ind w:left="1080"/>
        <w:contextualSpacing/>
        <w:jc w:val="both"/>
      </w:pPr>
      <w:r w:rsidRPr="00CA3CCD">
        <w:t xml:space="preserve">Local variables: </w:t>
      </w:r>
      <w:proofErr w:type="spellStart"/>
      <w:r w:rsidRPr="00CA3CCD">
        <w:t>lowerCamelCase</w:t>
      </w:r>
      <w:proofErr w:type="spellEnd"/>
      <w:r w:rsidRPr="00CA3CCD">
        <w:t>.</w:t>
      </w:r>
    </w:p>
    <w:p w:rsidR="005641BC" w:rsidRPr="00CA3CCD" w:rsidRDefault="005641BC" w:rsidP="00201E27">
      <w:pPr>
        <w:pStyle w:val="ListParagraph"/>
        <w:numPr>
          <w:ilvl w:val="0"/>
          <w:numId w:val="55"/>
        </w:numPr>
        <w:spacing w:after="200" w:line="264" w:lineRule="auto"/>
        <w:ind w:left="1080"/>
        <w:contextualSpacing/>
        <w:jc w:val="both"/>
      </w:pPr>
      <w:r w:rsidRPr="00CA3CCD">
        <w:t>Do not use consecutive underscores in name.</w:t>
      </w:r>
    </w:p>
    <w:p w:rsidR="005641BC" w:rsidRPr="00CA3CCD" w:rsidRDefault="005641BC" w:rsidP="00201E27">
      <w:pPr>
        <w:pStyle w:val="ListParagraph"/>
        <w:numPr>
          <w:ilvl w:val="0"/>
          <w:numId w:val="55"/>
        </w:numPr>
        <w:spacing w:after="200" w:line="264" w:lineRule="auto"/>
        <w:ind w:left="1080"/>
        <w:contextualSpacing/>
        <w:jc w:val="both"/>
      </w:pPr>
      <w:r w:rsidRPr="00CA3CCD">
        <w:t>Do not use Hungarian style.</w:t>
      </w:r>
    </w:p>
    <w:p w:rsidR="005641BC" w:rsidRDefault="005641BC" w:rsidP="005641BC">
      <w:pPr>
        <w:pStyle w:val="Heading2"/>
        <w:numPr>
          <w:ilvl w:val="2"/>
          <w:numId w:val="34"/>
        </w:numPr>
        <w:ind w:left="1260"/>
      </w:pPr>
      <w:bookmarkStart w:id="41" w:name="_Toc336515309"/>
      <w:r>
        <w:t>Lengths</w:t>
      </w:r>
      <w:bookmarkEnd w:id="41"/>
    </w:p>
    <w:p w:rsidR="005641BC" w:rsidRPr="00CA3CCD" w:rsidRDefault="005641BC" w:rsidP="00201E27">
      <w:pPr>
        <w:pStyle w:val="ListParagraph"/>
        <w:numPr>
          <w:ilvl w:val="0"/>
          <w:numId w:val="56"/>
        </w:numPr>
        <w:spacing w:after="200" w:line="264" w:lineRule="auto"/>
        <w:contextualSpacing/>
        <w:jc w:val="both"/>
      </w:pPr>
      <w:r w:rsidRPr="00CA3CCD">
        <w:t>Public name should not be longer than 32 characters or 7 words.</w:t>
      </w:r>
    </w:p>
    <w:p w:rsidR="005641BC" w:rsidRPr="00CA3CCD" w:rsidRDefault="005641BC" w:rsidP="00201E27">
      <w:pPr>
        <w:pStyle w:val="ListParagraph"/>
        <w:numPr>
          <w:ilvl w:val="0"/>
          <w:numId w:val="56"/>
        </w:numPr>
        <w:spacing w:after="200" w:line="264" w:lineRule="auto"/>
        <w:contextualSpacing/>
        <w:jc w:val="both"/>
      </w:pPr>
      <w:r w:rsidRPr="00CA3CCD">
        <w:t>Methods should contain no more than 70 lines of code (if it is, it must be divided into methods).</w:t>
      </w:r>
    </w:p>
    <w:p w:rsidR="005641BC" w:rsidRPr="00CA3CCD" w:rsidRDefault="005641BC" w:rsidP="00201E27">
      <w:pPr>
        <w:pStyle w:val="ListParagraph"/>
        <w:numPr>
          <w:ilvl w:val="0"/>
          <w:numId w:val="56"/>
        </w:numPr>
        <w:spacing w:after="200" w:line="264" w:lineRule="auto"/>
        <w:contextualSpacing/>
        <w:jc w:val="both"/>
      </w:pPr>
      <w:r w:rsidRPr="00CA3CCD">
        <w:t>Methods should contain no more than 5 levels of indentation (if it is, it must be divided into methods).</w:t>
      </w:r>
    </w:p>
    <w:p w:rsidR="005641BC" w:rsidRPr="00CA3CCD" w:rsidRDefault="005641BC" w:rsidP="00201E27">
      <w:pPr>
        <w:pStyle w:val="ListParagraph"/>
        <w:numPr>
          <w:ilvl w:val="0"/>
          <w:numId w:val="56"/>
        </w:numPr>
        <w:spacing w:after="200" w:line="264" w:lineRule="auto"/>
        <w:contextualSpacing/>
        <w:jc w:val="both"/>
      </w:pPr>
      <w:r w:rsidRPr="00CA3CCD">
        <w:t>A line of code should contain no more than 80 characters.</w:t>
      </w:r>
    </w:p>
    <w:p w:rsidR="005641BC" w:rsidRPr="00A73D9E" w:rsidRDefault="005641BC" w:rsidP="00A73D9E"/>
    <w:sectPr w:rsidR="005641BC" w:rsidRPr="00A73D9E" w:rsidSect="008328DD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18" w:right="1134" w:bottom="1418" w:left="1985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EC1" w:rsidRDefault="008C5EC1" w:rsidP="00694609">
      <w:pPr>
        <w:spacing w:after="0" w:line="240" w:lineRule="auto"/>
      </w:pPr>
      <w:r>
        <w:separator/>
      </w:r>
    </w:p>
  </w:endnote>
  <w:endnote w:type="continuationSeparator" w:id="0">
    <w:p w:rsidR="008C5EC1" w:rsidRDefault="008C5EC1" w:rsidP="00694609">
      <w:pPr>
        <w:spacing w:after="0" w:line="240" w:lineRule="auto"/>
      </w:pPr>
      <w:r>
        <w:continuationSeparator/>
      </w:r>
    </w:p>
  </w:endnote>
  <w:endnote w:type="continuationNotice" w:id="1">
    <w:p w:rsidR="008C5EC1" w:rsidRDefault="008C5E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2801"/>
      <w:gridCol w:w="6536"/>
    </w:tblGrid>
    <w:tr w:rsidR="00BE5D78">
      <w:trPr>
        <w:trHeight w:val="360"/>
        <w:ins w:id="62" w:author="Sajivn" w:date="2012-09-18T00:09:00Z"/>
      </w:trPr>
      <w:tc>
        <w:tcPr>
          <w:tcW w:w="1500" w:type="pct"/>
          <w:shd w:val="clear" w:color="auto" w:fill="8064A2" w:themeFill="accent4"/>
        </w:tcPr>
        <w:p w:rsidR="00BE5D78" w:rsidRDefault="00BE5D78">
          <w:pPr>
            <w:pStyle w:val="Footer"/>
            <w:rPr>
              <w:ins w:id="63" w:author="Sajivn" w:date="2012-09-18T00:09:00Z"/>
              <w:color w:val="FFFFFF" w:themeColor="background1"/>
            </w:rPr>
          </w:pPr>
          <w:ins w:id="64" w:author="Sajivn" w:date="2012-09-18T00:09:00Z"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</w:ins>
          <w:r w:rsidR="00450A2C" w:rsidRPr="00450A2C">
            <w:rPr>
              <w:noProof/>
              <w:color w:val="FFFFFF" w:themeColor="background1"/>
            </w:rPr>
            <w:t>12</w:t>
          </w:r>
          <w:ins w:id="65" w:author="Sajivn" w:date="2012-09-18T00:09:00Z">
            <w:r>
              <w:rPr>
                <w:noProof/>
                <w:color w:val="FFFFFF" w:themeColor="background1"/>
              </w:rPr>
              <w:fldChar w:fldCharType="end"/>
            </w:r>
          </w:ins>
        </w:p>
      </w:tc>
      <w:tc>
        <w:tcPr>
          <w:tcW w:w="3500" w:type="pct"/>
        </w:tcPr>
        <w:p w:rsidR="00BE5D78" w:rsidRDefault="00BE5D78">
          <w:pPr>
            <w:pStyle w:val="Footer"/>
            <w:rPr>
              <w:ins w:id="66" w:author="Sajivn" w:date="2012-09-18T00:09:00Z"/>
            </w:rPr>
          </w:pPr>
          <w:ins w:id="67" w:author="Sajivn" w:date="2012-09-18T00:09:00Z">
            <w:r>
              <w:t>Capstone Project – HDMS</w:t>
            </w:r>
          </w:ins>
        </w:p>
      </w:tc>
    </w:tr>
  </w:tbl>
  <w:p w:rsidR="00BE5D78" w:rsidRDefault="00BE5D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536"/>
      <w:gridCol w:w="2801"/>
    </w:tblGrid>
    <w:tr w:rsidR="00BE5D78">
      <w:trPr>
        <w:trHeight w:val="360"/>
        <w:ins w:id="68" w:author="Sajivn" w:date="2012-09-18T00:04:00Z"/>
      </w:trPr>
      <w:tc>
        <w:tcPr>
          <w:tcW w:w="3500" w:type="pct"/>
        </w:tcPr>
        <w:p w:rsidR="00BE5D78" w:rsidRDefault="00BE5D78">
          <w:pPr>
            <w:pStyle w:val="Footer"/>
            <w:jc w:val="right"/>
            <w:rPr>
              <w:ins w:id="69" w:author="Sajivn" w:date="2012-09-18T00:04:00Z"/>
              <w:rFonts w:asciiTheme="majorHAnsi" w:eastAsiaTheme="majorEastAsia" w:hAnsiTheme="majorHAnsi" w:cstheme="majorBidi"/>
              <w:color w:val="404040" w:themeColor="text1" w:themeTint="BF"/>
            </w:rPr>
            <w:pPrChange w:id="70" w:author="Sajivn" w:date="2012-09-18T00:10:00Z">
              <w:pPr>
                <w:pStyle w:val="Footer"/>
                <w:keepNext/>
                <w:keepLines/>
                <w:spacing w:before="200"/>
                <w:jc w:val="right"/>
                <w:outlineLvl w:val="7"/>
              </w:pPr>
            </w:pPrChange>
          </w:pPr>
          <w:ins w:id="71" w:author="Sajivn" w:date="2012-09-18T00:07:00Z">
            <w:r>
              <w:t>Capstone Project – HDMS</w:t>
            </w:r>
          </w:ins>
        </w:p>
      </w:tc>
      <w:tc>
        <w:tcPr>
          <w:tcW w:w="1500" w:type="pct"/>
          <w:shd w:val="clear" w:color="auto" w:fill="8064A2" w:themeFill="accent4"/>
        </w:tcPr>
        <w:p w:rsidR="00BE5D78" w:rsidRDefault="00BE5D78">
          <w:pPr>
            <w:pStyle w:val="Footer"/>
            <w:jc w:val="right"/>
            <w:rPr>
              <w:ins w:id="72" w:author="Sajivn" w:date="2012-09-18T00:04:00Z"/>
              <w:color w:val="FFFFFF" w:themeColor="background1"/>
            </w:rPr>
          </w:pPr>
          <w:ins w:id="73" w:author="Sajivn" w:date="2012-09-18T00:04:00Z">
            <w:r>
              <w:fldChar w:fldCharType="begin"/>
            </w:r>
            <w:r>
              <w:instrText xml:space="preserve"> PAGE    \* MERGEFORMAT </w:instrText>
            </w:r>
            <w:r>
              <w:fldChar w:fldCharType="separate"/>
            </w:r>
          </w:ins>
          <w:r w:rsidR="00450A2C" w:rsidRPr="00450A2C">
            <w:rPr>
              <w:noProof/>
              <w:color w:val="FFFFFF" w:themeColor="background1"/>
            </w:rPr>
            <w:t>11</w:t>
          </w:r>
          <w:ins w:id="74" w:author="Sajivn" w:date="2012-09-18T00:04:00Z">
            <w:r>
              <w:rPr>
                <w:noProof/>
                <w:color w:val="FFFFFF" w:themeColor="background1"/>
              </w:rPr>
              <w:fldChar w:fldCharType="end"/>
            </w:r>
          </w:ins>
        </w:p>
      </w:tc>
    </w:tr>
  </w:tbl>
  <w:p w:rsidR="00BE5D78" w:rsidRDefault="00BE5D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525"/>
    </w:tblGrid>
    <w:tr w:rsidR="00BE5D78">
      <w:trPr>
        <w:trHeight w:val="10166"/>
        <w:ins w:id="75" w:author="Sajivn" w:date="2012-09-18T00:32:00Z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BE5D78" w:rsidRDefault="00BE5D78" w:rsidP="00E85651">
          <w:pPr>
            <w:pStyle w:val="Header"/>
            <w:ind w:left="113" w:right="113"/>
            <w:rPr>
              <w:ins w:id="76" w:author="Sajivn" w:date="2012-09-18T00:32:00Z"/>
            </w:rPr>
          </w:pPr>
          <w:ins w:id="77" w:author="Sajivn" w:date="2012-09-18T00:32:00Z">
            <w:r>
              <w:rPr>
                <w:color w:val="4F81BD" w:themeColor="accent1"/>
              </w:rPr>
              <w:t xml:space="preserve"> </w:t>
            </w:r>
          </w:ins>
          <w:r>
            <w:t xml:space="preserve"> </w:t>
          </w:r>
          <w:r w:rsidRPr="00D305EF">
            <w:rPr>
              <w:color w:val="4F81BD" w:themeColor="accent1"/>
            </w:rPr>
            <w:t>Software Project Management Plan</w:t>
          </w:r>
        </w:p>
      </w:tc>
    </w:tr>
    <w:tr w:rsidR="00BE5D78">
      <w:trPr>
        <w:ins w:id="78" w:author="Sajivn" w:date="2012-09-18T00:32:00Z"/>
      </w:trPr>
      <w:tc>
        <w:tcPr>
          <w:tcW w:w="498" w:type="dxa"/>
          <w:tcBorders>
            <w:top w:val="single" w:sz="4" w:space="0" w:color="auto"/>
          </w:tcBorders>
        </w:tcPr>
        <w:p w:rsidR="00BE5D78" w:rsidRDefault="00BE5D78">
          <w:pPr>
            <w:pStyle w:val="Footer"/>
            <w:rPr>
              <w:ins w:id="79" w:author="Sajivn" w:date="2012-09-18T00:32:00Z"/>
              <w14:numForm w14:val="lining"/>
            </w:rPr>
          </w:pPr>
          <w:ins w:id="80" w:author="Sajivn" w:date="2012-09-18T00:32:00Z">
            <w:r>
              <w:rPr>
                <w14:glow w14:rad="38100">
                  <w14:schemeClr w14:val="accent1">
                    <w14:alpha w14:val="60000"/>
                  </w14:schemeClr>
                </w14:glow>
                <w14:numForm w14:val="lining"/>
              </w:rPr>
              <w:fldChar w:fldCharType="begin"/>
            </w:r>
            <w:r>
              <w:rPr>
                <w14:glow w14:rad="38100">
                  <w14:schemeClr w14:val="accent1">
                    <w14:alpha w14:val="60000"/>
                  </w14:schemeClr>
                </w14:glow>
                <w14:numForm w14:val="lining"/>
              </w:rPr>
              <w:instrText xml:space="preserve"> PAGE   \* MERGEFORMAT </w:instrText>
            </w:r>
            <w:r>
              <w:rPr>
                <w14:glow w14:rad="38100">
                  <w14:schemeClr w14:val="accent1">
                    <w14:alpha w14:val="60000"/>
                  </w14:schemeClr>
                </w14:glow>
                <w14:numForm w14:val="lining"/>
              </w:rPr>
              <w:fldChar w:fldCharType="separate"/>
            </w:r>
          </w:ins>
          <w:r w:rsidR="00450A2C" w:rsidRPr="00450A2C">
            <w:rPr>
              <w:noProof/>
              <w:color w:val="4F81BD" w:themeColor="accent1"/>
              <w:sz w:val="40"/>
              <w:szCs w:val="40"/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t>1</w:t>
          </w:r>
          <w:ins w:id="81" w:author="Sajivn" w:date="2012-09-18T00:32:00Z">
            <w:r>
              <w:rPr>
                <w:noProof/>
                <w:color w:val="4F81BD" w:themeColor="accent1"/>
                <w:sz w:val="40"/>
                <w:szCs w:val="40"/>
                <w14:glow w14:rad="38100">
                  <w14:schemeClr w14:val="accent1">
                    <w14:alpha w14:val="60000"/>
                  </w14:schemeClr>
                </w14:glow>
                <w14:numForm w14:val="lining"/>
              </w:rPr>
              <w:fldChar w:fldCharType="end"/>
            </w:r>
          </w:ins>
        </w:p>
      </w:tc>
    </w:tr>
    <w:tr w:rsidR="00BE5D78">
      <w:trPr>
        <w:trHeight w:val="768"/>
        <w:ins w:id="82" w:author="Sajivn" w:date="2012-09-18T00:32:00Z"/>
      </w:trPr>
      <w:tc>
        <w:tcPr>
          <w:tcW w:w="498" w:type="dxa"/>
        </w:tcPr>
        <w:p w:rsidR="00BE5D78" w:rsidRDefault="00BE5D78">
          <w:pPr>
            <w:pStyle w:val="Header"/>
            <w:rPr>
              <w:ins w:id="83" w:author="Sajivn" w:date="2012-09-18T00:32:00Z"/>
            </w:rPr>
          </w:pPr>
        </w:p>
      </w:tc>
    </w:tr>
  </w:tbl>
  <w:p w:rsidR="00BE5D78" w:rsidRDefault="00BE5D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EC1" w:rsidRDefault="008C5EC1" w:rsidP="00694609">
      <w:pPr>
        <w:spacing w:after="0" w:line="240" w:lineRule="auto"/>
      </w:pPr>
      <w:r>
        <w:separator/>
      </w:r>
    </w:p>
  </w:footnote>
  <w:footnote w:type="continuationSeparator" w:id="0">
    <w:p w:rsidR="008C5EC1" w:rsidRDefault="008C5EC1" w:rsidP="00694609">
      <w:pPr>
        <w:spacing w:after="0" w:line="240" w:lineRule="auto"/>
      </w:pPr>
      <w:r>
        <w:continuationSeparator/>
      </w:r>
    </w:p>
  </w:footnote>
  <w:footnote w:type="continuationNotice" w:id="1">
    <w:p w:rsidR="008C5EC1" w:rsidRDefault="008C5E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7936"/>
      <w:gridCol w:w="1401"/>
    </w:tblGrid>
    <w:tr w:rsidR="00BE5D78">
      <w:trPr>
        <w:trHeight w:val="475"/>
        <w:ins w:id="42" w:author="Sajivn" w:date="2012-09-18T00:10:00Z"/>
      </w:trPr>
      <w:customXmlInsRangeStart w:id="43" w:author="Sajivn" w:date="2012-09-18T00:10:00Z"/>
      <w:sdt>
        <w:sdtPr>
          <w:rPr>
            <w:caps/>
            <w:color w:val="FFFFFF" w:themeColor="background1"/>
          </w:rPr>
          <w:alias w:val="Title"/>
          <w:id w:val="78273368"/>
          <w:placeholder>
            <w:docPart w:val="1C032E563989439A941509C925D8FB8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customXmlInsRangeEnd w:id="43"/>
          <w:tc>
            <w:tcPr>
              <w:tcW w:w="4250" w:type="pct"/>
              <w:shd w:val="clear" w:color="auto" w:fill="8064A2" w:themeFill="accent4"/>
              <w:vAlign w:val="center"/>
            </w:tcPr>
            <w:p w:rsidR="00BE5D78" w:rsidRDefault="00BE5D78">
              <w:pPr>
                <w:pStyle w:val="Header"/>
                <w:jc w:val="right"/>
                <w:rPr>
                  <w:ins w:id="44" w:author="Sajivn" w:date="2012-09-18T00:10:00Z"/>
                  <w:caps/>
                  <w:color w:val="FFFFFF" w:themeColor="background1"/>
                </w:rPr>
              </w:pPr>
              <w:ins w:id="45" w:author="Sajivn" w:date="2012-09-19T10:16:00Z">
                <w:r w:rsidRPr="007900A0">
                  <w:rPr>
                    <w:caps/>
                    <w:color w:val="FFFFFF" w:themeColor="background1"/>
                  </w:rPr>
                  <w:t>Report 2 - Software Project Management Plan</w:t>
                </w:r>
              </w:ins>
            </w:p>
          </w:tc>
          <w:customXmlInsRangeStart w:id="46" w:author="Sajivn" w:date="2012-09-18T00:10:00Z"/>
        </w:sdtContent>
      </w:sdt>
      <w:customXmlInsRangeEnd w:id="46"/>
      <w:customXmlInsRangeStart w:id="47" w:author="Sajivn" w:date="2012-09-18T00:10:00Z"/>
      <w:sdt>
        <w:sdtPr>
          <w:rPr>
            <w:color w:val="FFFFFF" w:themeColor="background1"/>
          </w:rPr>
          <w:alias w:val="Date"/>
          <w:id w:val="78273375"/>
          <w:placeholder>
            <w:docPart w:val="C65A1F71765544D1A5A808BC04C6079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2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customXmlInsRangeEnd w:id="47"/>
          <w:tc>
            <w:tcPr>
              <w:tcW w:w="750" w:type="pct"/>
              <w:shd w:val="clear" w:color="auto" w:fill="000000" w:themeFill="text1"/>
              <w:vAlign w:val="center"/>
            </w:tcPr>
            <w:p w:rsidR="00BE5D78" w:rsidRDefault="00BE5D78">
              <w:pPr>
                <w:pStyle w:val="Header"/>
                <w:jc w:val="right"/>
                <w:rPr>
                  <w:ins w:id="48" w:author="Sajivn" w:date="2012-09-18T00:10:00Z"/>
                  <w:color w:val="FFFFFF" w:themeColor="background1"/>
                </w:rPr>
              </w:pPr>
              <w:ins w:id="49" w:author="Sajivn" w:date="2012-09-19T10:15:00Z">
                <w:r>
                  <w:rPr>
                    <w:color w:val="FFFFFF" w:themeColor="background1"/>
                  </w:rPr>
                  <w:t>September 2</w:t>
                </w:r>
              </w:ins>
              <w:ins w:id="50" w:author="Sajivn" w:date="2012-09-27T13:20:00Z">
                <w:r>
                  <w:rPr>
                    <w:color w:val="FFFFFF" w:themeColor="background1"/>
                  </w:rPr>
                  <w:t>7</w:t>
                </w:r>
              </w:ins>
              <w:ins w:id="51" w:author="Sajivn" w:date="2012-09-19T10:15:00Z">
                <w:r>
                  <w:rPr>
                    <w:color w:val="FFFFFF" w:themeColor="background1"/>
                  </w:rPr>
                  <w:t>, 2012</w:t>
                </w:r>
              </w:ins>
            </w:p>
          </w:tc>
          <w:customXmlInsRangeStart w:id="52" w:author="Sajivn" w:date="2012-09-18T00:10:00Z"/>
        </w:sdtContent>
      </w:sdt>
      <w:customXmlInsRangeEnd w:id="52"/>
    </w:tr>
  </w:tbl>
  <w:p w:rsidR="00BE5D78" w:rsidRDefault="00BE5D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401"/>
      <w:gridCol w:w="7936"/>
    </w:tblGrid>
    <w:tr w:rsidR="00BE5D78">
      <w:trPr>
        <w:trHeight w:val="475"/>
        <w:ins w:id="53" w:author="Sajivn" w:date="2012-09-18T00:09:00Z"/>
      </w:trPr>
      <w:customXmlInsRangeStart w:id="54" w:author="Sajivn" w:date="2012-09-18T00:09:00Z"/>
      <w:sdt>
        <w:sdtPr>
          <w:rPr>
            <w:color w:val="FFFFFF" w:themeColor="background1"/>
          </w:rPr>
          <w:alias w:val="Date"/>
          <w:id w:val="78223375"/>
          <w:dataBinding w:prefixMappings="xmlns:ns0='http://schemas.microsoft.com/office/2006/coverPageProps'" w:xpath="/ns0:CoverPageProperties[1]/ns0:PublishDate[1]" w:storeItemID="{55AF091B-3C7A-41E3-B477-F2FDAA23CFDA}"/>
          <w:date w:fullDate="2012-09-2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customXmlInsRangeEnd w:id="54"/>
          <w:tc>
            <w:tcPr>
              <w:tcW w:w="750" w:type="pct"/>
              <w:shd w:val="clear" w:color="auto" w:fill="000000" w:themeFill="text1"/>
            </w:tcPr>
            <w:p w:rsidR="00BE5D78" w:rsidRDefault="00BE5D78">
              <w:pPr>
                <w:pStyle w:val="Header"/>
                <w:rPr>
                  <w:ins w:id="55" w:author="Sajivn" w:date="2012-09-18T00:09:00Z"/>
                  <w:color w:val="FFFFFF" w:themeColor="background1"/>
                </w:rPr>
              </w:pPr>
              <w:ins w:id="56" w:author="Sajivn" w:date="2012-09-27T13:20:00Z">
                <w:r>
                  <w:rPr>
                    <w:color w:val="FFFFFF" w:themeColor="background1"/>
                  </w:rPr>
                  <w:t>September 27, 2012</w:t>
                </w:r>
              </w:ins>
            </w:p>
          </w:tc>
          <w:customXmlInsRangeStart w:id="57" w:author="Sajivn" w:date="2012-09-18T00:09:00Z"/>
        </w:sdtContent>
      </w:sdt>
      <w:customXmlInsRangeEnd w:id="57"/>
      <w:customXmlInsRangeStart w:id="58" w:author="Sajivn" w:date="2012-09-18T00:09:00Z"/>
      <w:sdt>
        <w:sdtPr>
          <w:rPr>
            <w:caps/>
            <w:color w:val="FFFFFF" w:themeColor="background1"/>
          </w:rPr>
          <w:alias w:val="Title"/>
          <w:id w:val="7822336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customXmlInsRangeEnd w:id="58"/>
          <w:tc>
            <w:tcPr>
              <w:tcW w:w="4250" w:type="pct"/>
              <w:shd w:val="clear" w:color="auto" w:fill="8064A2" w:themeFill="accent4"/>
              <w:vAlign w:val="center"/>
            </w:tcPr>
            <w:p w:rsidR="00BE5D78" w:rsidRDefault="00BE5D78">
              <w:pPr>
                <w:pStyle w:val="Header"/>
                <w:rPr>
                  <w:ins w:id="59" w:author="Sajivn" w:date="2012-09-18T00:09:00Z"/>
                  <w:caps/>
                  <w:color w:val="FFFFFF" w:themeColor="background1"/>
                </w:rPr>
              </w:pPr>
              <w:ins w:id="60" w:author="Sajivn" w:date="2012-09-19T10:16:00Z">
                <w:r>
                  <w:rPr>
                    <w:caps/>
                    <w:color w:val="FFFFFF" w:themeColor="background1"/>
                  </w:rPr>
                  <w:t>Report 2 - Software Project Management Plan</w:t>
                </w:r>
              </w:ins>
            </w:p>
          </w:tc>
          <w:customXmlInsRangeStart w:id="61" w:author="Sajivn" w:date="2012-09-18T00:09:00Z"/>
        </w:sdtContent>
      </w:sdt>
      <w:customXmlInsRangeEnd w:id="61"/>
    </w:tr>
  </w:tbl>
  <w:p w:rsidR="00BE5D78" w:rsidRDefault="00BE5D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7158DFA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1" w:tplc="961C52E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2" w:tplc="4162B05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3" w:tplc="3F1A2DB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4" w:tplc="3D0440F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5" w:tplc="62AAA8C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6" w:tplc="1378566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7" w:tplc="2A04244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8" w:tplc="6B32DBDC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</w:abstractNum>
  <w:abstractNum w:abstractNumId="1">
    <w:nsid w:val="00000002"/>
    <w:multiLevelType w:val="hybridMultilevel"/>
    <w:tmpl w:val="10C0073A"/>
    <w:lvl w:ilvl="0" w:tplc="1730102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1" w:tplc="DC36BFF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2" w:tplc="6B3659E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3" w:tplc="EFEA785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4" w:tplc="9044EFD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5" w:tplc="C9B6D0D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6" w:tplc="6088BD6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7" w:tplc="DA72D26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8" w:tplc="1350404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8AD0CB8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27645C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22BAB8E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33583FA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7A14C67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09B6C99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D24400D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D466E22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BBAC49E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3">
    <w:nsid w:val="00277FEE"/>
    <w:multiLevelType w:val="hybridMultilevel"/>
    <w:tmpl w:val="33687A1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C0E490FE">
      <w:numFmt w:val="bullet"/>
      <w:lvlText w:val="-"/>
      <w:lvlJc w:val="left"/>
      <w:pPr>
        <w:ind w:left="1140" w:hanging="360"/>
      </w:pPr>
      <w:rPr>
        <w:rFonts w:ascii="Calibri" w:eastAsia="MS Mincho" w:hAnsi="Calibri" w:cs="Calibri" w:hint="default"/>
        <w:b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05194A89"/>
    <w:multiLevelType w:val="hybridMultilevel"/>
    <w:tmpl w:val="6676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C45210"/>
    <w:multiLevelType w:val="hybridMultilevel"/>
    <w:tmpl w:val="6BA29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EC18B3"/>
    <w:multiLevelType w:val="hybridMultilevel"/>
    <w:tmpl w:val="10FE36FE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3B16D5"/>
    <w:multiLevelType w:val="hybridMultilevel"/>
    <w:tmpl w:val="2DE4C806"/>
    <w:lvl w:ilvl="0" w:tplc="1730102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921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D51C01"/>
    <w:multiLevelType w:val="hybridMultilevel"/>
    <w:tmpl w:val="33EA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B5032"/>
    <w:multiLevelType w:val="hybridMultilevel"/>
    <w:tmpl w:val="A55EA8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40459B"/>
    <w:multiLevelType w:val="hybridMultilevel"/>
    <w:tmpl w:val="FCEC7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A7064A"/>
    <w:multiLevelType w:val="hybridMultilevel"/>
    <w:tmpl w:val="063A4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FD554AE"/>
    <w:multiLevelType w:val="multilevel"/>
    <w:tmpl w:val="68CCD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BF54E7"/>
    <w:multiLevelType w:val="multilevel"/>
    <w:tmpl w:val="1056FD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34"/>
        </w:tabs>
        <w:ind w:left="720" w:hanging="5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01"/>
        </w:tabs>
        <w:ind w:left="720" w:hanging="3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01"/>
        </w:tabs>
        <w:ind w:left="1080" w:hanging="5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68"/>
        </w:tabs>
        <w:ind w:left="1080" w:hanging="4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835"/>
        </w:tabs>
        <w:ind w:left="1440" w:hanging="58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402"/>
        </w:tabs>
        <w:ind w:left="1440" w:hanging="41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249"/>
      </w:pPr>
      <w:rPr>
        <w:rFonts w:hint="default"/>
      </w:rPr>
    </w:lvl>
  </w:abstractNum>
  <w:abstractNum w:abstractNumId="16">
    <w:nsid w:val="23E07682"/>
    <w:multiLevelType w:val="hybridMultilevel"/>
    <w:tmpl w:val="52FE5BA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25810EE7"/>
    <w:multiLevelType w:val="hybridMultilevel"/>
    <w:tmpl w:val="B25C0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5E741E0"/>
    <w:multiLevelType w:val="hybridMultilevel"/>
    <w:tmpl w:val="D400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4B3FBC"/>
    <w:multiLevelType w:val="hybridMultilevel"/>
    <w:tmpl w:val="6A6E6E06"/>
    <w:lvl w:ilvl="0" w:tplc="B27A91C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BD354F"/>
    <w:multiLevelType w:val="multilevel"/>
    <w:tmpl w:val="C69284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B5C29DF"/>
    <w:multiLevelType w:val="hybridMultilevel"/>
    <w:tmpl w:val="F288DD78"/>
    <w:lvl w:ilvl="0" w:tplc="83AA7B92">
      <w:numFmt w:val="bullet"/>
      <w:lvlText w:val="-"/>
      <w:lvlJc w:val="left"/>
      <w:pPr>
        <w:ind w:left="720" w:hanging="360"/>
      </w:pPr>
      <w:rPr>
        <w:rFonts w:ascii="Cambria" w:eastAsia="MS Gothic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422CAC"/>
    <w:multiLevelType w:val="hybridMultilevel"/>
    <w:tmpl w:val="1EF4C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3BE3D77"/>
    <w:multiLevelType w:val="hybridMultilevel"/>
    <w:tmpl w:val="883CD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52A435A"/>
    <w:multiLevelType w:val="hybridMultilevel"/>
    <w:tmpl w:val="115AFF02"/>
    <w:lvl w:ilvl="0" w:tplc="EF1461B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A0584D"/>
    <w:multiLevelType w:val="hybridMultilevel"/>
    <w:tmpl w:val="A4B06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6AD4DC0"/>
    <w:multiLevelType w:val="hybridMultilevel"/>
    <w:tmpl w:val="EADA7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8944654"/>
    <w:multiLevelType w:val="hybridMultilevel"/>
    <w:tmpl w:val="703AEF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8B55B4"/>
    <w:multiLevelType w:val="hybridMultilevel"/>
    <w:tmpl w:val="4392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7319B3"/>
    <w:multiLevelType w:val="hybridMultilevel"/>
    <w:tmpl w:val="2A72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A085103"/>
    <w:multiLevelType w:val="hybridMultilevel"/>
    <w:tmpl w:val="8E586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B3562CD"/>
    <w:multiLevelType w:val="multilevel"/>
    <w:tmpl w:val="1056FD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34"/>
        </w:tabs>
        <w:ind w:left="720" w:hanging="5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01"/>
        </w:tabs>
        <w:ind w:left="720" w:hanging="3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01"/>
        </w:tabs>
        <w:ind w:left="1080" w:hanging="5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68"/>
        </w:tabs>
        <w:ind w:left="1080" w:hanging="4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835"/>
        </w:tabs>
        <w:ind w:left="1440" w:hanging="58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402"/>
        </w:tabs>
        <w:ind w:left="1440" w:hanging="41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249"/>
      </w:pPr>
      <w:rPr>
        <w:rFonts w:hint="default"/>
      </w:rPr>
    </w:lvl>
  </w:abstractNum>
  <w:abstractNum w:abstractNumId="33">
    <w:nsid w:val="4F8F57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41A3D89"/>
    <w:multiLevelType w:val="hybridMultilevel"/>
    <w:tmpl w:val="75BE8AC0"/>
    <w:lvl w:ilvl="0" w:tplc="2B8856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2C5252"/>
    <w:multiLevelType w:val="hybridMultilevel"/>
    <w:tmpl w:val="9C26F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A007C4B"/>
    <w:multiLevelType w:val="multilevel"/>
    <w:tmpl w:val="1056FD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34"/>
        </w:tabs>
        <w:ind w:left="720" w:hanging="5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01"/>
        </w:tabs>
        <w:ind w:left="720" w:hanging="3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01"/>
        </w:tabs>
        <w:ind w:left="1080" w:hanging="5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68"/>
        </w:tabs>
        <w:ind w:left="1080" w:hanging="4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835"/>
        </w:tabs>
        <w:ind w:left="1440" w:hanging="58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402"/>
        </w:tabs>
        <w:ind w:left="1440" w:hanging="41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249"/>
      </w:pPr>
      <w:rPr>
        <w:rFonts w:hint="default"/>
      </w:rPr>
    </w:lvl>
  </w:abstractNum>
  <w:abstractNum w:abstractNumId="37">
    <w:nsid w:val="5A18071D"/>
    <w:multiLevelType w:val="hybridMultilevel"/>
    <w:tmpl w:val="2FD0880A"/>
    <w:lvl w:ilvl="0" w:tplc="83AA7B92">
      <w:numFmt w:val="bullet"/>
      <w:lvlText w:val="-"/>
      <w:lvlJc w:val="left"/>
      <w:pPr>
        <w:ind w:left="720" w:hanging="360"/>
      </w:pPr>
      <w:rPr>
        <w:rFonts w:ascii="Cambria" w:eastAsia="MS Gothic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242BC1"/>
    <w:multiLevelType w:val="hybridMultilevel"/>
    <w:tmpl w:val="167E37D4"/>
    <w:lvl w:ilvl="0" w:tplc="D4382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47213D"/>
    <w:multiLevelType w:val="hybridMultilevel"/>
    <w:tmpl w:val="95881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E49547B"/>
    <w:multiLevelType w:val="hybridMultilevel"/>
    <w:tmpl w:val="B89A8F2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4A410F"/>
    <w:multiLevelType w:val="hybridMultilevel"/>
    <w:tmpl w:val="1B887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1287630"/>
    <w:multiLevelType w:val="hybridMultilevel"/>
    <w:tmpl w:val="50A8D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23A1FC8"/>
    <w:multiLevelType w:val="hybridMultilevel"/>
    <w:tmpl w:val="F5881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9D4383E"/>
    <w:multiLevelType w:val="hybridMultilevel"/>
    <w:tmpl w:val="E66E87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F2658B"/>
    <w:multiLevelType w:val="hybridMultilevel"/>
    <w:tmpl w:val="A57AE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6C497718"/>
    <w:multiLevelType w:val="hybridMultilevel"/>
    <w:tmpl w:val="286C37B8"/>
    <w:lvl w:ilvl="0" w:tplc="83AA7B92">
      <w:numFmt w:val="bullet"/>
      <w:lvlText w:val="-"/>
      <w:lvlJc w:val="left"/>
      <w:pPr>
        <w:ind w:left="720" w:hanging="360"/>
      </w:pPr>
      <w:rPr>
        <w:rFonts w:ascii="Cambria" w:eastAsia="MS Gothic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696778"/>
    <w:multiLevelType w:val="hybridMultilevel"/>
    <w:tmpl w:val="7CCAC43E"/>
    <w:lvl w:ilvl="0" w:tplc="04090011">
      <w:start w:val="1"/>
      <w:numFmt w:val="decimal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71DF5432"/>
    <w:multiLevelType w:val="hybridMultilevel"/>
    <w:tmpl w:val="6FD6E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3014921"/>
    <w:multiLevelType w:val="hybridMultilevel"/>
    <w:tmpl w:val="5FB63F0A"/>
    <w:lvl w:ilvl="0" w:tplc="04090013">
      <w:start w:val="1"/>
      <w:numFmt w:val="upperRoman"/>
      <w:lvlText w:val="%1."/>
      <w:lvlJc w:val="righ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0">
    <w:nsid w:val="738C1491"/>
    <w:multiLevelType w:val="hybridMultilevel"/>
    <w:tmpl w:val="472A7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570298D"/>
    <w:multiLevelType w:val="multilevel"/>
    <w:tmpl w:val="4D1466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>
    <w:nsid w:val="772A6A08"/>
    <w:multiLevelType w:val="hybridMultilevel"/>
    <w:tmpl w:val="04405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8AB0BFB"/>
    <w:multiLevelType w:val="hybridMultilevel"/>
    <w:tmpl w:val="69741DF2"/>
    <w:lvl w:ilvl="0" w:tplc="6CAC68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8C61F9C"/>
    <w:multiLevelType w:val="hybridMultilevel"/>
    <w:tmpl w:val="D8D02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7CBF084B"/>
    <w:multiLevelType w:val="hybridMultilevel"/>
    <w:tmpl w:val="8DF47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7D631FBD"/>
    <w:multiLevelType w:val="hybridMultilevel"/>
    <w:tmpl w:val="80D6F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2"/>
  </w:num>
  <w:num w:numId="3">
    <w:abstractNumId w:val="38"/>
  </w:num>
  <w:num w:numId="4">
    <w:abstractNumId w:val="50"/>
  </w:num>
  <w:num w:numId="5">
    <w:abstractNumId w:val="53"/>
  </w:num>
  <w:num w:numId="6">
    <w:abstractNumId w:val="11"/>
  </w:num>
  <w:num w:numId="7">
    <w:abstractNumId w:val="12"/>
  </w:num>
  <w:num w:numId="8">
    <w:abstractNumId w:val="6"/>
  </w:num>
  <w:num w:numId="9">
    <w:abstractNumId w:val="3"/>
  </w:num>
  <w:num w:numId="10">
    <w:abstractNumId w:val="10"/>
  </w:num>
  <w:num w:numId="11">
    <w:abstractNumId w:val="2"/>
  </w:num>
  <w:num w:numId="12">
    <w:abstractNumId w:val="0"/>
  </w:num>
  <w:num w:numId="13">
    <w:abstractNumId w:val="1"/>
  </w:num>
  <w:num w:numId="14">
    <w:abstractNumId w:val="29"/>
  </w:num>
  <w:num w:numId="15">
    <w:abstractNumId w:val="28"/>
  </w:num>
  <w:num w:numId="16">
    <w:abstractNumId w:val="8"/>
  </w:num>
  <w:num w:numId="17">
    <w:abstractNumId w:val="52"/>
  </w:num>
  <w:num w:numId="18">
    <w:abstractNumId w:val="34"/>
  </w:num>
  <w:num w:numId="19">
    <w:abstractNumId w:val="40"/>
  </w:num>
  <w:num w:numId="20">
    <w:abstractNumId w:val="41"/>
  </w:num>
  <w:num w:numId="21">
    <w:abstractNumId w:val="23"/>
  </w:num>
  <w:num w:numId="22">
    <w:abstractNumId w:val="26"/>
  </w:num>
  <w:num w:numId="23">
    <w:abstractNumId w:val="54"/>
  </w:num>
  <w:num w:numId="24">
    <w:abstractNumId w:val="25"/>
  </w:num>
  <w:num w:numId="25">
    <w:abstractNumId w:val="39"/>
  </w:num>
  <w:num w:numId="26">
    <w:abstractNumId w:val="30"/>
  </w:num>
  <w:num w:numId="27">
    <w:abstractNumId w:val="13"/>
  </w:num>
  <w:num w:numId="28">
    <w:abstractNumId w:val="51"/>
  </w:num>
  <w:num w:numId="29">
    <w:abstractNumId w:val="33"/>
  </w:num>
  <w:num w:numId="30">
    <w:abstractNumId w:val="27"/>
  </w:num>
  <w:num w:numId="31">
    <w:abstractNumId w:val="44"/>
  </w:num>
  <w:num w:numId="32">
    <w:abstractNumId w:val="49"/>
  </w:num>
  <w:num w:numId="33">
    <w:abstractNumId w:val="20"/>
  </w:num>
  <w:num w:numId="34">
    <w:abstractNumId w:val="15"/>
  </w:num>
  <w:num w:numId="35">
    <w:abstractNumId w:val="22"/>
  </w:num>
  <w:num w:numId="36">
    <w:abstractNumId w:val="43"/>
  </w:num>
  <w:num w:numId="37">
    <w:abstractNumId w:val="45"/>
  </w:num>
  <w:num w:numId="38">
    <w:abstractNumId w:val="9"/>
  </w:num>
  <w:num w:numId="39">
    <w:abstractNumId w:val="17"/>
  </w:num>
  <w:num w:numId="40">
    <w:abstractNumId w:val="35"/>
  </w:num>
  <w:num w:numId="41">
    <w:abstractNumId w:val="5"/>
  </w:num>
  <w:num w:numId="42">
    <w:abstractNumId w:val="48"/>
  </w:num>
  <w:num w:numId="43">
    <w:abstractNumId w:val="31"/>
  </w:num>
  <w:num w:numId="44">
    <w:abstractNumId w:val="47"/>
  </w:num>
  <w:num w:numId="45">
    <w:abstractNumId w:val="16"/>
  </w:num>
  <w:num w:numId="46">
    <w:abstractNumId w:val="56"/>
  </w:num>
  <w:num w:numId="47">
    <w:abstractNumId w:val="14"/>
  </w:num>
  <w:num w:numId="48">
    <w:abstractNumId w:val="32"/>
  </w:num>
  <w:num w:numId="49">
    <w:abstractNumId w:val="19"/>
  </w:num>
  <w:num w:numId="50">
    <w:abstractNumId w:val="7"/>
  </w:num>
  <w:num w:numId="51">
    <w:abstractNumId w:val="36"/>
  </w:num>
  <w:num w:numId="52">
    <w:abstractNumId w:val="21"/>
  </w:num>
  <w:num w:numId="53">
    <w:abstractNumId w:val="37"/>
  </w:num>
  <w:num w:numId="54">
    <w:abstractNumId w:val="46"/>
  </w:num>
  <w:num w:numId="55">
    <w:abstractNumId w:val="18"/>
  </w:num>
  <w:num w:numId="56">
    <w:abstractNumId w:val="55"/>
  </w:num>
  <w:num w:numId="57">
    <w:abstractNumId w:val="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072"/>
    <w:rsid w:val="00004A69"/>
    <w:rsid w:val="00007C12"/>
    <w:rsid w:val="00024494"/>
    <w:rsid w:val="00025442"/>
    <w:rsid w:val="00031652"/>
    <w:rsid w:val="00031F9D"/>
    <w:rsid w:val="00051D15"/>
    <w:rsid w:val="000556C2"/>
    <w:rsid w:val="000627CA"/>
    <w:rsid w:val="00065418"/>
    <w:rsid w:val="000702C7"/>
    <w:rsid w:val="000757EE"/>
    <w:rsid w:val="000768C5"/>
    <w:rsid w:val="00077910"/>
    <w:rsid w:val="000802F4"/>
    <w:rsid w:val="00085462"/>
    <w:rsid w:val="00094330"/>
    <w:rsid w:val="00097636"/>
    <w:rsid w:val="000A3573"/>
    <w:rsid w:val="000A4B89"/>
    <w:rsid w:val="000A7309"/>
    <w:rsid w:val="000B0608"/>
    <w:rsid w:val="000B1A6A"/>
    <w:rsid w:val="000B1EEE"/>
    <w:rsid w:val="000B72DD"/>
    <w:rsid w:val="000B7960"/>
    <w:rsid w:val="000C1A17"/>
    <w:rsid w:val="000C4A87"/>
    <w:rsid w:val="000C75BB"/>
    <w:rsid w:val="000D1659"/>
    <w:rsid w:val="000D166A"/>
    <w:rsid w:val="000D1A33"/>
    <w:rsid w:val="000E5257"/>
    <w:rsid w:val="000E6191"/>
    <w:rsid w:val="000F1525"/>
    <w:rsid w:val="000F6F6F"/>
    <w:rsid w:val="001065CB"/>
    <w:rsid w:val="00110B73"/>
    <w:rsid w:val="00123665"/>
    <w:rsid w:val="00126194"/>
    <w:rsid w:val="001305BB"/>
    <w:rsid w:val="001368D0"/>
    <w:rsid w:val="0014200C"/>
    <w:rsid w:val="0014420B"/>
    <w:rsid w:val="001519AF"/>
    <w:rsid w:val="00153A17"/>
    <w:rsid w:val="00153EB8"/>
    <w:rsid w:val="00154345"/>
    <w:rsid w:val="00156941"/>
    <w:rsid w:val="001723F2"/>
    <w:rsid w:val="00190FD7"/>
    <w:rsid w:val="0019147E"/>
    <w:rsid w:val="00194E0D"/>
    <w:rsid w:val="00195DEF"/>
    <w:rsid w:val="00197171"/>
    <w:rsid w:val="0019798C"/>
    <w:rsid w:val="001A11C1"/>
    <w:rsid w:val="001C1AE3"/>
    <w:rsid w:val="001C5B0C"/>
    <w:rsid w:val="001D0E32"/>
    <w:rsid w:val="001D3BF9"/>
    <w:rsid w:val="001D67CA"/>
    <w:rsid w:val="001D7819"/>
    <w:rsid w:val="001E2331"/>
    <w:rsid w:val="001E2C06"/>
    <w:rsid w:val="001F08C7"/>
    <w:rsid w:val="001F4F98"/>
    <w:rsid w:val="001F52B4"/>
    <w:rsid w:val="001F6FEF"/>
    <w:rsid w:val="002011AD"/>
    <w:rsid w:val="00201E27"/>
    <w:rsid w:val="002068C5"/>
    <w:rsid w:val="00207FEA"/>
    <w:rsid w:val="00210FD2"/>
    <w:rsid w:val="00211FA7"/>
    <w:rsid w:val="00215747"/>
    <w:rsid w:val="00221425"/>
    <w:rsid w:val="002249BF"/>
    <w:rsid w:val="00225581"/>
    <w:rsid w:val="00230C8B"/>
    <w:rsid w:val="002337BD"/>
    <w:rsid w:val="00233E6C"/>
    <w:rsid w:val="002371F6"/>
    <w:rsid w:val="002441B9"/>
    <w:rsid w:val="00245451"/>
    <w:rsid w:val="002577F9"/>
    <w:rsid w:val="00257CEE"/>
    <w:rsid w:val="00260B5A"/>
    <w:rsid w:val="002640F6"/>
    <w:rsid w:val="002715EB"/>
    <w:rsid w:val="00276399"/>
    <w:rsid w:val="00280F59"/>
    <w:rsid w:val="002933A6"/>
    <w:rsid w:val="002A10ED"/>
    <w:rsid w:val="002A1385"/>
    <w:rsid w:val="002B04DF"/>
    <w:rsid w:val="002B6655"/>
    <w:rsid w:val="002C0BEC"/>
    <w:rsid w:val="002D3E7D"/>
    <w:rsid w:val="002D48BD"/>
    <w:rsid w:val="002D500A"/>
    <w:rsid w:val="002E47A0"/>
    <w:rsid w:val="002E6E1E"/>
    <w:rsid w:val="002F13D7"/>
    <w:rsid w:val="002F28CB"/>
    <w:rsid w:val="002F5725"/>
    <w:rsid w:val="002F74AD"/>
    <w:rsid w:val="0030232E"/>
    <w:rsid w:val="003033B6"/>
    <w:rsid w:val="00304114"/>
    <w:rsid w:val="00307DD7"/>
    <w:rsid w:val="003112A6"/>
    <w:rsid w:val="00316402"/>
    <w:rsid w:val="00320506"/>
    <w:rsid w:val="0032170A"/>
    <w:rsid w:val="00322A3D"/>
    <w:rsid w:val="00324C0B"/>
    <w:rsid w:val="00326AAF"/>
    <w:rsid w:val="00327563"/>
    <w:rsid w:val="00333C5D"/>
    <w:rsid w:val="00340628"/>
    <w:rsid w:val="00340C20"/>
    <w:rsid w:val="00343605"/>
    <w:rsid w:val="00343969"/>
    <w:rsid w:val="00345A95"/>
    <w:rsid w:val="003512A2"/>
    <w:rsid w:val="0035626C"/>
    <w:rsid w:val="00360D0A"/>
    <w:rsid w:val="00366E5A"/>
    <w:rsid w:val="00367C91"/>
    <w:rsid w:val="0037109D"/>
    <w:rsid w:val="003746D4"/>
    <w:rsid w:val="00384668"/>
    <w:rsid w:val="00384B7E"/>
    <w:rsid w:val="00384D1F"/>
    <w:rsid w:val="003867D6"/>
    <w:rsid w:val="00386C4C"/>
    <w:rsid w:val="00387C61"/>
    <w:rsid w:val="00393ED8"/>
    <w:rsid w:val="00395092"/>
    <w:rsid w:val="003B055E"/>
    <w:rsid w:val="003B0714"/>
    <w:rsid w:val="003B227C"/>
    <w:rsid w:val="003B7E27"/>
    <w:rsid w:val="003C5AF6"/>
    <w:rsid w:val="003C6F9A"/>
    <w:rsid w:val="003D302C"/>
    <w:rsid w:val="003D3580"/>
    <w:rsid w:val="003D58C7"/>
    <w:rsid w:val="003E08FA"/>
    <w:rsid w:val="003E10DA"/>
    <w:rsid w:val="003E20A9"/>
    <w:rsid w:val="003E603D"/>
    <w:rsid w:val="003F09B9"/>
    <w:rsid w:val="003F17E0"/>
    <w:rsid w:val="003F2BC1"/>
    <w:rsid w:val="00402460"/>
    <w:rsid w:val="00402948"/>
    <w:rsid w:val="00403392"/>
    <w:rsid w:val="00403E4C"/>
    <w:rsid w:val="00406F32"/>
    <w:rsid w:val="004072C3"/>
    <w:rsid w:val="00420593"/>
    <w:rsid w:val="004253F4"/>
    <w:rsid w:val="0043707F"/>
    <w:rsid w:val="0044073C"/>
    <w:rsid w:val="00441667"/>
    <w:rsid w:val="00442671"/>
    <w:rsid w:val="0044525A"/>
    <w:rsid w:val="00450A2C"/>
    <w:rsid w:val="00455C14"/>
    <w:rsid w:val="00463527"/>
    <w:rsid w:val="00466F12"/>
    <w:rsid w:val="004673D0"/>
    <w:rsid w:val="00470A30"/>
    <w:rsid w:val="00474A45"/>
    <w:rsid w:val="00474A86"/>
    <w:rsid w:val="004754DB"/>
    <w:rsid w:val="00482E54"/>
    <w:rsid w:val="004858EC"/>
    <w:rsid w:val="004867CB"/>
    <w:rsid w:val="00487934"/>
    <w:rsid w:val="00491577"/>
    <w:rsid w:val="00492B36"/>
    <w:rsid w:val="004931F3"/>
    <w:rsid w:val="004962A1"/>
    <w:rsid w:val="004A079F"/>
    <w:rsid w:val="004A200A"/>
    <w:rsid w:val="004A2C74"/>
    <w:rsid w:val="004A3289"/>
    <w:rsid w:val="004A3423"/>
    <w:rsid w:val="004A6672"/>
    <w:rsid w:val="004A7AA7"/>
    <w:rsid w:val="004B17A0"/>
    <w:rsid w:val="004B6561"/>
    <w:rsid w:val="004C523C"/>
    <w:rsid w:val="004E0DE3"/>
    <w:rsid w:val="004E1A99"/>
    <w:rsid w:val="004E6118"/>
    <w:rsid w:val="004F5332"/>
    <w:rsid w:val="004F57E4"/>
    <w:rsid w:val="004F6855"/>
    <w:rsid w:val="004F74DF"/>
    <w:rsid w:val="005031A6"/>
    <w:rsid w:val="00503446"/>
    <w:rsid w:val="005136AF"/>
    <w:rsid w:val="005146FF"/>
    <w:rsid w:val="00514AF1"/>
    <w:rsid w:val="00534FCC"/>
    <w:rsid w:val="00535B1D"/>
    <w:rsid w:val="00536BFD"/>
    <w:rsid w:val="00544E77"/>
    <w:rsid w:val="00545C45"/>
    <w:rsid w:val="0055506F"/>
    <w:rsid w:val="00556D1C"/>
    <w:rsid w:val="00560D57"/>
    <w:rsid w:val="005637DE"/>
    <w:rsid w:val="005641BC"/>
    <w:rsid w:val="00564D16"/>
    <w:rsid w:val="005707AD"/>
    <w:rsid w:val="00574C3C"/>
    <w:rsid w:val="005839EA"/>
    <w:rsid w:val="00584119"/>
    <w:rsid w:val="00590125"/>
    <w:rsid w:val="0059077C"/>
    <w:rsid w:val="00591165"/>
    <w:rsid w:val="00593703"/>
    <w:rsid w:val="005951AB"/>
    <w:rsid w:val="005974AB"/>
    <w:rsid w:val="005A29C9"/>
    <w:rsid w:val="005A634D"/>
    <w:rsid w:val="005B08EF"/>
    <w:rsid w:val="005B2841"/>
    <w:rsid w:val="005B41F7"/>
    <w:rsid w:val="005D1D0E"/>
    <w:rsid w:val="005D305E"/>
    <w:rsid w:val="005E352A"/>
    <w:rsid w:val="005E7324"/>
    <w:rsid w:val="005F05B5"/>
    <w:rsid w:val="005F1C5F"/>
    <w:rsid w:val="00601075"/>
    <w:rsid w:val="006038E5"/>
    <w:rsid w:val="00605A95"/>
    <w:rsid w:val="00610323"/>
    <w:rsid w:val="00610F40"/>
    <w:rsid w:val="00611106"/>
    <w:rsid w:val="0061661D"/>
    <w:rsid w:val="00621A0B"/>
    <w:rsid w:val="00623058"/>
    <w:rsid w:val="00623AAA"/>
    <w:rsid w:val="00623E4A"/>
    <w:rsid w:val="00625D7F"/>
    <w:rsid w:val="0062651B"/>
    <w:rsid w:val="00637835"/>
    <w:rsid w:val="0065022A"/>
    <w:rsid w:val="00653B2B"/>
    <w:rsid w:val="006602C9"/>
    <w:rsid w:val="006611CC"/>
    <w:rsid w:val="006727A8"/>
    <w:rsid w:val="00674465"/>
    <w:rsid w:val="00675172"/>
    <w:rsid w:val="006774F7"/>
    <w:rsid w:val="00682AD1"/>
    <w:rsid w:val="00683646"/>
    <w:rsid w:val="0069121E"/>
    <w:rsid w:val="00694609"/>
    <w:rsid w:val="006A01E8"/>
    <w:rsid w:val="006B284F"/>
    <w:rsid w:val="006B2A16"/>
    <w:rsid w:val="006B45E3"/>
    <w:rsid w:val="006B4EFE"/>
    <w:rsid w:val="006B6072"/>
    <w:rsid w:val="006B68AF"/>
    <w:rsid w:val="006C78F7"/>
    <w:rsid w:val="006D2BA2"/>
    <w:rsid w:val="006D344D"/>
    <w:rsid w:val="006D52B7"/>
    <w:rsid w:val="006D5C4F"/>
    <w:rsid w:val="006E0E0D"/>
    <w:rsid w:val="006E4B88"/>
    <w:rsid w:val="006E795E"/>
    <w:rsid w:val="006F1269"/>
    <w:rsid w:val="006F4988"/>
    <w:rsid w:val="006F7D28"/>
    <w:rsid w:val="007028F6"/>
    <w:rsid w:val="00702A02"/>
    <w:rsid w:val="0071195E"/>
    <w:rsid w:val="00712890"/>
    <w:rsid w:val="00715795"/>
    <w:rsid w:val="00720A8C"/>
    <w:rsid w:val="007216D7"/>
    <w:rsid w:val="00726985"/>
    <w:rsid w:val="00730C2E"/>
    <w:rsid w:val="00732EDB"/>
    <w:rsid w:val="00733D78"/>
    <w:rsid w:val="00743959"/>
    <w:rsid w:val="007461AE"/>
    <w:rsid w:val="0075259E"/>
    <w:rsid w:val="00764394"/>
    <w:rsid w:val="007664F5"/>
    <w:rsid w:val="00770C9F"/>
    <w:rsid w:val="00776118"/>
    <w:rsid w:val="00776170"/>
    <w:rsid w:val="00777563"/>
    <w:rsid w:val="00781B42"/>
    <w:rsid w:val="00781FFC"/>
    <w:rsid w:val="00783858"/>
    <w:rsid w:val="00783D5D"/>
    <w:rsid w:val="007843BE"/>
    <w:rsid w:val="007900A0"/>
    <w:rsid w:val="00793CBD"/>
    <w:rsid w:val="0079746C"/>
    <w:rsid w:val="007A23A2"/>
    <w:rsid w:val="007A2BCB"/>
    <w:rsid w:val="007A2D58"/>
    <w:rsid w:val="007A3BF0"/>
    <w:rsid w:val="007A4D90"/>
    <w:rsid w:val="007A5404"/>
    <w:rsid w:val="007B0EB7"/>
    <w:rsid w:val="007C3AD4"/>
    <w:rsid w:val="007D299E"/>
    <w:rsid w:val="007E2D06"/>
    <w:rsid w:val="007F37C6"/>
    <w:rsid w:val="007F49C9"/>
    <w:rsid w:val="008135F8"/>
    <w:rsid w:val="00817FA7"/>
    <w:rsid w:val="00823536"/>
    <w:rsid w:val="00832824"/>
    <w:rsid w:val="008328DD"/>
    <w:rsid w:val="00832F8D"/>
    <w:rsid w:val="00840CB6"/>
    <w:rsid w:val="00841124"/>
    <w:rsid w:val="00844063"/>
    <w:rsid w:val="00851F5D"/>
    <w:rsid w:val="00857BE0"/>
    <w:rsid w:val="008643FD"/>
    <w:rsid w:val="008741EF"/>
    <w:rsid w:val="008805A7"/>
    <w:rsid w:val="008822AB"/>
    <w:rsid w:val="008827E4"/>
    <w:rsid w:val="00893EE2"/>
    <w:rsid w:val="00894E84"/>
    <w:rsid w:val="008A6F5E"/>
    <w:rsid w:val="008A798A"/>
    <w:rsid w:val="008B59D9"/>
    <w:rsid w:val="008B6E70"/>
    <w:rsid w:val="008C166E"/>
    <w:rsid w:val="008C1D4F"/>
    <w:rsid w:val="008C20D4"/>
    <w:rsid w:val="008C4D20"/>
    <w:rsid w:val="008C5BCC"/>
    <w:rsid w:val="008C5EC1"/>
    <w:rsid w:val="008C634D"/>
    <w:rsid w:val="008D03B7"/>
    <w:rsid w:val="008D79AF"/>
    <w:rsid w:val="008D7EA3"/>
    <w:rsid w:val="008F152E"/>
    <w:rsid w:val="008F1F63"/>
    <w:rsid w:val="008F3F7A"/>
    <w:rsid w:val="008F7422"/>
    <w:rsid w:val="008F7BE6"/>
    <w:rsid w:val="009022FD"/>
    <w:rsid w:val="00910539"/>
    <w:rsid w:val="00912CFF"/>
    <w:rsid w:val="00912FB3"/>
    <w:rsid w:val="0091383A"/>
    <w:rsid w:val="00915EF8"/>
    <w:rsid w:val="00934A62"/>
    <w:rsid w:val="00935EBC"/>
    <w:rsid w:val="00940387"/>
    <w:rsid w:val="009419D2"/>
    <w:rsid w:val="0094408C"/>
    <w:rsid w:val="00955A4E"/>
    <w:rsid w:val="00957504"/>
    <w:rsid w:val="00957B9F"/>
    <w:rsid w:val="00964B68"/>
    <w:rsid w:val="009664CB"/>
    <w:rsid w:val="00966C5A"/>
    <w:rsid w:val="0097166F"/>
    <w:rsid w:val="0098593C"/>
    <w:rsid w:val="0099261B"/>
    <w:rsid w:val="0099538B"/>
    <w:rsid w:val="009A1B66"/>
    <w:rsid w:val="009A37CC"/>
    <w:rsid w:val="009B7A9E"/>
    <w:rsid w:val="009C0167"/>
    <w:rsid w:val="009C1A13"/>
    <w:rsid w:val="009C2A31"/>
    <w:rsid w:val="009C512C"/>
    <w:rsid w:val="009D4B6B"/>
    <w:rsid w:val="009D5194"/>
    <w:rsid w:val="009F0BF1"/>
    <w:rsid w:val="009F1BD5"/>
    <w:rsid w:val="009F4DAA"/>
    <w:rsid w:val="009F674C"/>
    <w:rsid w:val="00A13682"/>
    <w:rsid w:val="00A151CC"/>
    <w:rsid w:val="00A1579F"/>
    <w:rsid w:val="00A22C15"/>
    <w:rsid w:val="00A30B31"/>
    <w:rsid w:val="00A30E3C"/>
    <w:rsid w:val="00A318A8"/>
    <w:rsid w:val="00A372F6"/>
    <w:rsid w:val="00A420CA"/>
    <w:rsid w:val="00A44AA6"/>
    <w:rsid w:val="00A52798"/>
    <w:rsid w:val="00A662C0"/>
    <w:rsid w:val="00A73D9E"/>
    <w:rsid w:val="00A76C46"/>
    <w:rsid w:val="00A93F5F"/>
    <w:rsid w:val="00AA7B18"/>
    <w:rsid w:val="00AB5AC0"/>
    <w:rsid w:val="00AC1797"/>
    <w:rsid w:val="00AD2ED0"/>
    <w:rsid w:val="00AD5D28"/>
    <w:rsid w:val="00AD7BF8"/>
    <w:rsid w:val="00AE50B2"/>
    <w:rsid w:val="00B0362A"/>
    <w:rsid w:val="00B0413D"/>
    <w:rsid w:val="00B15E02"/>
    <w:rsid w:val="00B16CDE"/>
    <w:rsid w:val="00B31855"/>
    <w:rsid w:val="00B368CC"/>
    <w:rsid w:val="00B37C3E"/>
    <w:rsid w:val="00B37EFB"/>
    <w:rsid w:val="00B514A8"/>
    <w:rsid w:val="00B516E3"/>
    <w:rsid w:val="00B530D7"/>
    <w:rsid w:val="00B540A8"/>
    <w:rsid w:val="00B551AA"/>
    <w:rsid w:val="00B61043"/>
    <w:rsid w:val="00B67BC7"/>
    <w:rsid w:val="00B75961"/>
    <w:rsid w:val="00B75E38"/>
    <w:rsid w:val="00B85FD3"/>
    <w:rsid w:val="00B87732"/>
    <w:rsid w:val="00B930ED"/>
    <w:rsid w:val="00B96A90"/>
    <w:rsid w:val="00B97840"/>
    <w:rsid w:val="00BA0D74"/>
    <w:rsid w:val="00BA5515"/>
    <w:rsid w:val="00BA5D64"/>
    <w:rsid w:val="00BA7239"/>
    <w:rsid w:val="00BB6B0F"/>
    <w:rsid w:val="00BC0004"/>
    <w:rsid w:val="00BC0EA2"/>
    <w:rsid w:val="00BD0185"/>
    <w:rsid w:val="00BE32D5"/>
    <w:rsid w:val="00BE3A9E"/>
    <w:rsid w:val="00BE5BDF"/>
    <w:rsid w:val="00BE5D78"/>
    <w:rsid w:val="00BE7BAA"/>
    <w:rsid w:val="00BF2436"/>
    <w:rsid w:val="00BF6F54"/>
    <w:rsid w:val="00BF7946"/>
    <w:rsid w:val="00C01648"/>
    <w:rsid w:val="00C063D1"/>
    <w:rsid w:val="00C10A4D"/>
    <w:rsid w:val="00C21877"/>
    <w:rsid w:val="00C24D1E"/>
    <w:rsid w:val="00C30CB4"/>
    <w:rsid w:val="00C3426C"/>
    <w:rsid w:val="00C512CA"/>
    <w:rsid w:val="00C5387D"/>
    <w:rsid w:val="00C61A74"/>
    <w:rsid w:val="00C62B40"/>
    <w:rsid w:val="00C63665"/>
    <w:rsid w:val="00C66B3F"/>
    <w:rsid w:val="00C70BC8"/>
    <w:rsid w:val="00C715C0"/>
    <w:rsid w:val="00C72720"/>
    <w:rsid w:val="00C73362"/>
    <w:rsid w:val="00C81325"/>
    <w:rsid w:val="00C82643"/>
    <w:rsid w:val="00C82A79"/>
    <w:rsid w:val="00C83360"/>
    <w:rsid w:val="00C8491B"/>
    <w:rsid w:val="00C84F19"/>
    <w:rsid w:val="00C85999"/>
    <w:rsid w:val="00C85E00"/>
    <w:rsid w:val="00C86BD4"/>
    <w:rsid w:val="00C90215"/>
    <w:rsid w:val="00C938E3"/>
    <w:rsid w:val="00CB0963"/>
    <w:rsid w:val="00CB121A"/>
    <w:rsid w:val="00CC047E"/>
    <w:rsid w:val="00CC1793"/>
    <w:rsid w:val="00CC647D"/>
    <w:rsid w:val="00CD4465"/>
    <w:rsid w:val="00CD5605"/>
    <w:rsid w:val="00CE02BD"/>
    <w:rsid w:val="00CE4322"/>
    <w:rsid w:val="00CF0ADD"/>
    <w:rsid w:val="00CF2282"/>
    <w:rsid w:val="00CF5FFA"/>
    <w:rsid w:val="00D04C18"/>
    <w:rsid w:val="00D0511C"/>
    <w:rsid w:val="00D05352"/>
    <w:rsid w:val="00D07A94"/>
    <w:rsid w:val="00D11EF1"/>
    <w:rsid w:val="00D145D9"/>
    <w:rsid w:val="00D1781E"/>
    <w:rsid w:val="00D22C77"/>
    <w:rsid w:val="00D22F1E"/>
    <w:rsid w:val="00D305EF"/>
    <w:rsid w:val="00D30A33"/>
    <w:rsid w:val="00D3305B"/>
    <w:rsid w:val="00D37268"/>
    <w:rsid w:val="00D40425"/>
    <w:rsid w:val="00D419F3"/>
    <w:rsid w:val="00D4738A"/>
    <w:rsid w:val="00D47711"/>
    <w:rsid w:val="00D56B53"/>
    <w:rsid w:val="00D61835"/>
    <w:rsid w:val="00D632A7"/>
    <w:rsid w:val="00D63596"/>
    <w:rsid w:val="00D73831"/>
    <w:rsid w:val="00D779B1"/>
    <w:rsid w:val="00D84FE0"/>
    <w:rsid w:val="00D85A30"/>
    <w:rsid w:val="00D85CA9"/>
    <w:rsid w:val="00D87A68"/>
    <w:rsid w:val="00D91795"/>
    <w:rsid w:val="00D92D01"/>
    <w:rsid w:val="00D93B75"/>
    <w:rsid w:val="00D95873"/>
    <w:rsid w:val="00D96877"/>
    <w:rsid w:val="00DA05AB"/>
    <w:rsid w:val="00DA12DF"/>
    <w:rsid w:val="00DB41F4"/>
    <w:rsid w:val="00DB5681"/>
    <w:rsid w:val="00DB6896"/>
    <w:rsid w:val="00DC11AC"/>
    <w:rsid w:val="00DC4BBC"/>
    <w:rsid w:val="00DC5238"/>
    <w:rsid w:val="00DD0AEA"/>
    <w:rsid w:val="00DD59EC"/>
    <w:rsid w:val="00DF171D"/>
    <w:rsid w:val="00DF4A98"/>
    <w:rsid w:val="00E0474D"/>
    <w:rsid w:val="00E0721E"/>
    <w:rsid w:val="00E10C32"/>
    <w:rsid w:val="00E1283E"/>
    <w:rsid w:val="00E2125F"/>
    <w:rsid w:val="00E27308"/>
    <w:rsid w:val="00E33E46"/>
    <w:rsid w:val="00E40441"/>
    <w:rsid w:val="00E4413D"/>
    <w:rsid w:val="00E5414A"/>
    <w:rsid w:val="00E545EB"/>
    <w:rsid w:val="00E56101"/>
    <w:rsid w:val="00E56F5C"/>
    <w:rsid w:val="00E6200C"/>
    <w:rsid w:val="00E62C48"/>
    <w:rsid w:val="00E63880"/>
    <w:rsid w:val="00E66FFA"/>
    <w:rsid w:val="00E71C85"/>
    <w:rsid w:val="00E72B52"/>
    <w:rsid w:val="00E734A2"/>
    <w:rsid w:val="00E74AA2"/>
    <w:rsid w:val="00E75CEC"/>
    <w:rsid w:val="00E80D91"/>
    <w:rsid w:val="00E85651"/>
    <w:rsid w:val="00E91127"/>
    <w:rsid w:val="00E91E99"/>
    <w:rsid w:val="00EA4CF3"/>
    <w:rsid w:val="00EA733E"/>
    <w:rsid w:val="00EB4350"/>
    <w:rsid w:val="00EC7F3A"/>
    <w:rsid w:val="00ED215D"/>
    <w:rsid w:val="00ED6B01"/>
    <w:rsid w:val="00EE3382"/>
    <w:rsid w:val="00EE37AF"/>
    <w:rsid w:val="00EE3DF5"/>
    <w:rsid w:val="00EF0FB4"/>
    <w:rsid w:val="00F03F01"/>
    <w:rsid w:val="00F1268C"/>
    <w:rsid w:val="00F12D30"/>
    <w:rsid w:val="00F163DC"/>
    <w:rsid w:val="00F3321A"/>
    <w:rsid w:val="00F35068"/>
    <w:rsid w:val="00F355BB"/>
    <w:rsid w:val="00F40E17"/>
    <w:rsid w:val="00F501C0"/>
    <w:rsid w:val="00F538D4"/>
    <w:rsid w:val="00F56761"/>
    <w:rsid w:val="00F62622"/>
    <w:rsid w:val="00F65D31"/>
    <w:rsid w:val="00F66243"/>
    <w:rsid w:val="00F6645A"/>
    <w:rsid w:val="00F6771C"/>
    <w:rsid w:val="00F70CB5"/>
    <w:rsid w:val="00F814F6"/>
    <w:rsid w:val="00F82D76"/>
    <w:rsid w:val="00F9198E"/>
    <w:rsid w:val="00F95A45"/>
    <w:rsid w:val="00FA505F"/>
    <w:rsid w:val="00FB1E42"/>
    <w:rsid w:val="00FB30F1"/>
    <w:rsid w:val="00FB595A"/>
    <w:rsid w:val="00FC201F"/>
    <w:rsid w:val="00FC3EE6"/>
    <w:rsid w:val="00FC50D8"/>
    <w:rsid w:val="00FD36F4"/>
    <w:rsid w:val="00FD5410"/>
    <w:rsid w:val="00FE0DC3"/>
    <w:rsid w:val="00FE3B5F"/>
    <w:rsid w:val="00FE5A31"/>
    <w:rsid w:val="00FE6008"/>
    <w:rsid w:val="00FE623E"/>
    <w:rsid w:val="00FF15D2"/>
    <w:rsid w:val="00FF2E97"/>
    <w:rsid w:val="66752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5EF"/>
    <w:pPr>
      <w:spacing w:after="12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CEE"/>
    <w:pPr>
      <w:keepNext/>
      <w:keepLines/>
      <w:spacing w:before="400"/>
      <w:outlineLvl w:val="0"/>
    </w:pPr>
    <w:rPr>
      <w:rFonts w:ascii="Cambria" w:eastAsia="MS Gothic" w:hAnsi="Cambria"/>
      <w:b/>
      <w:bCs/>
      <w:noProof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1AE"/>
    <w:pPr>
      <w:keepNext/>
      <w:keepLines/>
      <w:spacing w:before="240" w:after="16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1F6"/>
    <w:pPr>
      <w:keepNext/>
      <w:keepLines/>
      <w:spacing w:before="200" w:after="1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4D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4D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1F6"/>
  </w:style>
  <w:style w:type="character" w:customStyle="1" w:styleId="Heading1Char">
    <w:name w:val="Heading 1 Char"/>
    <w:basedOn w:val="DefaultParagraphFont"/>
    <w:link w:val="Heading1"/>
    <w:uiPriority w:val="9"/>
    <w:rsid w:val="00257CEE"/>
    <w:rPr>
      <w:rFonts w:ascii="Cambria" w:eastAsia="MS Gothic" w:hAnsi="Cambria"/>
      <w:b/>
      <w:bCs/>
      <w:noProof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61AE"/>
    <w:rPr>
      <w:rFonts w:ascii="Cambria" w:eastAsia="MS Gothic" w:hAnsi="Cambria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233E6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63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976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6243"/>
    <w:pPr>
      <w:tabs>
        <w:tab w:val="right" w:leader="dot" w:pos="9111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3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qFormat/>
    <w:rsid w:val="005974AB"/>
    <w:rPr>
      <w:rFonts w:eastAsia="MS Mincho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rsid w:val="005974AB"/>
    <w:rPr>
      <w:rFonts w:eastAsia="MS Mincho"/>
      <w:sz w:val="22"/>
      <w:szCs w:val="22"/>
      <w:lang w:val="en-US" w:eastAsia="ja-JP" w:bidi="ar-SA"/>
    </w:rPr>
  </w:style>
  <w:style w:type="table" w:styleId="TableGrid">
    <w:name w:val="Table Grid"/>
    <w:basedOn w:val="TableNormal"/>
    <w:uiPriority w:val="59"/>
    <w:rsid w:val="00371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609"/>
  </w:style>
  <w:style w:type="paragraph" w:styleId="Footer">
    <w:name w:val="footer"/>
    <w:basedOn w:val="Normal"/>
    <w:link w:val="FooterChar"/>
    <w:uiPriority w:val="99"/>
    <w:unhideWhenUsed/>
    <w:rsid w:val="0069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609"/>
  </w:style>
  <w:style w:type="paragraph" w:customStyle="1" w:styleId="SHTB">
    <w:name w:val="SH/TB"/>
    <w:basedOn w:val="Normal"/>
    <w:next w:val="Normal"/>
    <w:rsid w:val="00393ED8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</w:rPr>
  </w:style>
  <w:style w:type="paragraph" w:customStyle="1" w:styleId="NormalH">
    <w:name w:val="NormalH"/>
    <w:basedOn w:val="Normal"/>
    <w:autoRedefine/>
    <w:rsid w:val="00B514A8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Cambria" w:eastAsia="Times New Roman" w:hAnsi="Cambria"/>
      <w:b/>
      <w:caps/>
      <w:color w:val="548DD4" w:themeColor="text2" w:themeTint="99"/>
      <w:sz w:val="24"/>
      <w:szCs w:val="32"/>
      <w:lang w:val="en-GB"/>
    </w:rPr>
  </w:style>
  <w:style w:type="paragraph" w:styleId="Revision">
    <w:name w:val="Revision"/>
    <w:hidden/>
    <w:uiPriority w:val="99"/>
    <w:semiHidden/>
    <w:rsid w:val="0030232E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371F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C4D2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8C4D20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8C4D20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C4D2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4D20"/>
    <w:rPr>
      <w:i/>
      <w:iCs/>
      <w:color w:val="000000" w:themeColor="text1"/>
      <w:sz w:val="22"/>
      <w:szCs w:val="22"/>
    </w:rPr>
  </w:style>
  <w:style w:type="table" w:styleId="MediumShading1-Accent5">
    <w:name w:val="Medium Shading 1 Accent 5"/>
    <w:basedOn w:val="TableNormal"/>
    <w:uiPriority w:val="63"/>
    <w:rsid w:val="009F1BD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9F1BD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F1B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sc">
    <w:name w:val="Asc"/>
    <w:basedOn w:val="Normal"/>
    <w:link w:val="AscChar"/>
    <w:qFormat/>
    <w:rsid w:val="001F08C7"/>
    <w:rPr>
      <w:sz w:val="24"/>
    </w:rPr>
  </w:style>
  <w:style w:type="character" w:customStyle="1" w:styleId="AscChar">
    <w:name w:val="Asc Char"/>
    <w:basedOn w:val="DefaultParagraphFont"/>
    <w:link w:val="Asc"/>
    <w:rsid w:val="001F08C7"/>
    <w:rPr>
      <w:sz w:val="24"/>
      <w:szCs w:val="22"/>
    </w:rPr>
  </w:style>
  <w:style w:type="table" w:styleId="LightShading-Accent5">
    <w:name w:val="Light Shading Accent 5"/>
    <w:basedOn w:val="TableNormal"/>
    <w:uiPriority w:val="60"/>
    <w:rsid w:val="0078385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78385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78385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78385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Heading21">
    <w:name w:val="Heading 2.1"/>
    <w:basedOn w:val="Heading2"/>
    <w:link w:val="Heading21Char"/>
    <w:qFormat/>
    <w:rsid w:val="00F40E17"/>
  </w:style>
  <w:style w:type="character" w:customStyle="1" w:styleId="Heading21Char">
    <w:name w:val="Heading 2.1 Char"/>
    <w:basedOn w:val="Heading2Char"/>
    <w:link w:val="Heading21"/>
    <w:rsid w:val="00F40E17"/>
    <w:rPr>
      <w:rFonts w:ascii="Cambria" w:eastAsia="MS Gothic" w:hAnsi="Cambria" w:cs="Times New Roman"/>
      <w:b/>
      <w:bCs/>
      <w:color w:val="4F81BD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38466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D6359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3">
    <w:name w:val="Medium Grid 3 Accent 3"/>
    <w:basedOn w:val="TableNormal"/>
    <w:uiPriority w:val="69"/>
    <w:rsid w:val="00D6359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IntenseEmphasis">
    <w:name w:val="Intense Emphasis"/>
    <w:basedOn w:val="DefaultParagraphFont"/>
    <w:uiPriority w:val="21"/>
    <w:qFormat/>
    <w:rsid w:val="007461AE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66243"/>
    <w:pPr>
      <w:spacing w:after="100"/>
      <w:ind w:left="440"/>
    </w:pPr>
  </w:style>
  <w:style w:type="table" w:styleId="LightList-Accent1">
    <w:name w:val="Light List Accent 1"/>
    <w:basedOn w:val="TableNormal"/>
    <w:uiPriority w:val="61"/>
    <w:rsid w:val="0007791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07791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">
    <w:name w:val="Light List"/>
    <w:basedOn w:val="TableNormal"/>
    <w:uiPriority w:val="61"/>
    <w:rsid w:val="00E66FF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D500A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5EF"/>
    <w:pPr>
      <w:spacing w:after="12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CEE"/>
    <w:pPr>
      <w:keepNext/>
      <w:keepLines/>
      <w:spacing w:before="400"/>
      <w:outlineLvl w:val="0"/>
    </w:pPr>
    <w:rPr>
      <w:rFonts w:ascii="Cambria" w:eastAsia="MS Gothic" w:hAnsi="Cambria"/>
      <w:b/>
      <w:bCs/>
      <w:noProof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1AE"/>
    <w:pPr>
      <w:keepNext/>
      <w:keepLines/>
      <w:spacing w:before="240" w:after="16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1F6"/>
    <w:pPr>
      <w:keepNext/>
      <w:keepLines/>
      <w:spacing w:before="200" w:after="1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4D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4D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1F6"/>
  </w:style>
  <w:style w:type="character" w:customStyle="1" w:styleId="Heading1Char">
    <w:name w:val="Heading 1 Char"/>
    <w:basedOn w:val="DefaultParagraphFont"/>
    <w:link w:val="Heading1"/>
    <w:uiPriority w:val="9"/>
    <w:rsid w:val="00257CEE"/>
    <w:rPr>
      <w:rFonts w:ascii="Cambria" w:eastAsia="MS Gothic" w:hAnsi="Cambria"/>
      <w:b/>
      <w:bCs/>
      <w:noProof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61AE"/>
    <w:rPr>
      <w:rFonts w:ascii="Cambria" w:eastAsia="MS Gothic" w:hAnsi="Cambria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233E6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63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976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6243"/>
    <w:pPr>
      <w:tabs>
        <w:tab w:val="right" w:leader="dot" w:pos="9111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3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qFormat/>
    <w:rsid w:val="005974AB"/>
    <w:rPr>
      <w:rFonts w:eastAsia="MS Mincho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rsid w:val="005974AB"/>
    <w:rPr>
      <w:rFonts w:eastAsia="MS Mincho"/>
      <w:sz w:val="22"/>
      <w:szCs w:val="22"/>
      <w:lang w:val="en-US" w:eastAsia="ja-JP" w:bidi="ar-SA"/>
    </w:rPr>
  </w:style>
  <w:style w:type="table" w:styleId="TableGrid">
    <w:name w:val="Table Grid"/>
    <w:basedOn w:val="TableNormal"/>
    <w:uiPriority w:val="59"/>
    <w:rsid w:val="00371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609"/>
  </w:style>
  <w:style w:type="paragraph" w:styleId="Footer">
    <w:name w:val="footer"/>
    <w:basedOn w:val="Normal"/>
    <w:link w:val="FooterChar"/>
    <w:uiPriority w:val="99"/>
    <w:unhideWhenUsed/>
    <w:rsid w:val="0069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609"/>
  </w:style>
  <w:style w:type="paragraph" w:customStyle="1" w:styleId="SHTB">
    <w:name w:val="SH/TB"/>
    <w:basedOn w:val="Normal"/>
    <w:next w:val="Normal"/>
    <w:rsid w:val="00393ED8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</w:rPr>
  </w:style>
  <w:style w:type="paragraph" w:customStyle="1" w:styleId="NormalH">
    <w:name w:val="NormalH"/>
    <w:basedOn w:val="Normal"/>
    <w:autoRedefine/>
    <w:rsid w:val="00B514A8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Cambria" w:eastAsia="Times New Roman" w:hAnsi="Cambria"/>
      <w:b/>
      <w:caps/>
      <w:color w:val="548DD4" w:themeColor="text2" w:themeTint="99"/>
      <w:sz w:val="24"/>
      <w:szCs w:val="32"/>
      <w:lang w:val="en-GB"/>
    </w:rPr>
  </w:style>
  <w:style w:type="paragraph" w:styleId="Revision">
    <w:name w:val="Revision"/>
    <w:hidden/>
    <w:uiPriority w:val="99"/>
    <w:semiHidden/>
    <w:rsid w:val="0030232E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371F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C4D2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8C4D20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8C4D20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C4D2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4D20"/>
    <w:rPr>
      <w:i/>
      <w:iCs/>
      <w:color w:val="000000" w:themeColor="text1"/>
      <w:sz w:val="22"/>
      <w:szCs w:val="22"/>
    </w:rPr>
  </w:style>
  <w:style w:type="table" w:styleId="MediumShading1-Accent5">
    <w:name w:val="Medium Shading 1 Accent 5"/>
    <w:basedOn w:val="TableNormal"/>
    <w:uiPriority w:val="63"/>
    <w:rsid w:val="009F1BD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9F1BD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F1B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sc">
    <w:name w:val="Asc"/>
    <w:basedOn w:val="Normal"/>
    <w:link w:val="AscChar"/>
    <w:qFormat/>
    <w:rsid w:val="001F08C7"/>
    <w:rPr>
      <w:sz w:val="24"/>
    </w:rPr>
  </w:style>
  <w:style w:type="character" w:customStyle="1" w:styleId="AscChar">
    <w:name w:val="Asc Char"/>
    <w:basedOn w:val="DefaultParagraphFont"/>
    <w:link w:val="Asc"/>
    <w:rsid w:val="001F08C7"/>
    <w:rPr>
      <w:sz w:val="24"/>
      <w:szCs w:val="22"/>
    </w:rPr>
  </w:style>
  <w:style w:type="table" w:styleId="LightShading-Accent5">
    <w:name w:val="Light Shading Accent 5"/>
    <w:basedOn w:val="TableNormal"/>
    <w:uiPriority w:val="60"/>
    <w:rsid w:val="0078385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78385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78385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78385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Heading21">
    <w:name w:val="Heading 2.1"/>
    <w:basedOn w:val="Heading2"/>
    <w:link w:val="Heading21Char"/>
    <w:qFormat/>
    <w:rsid w:val="00F40E17"/>
  </w:style>
  <w:style w:type="character" w:customStyle="1" w:styleId="Heading21Char">
    <w:name w:val="Heading 2.1 Char"/>
    <w:basedOn w:val="Heading2Char"/>
    <w:link w:val="Heading21"/>
    <w:rsid w:val="00F40E17"/>
    <w:rPr>
      <w:rFonts w:ascii="Cambria" w:eastAsia="MS Gothic" w:hAnsi="Cambria" w:cs="Times New Roman"/>
      <w:b/>
      <w:bCs/>
      <w:color w:val="4F81BD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38466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D6359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3">
    <w:name w:val="Medium Grid 3 Accent 3"/>
    <w:basedOn w:val="TableNormal"/>
    <w:uiPriority w:val="69"/>
    <w:rsid w:val="00D6359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IntenseEmphasis">
    <w:name w:val="Intense Emphasis"/>
    <w:basedOn w:val="DefaultParagraphFont"/>
    <w:uiPriority w:val="21"/>
    <w:qFormat/>
    <w:rsid w:val="007461AE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66243"/>
    <w:pPr>
      <w:spacing w:after="100"/>
      <w:ind w:left="440"/>
    </w:pPr>
  </w:style>
  <w:style w:type="table" w:styleId="LightList-Accent1">
    <w:name w:val="Light List Accent 1"/>
    <w:basedOn w:val="TableNormal"/>
    <w:uiPriority w:val="61"/>
    <w:rsid w:val="0007791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07791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">
    <w:name w:val="Light List"/>
    <w:basedOn w:val="TableNormal"/>
    <w:uiPriority w:val="61"/>
    <w:rsid w:val="00E66FF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D500A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032E563989439A941509C925D8F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17BC9-5F74-46BE-BCA5-043D8AD58D54}"/>
      </w:docPartPr>
      <w:docPartBody>
        <w:p w:rsidR="00BF4E49" w:rsidRDefault="008D58D1" w:rsidP="008D58D1">
          <w:pPr>
            <w:pStyle w:val="1C032E563989439A941509C925D8FB82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  <w:docPart>
      <w:docPartPr>
        <w:name w:val="C65A1F71765544D1A5A808BC04C60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F1973-C099-4F75-830C-ABEFBE5EFB1A}"/>
      </w:docPartPr>
      <w:docPartBody>
        <w:p w:rsidR="00BF4E49" w:rsidRDefault="008D58D1" w:rsidP="008D58D1">
          <w:pPr>
            <w:pStyle w:val="C65A1F71765544D1A5A808BC04C6079B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8D1"/>
    <w:rsid w:val="000E62DD"/>
    <w:rsid w:val="00124D4D"/>
    <w:rsid w:val="0016146F"/>
    <w:rsid w:val="0023087D"/>
    <w:rsid w:val="005D0A13"/>
    <w:rsid w:val="00702866"/>
    <w:rsid w:val="008D58D1"/>
    <w:rsid w:val="009F735A"/>
    <w:rsid w:val="00B7194A"/>
    <w:rsid w:val="00BB76E6"/>
    <w:rsid w:val="00BF4E49"/>
    <w:rsid w:val="00FE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3B72AB1AC5449998B136EF4A6760CF">
    <w:name w:val="663B72AB1AC5449998B136EF4A6760CF"/>
    <w:rsid w:val="008D58D1"/>
  </w:style>
  <w:style w:type="paragraph" w:customStyle="1" w:styleId="D65611D06D47470686D68AEB74C742C9">
    <w:name w:val="D65611D06D47470686D68AEB74C742C9"/>
    <w:rsid w:val="008D58D1"/>
  </w:style>
  <w:style w:type="paragraph" w:customStyle="1" w:styleId="201906DD5DB74F3784CFFCCC282A3AC8">
    <w:name w:val="201906DD5DB74F3784CFFCCC282A3AC8"/>
    <w:rsid w:val="008D58D1"/>
  </w:style>
  <w:style w:type="paragraph" w:customStyle="1" w:styleId="099E272824DD4B6CBEFA38B99750D5CF">
    <w:name w:val="099E272824DD4B6CBEFA38B99750D5CF"/>
    <w:rsid w:val="008D58D1"/>
  </w:style>
  <w:style w:type="paragraph" w:customStyle="1" w:styleId="1C032E563989439A941509C925D8FB82">
    <w:name w:val="1C032E563989439A941509C925D8FB82"/>
    <w:rsid w:val="008D58D1"/>
  </w:style>
  <w:style w:type="paragraph" w:customStyle="1" w:styleId="C65A1F71765544D1A5A808BC04C6079B">
    <w:name w:val="C65A1F71765544D1A5A808BC04C6079B"/>
    <w:rsid w:val="008D58D1"/>
  </w:style>
  <w:style w:type="paragraph" w:customStyle="1" w:styleId="DBC4A0846DD24290AFB9BFAFCABD3020">
    <w:name w:val="DBC4A0846DD24290AFB9BFAFCABD3020"/>
    <w:rsid w:val="00BF4E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3B72AB1AC5449998B136EF4A6760CF">
    <w:name w:val="663B72AB1AC5449998B136EF4A6760CF"/>
    <w:rsid w:val="008D58D1"/>
  </w:style>
  <w:style w:type="paragraph" w:customStyle="1" w:styleId="D65611D06D47470686D68AEB74C742C9">
    <w:name w:val="D65611D06D47470686D68AEB74C742C9"/>
    <w:rsid w:val="008D58D1"/>
  </w:style>
  <w:style w:type="paragraph" w:customStyle="1" w:styleId="201906DD5DB74F3784CFFCCC282A3AC8">
    <w:name w:val="201906DD5DB74F3784CFFCCC282A3AC8"/>
    <w:rsid w:val="008D58D1"/>
  </w:style>
  <w:style w:type="paragraph" w:customStyle="1" w:styleId="099E272824DD4B6CBEFA38B99750D5CF">
    <w:name w:val="099E272824DD4B6CBEFA38B99750D5CF"/>
    <w:rsid w:val="008D58D1"/>
  </w:style>
  <w:style w:type="paragraph" w:customStyle="1" w:styleId="1C032E563989439A941509C925D8FB82">
    <w:name w:val="1C032E563989439A941509C925D8FB82"/>
    <w:rsid w:val="008D58D1"/>
  </w:style>
  <w:style w:type="paragraph" w:customStyle="1" w:styleId="C65A1F71765544D1A5A808BC04C6079B">
    <w:name w:val="C65A1F71765544D1A5A808BC04C6079B"/>
    <w:rsid w:val="008D58D1"/>
  </w:style>
  <w:style w:type="paragraph" w:customStyle="1" w:styleId="DBC4A0846DD24290AFB9BFAFCABD3020">
    <w:name w:val="DBC4A0846DD24290AFB9BFAFCABD3020"/>
    <w:rsid w:val="00BF4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2012-09-27T00:00:00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7B8A74-799B-48C6-B0C5-DDDB4035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12</Pages>
  <Words>1702</Words>
  <Characters>9605</Characters>
  <Application>Microsoft Office Word</Application>
  <DocSecurity>0</DocSecurity>
  <Lines>565</Lines>
  <Paragraphs>538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2 - Software Project Management Plan</vt:lpstr>
    </vt:vector>
  </TitlesOfParts>
  <Company>Group No.1</Company>
  <LinksUpToDate>false</LinksUpToDate>
  <CharactersWithSpaces>10769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2 - Software Project Management Plan</dc:title>
  <dc:subject>Công ty TNHH Hạnh Phúc</dc:subject>
  <dc:creator>Group No.1 - Supervisor: Lại Đức Hùng</dc:creator>
  <cp:keywords>Capstone Project; Report 1</cp:keywords>
  <cp:lastModifiedBy>Sajivn</cp:lastModifiedBy>
  <cp:revision>33</cp:revision>
  <cp:lastPrinted>2012-09-27T06:44:00Z</cp:lastPrinted>
  <dcterms:created xsi:type="dcterms:W3CDTF">2012-09-19T06:22:00Z</dcterms:created>
  <dcterms:modified xsi:type="dcterms:W3CDTF">2012-12-07T09:53:00Z</dcterms:modified>
  <cp:category>Capstone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1P0CA3z_XyP-Hq8MMhZ8vd8Guq9K8ByN64IU95roMY4w</vt:lpwstr>
  </property>
  <property fmtid="{D5CDD505-2E9C-101B-9397-08002B2CF9AE}" pid="4" name="Google.Documents.RevisionId">
    <vt:lpwstr>14126221973993088351</vt:lpwstr>
  </property>
  <property fmtid="{D5CDD505-2E9C-101B-9397-08002B2CF9AE}" pid="5" name="Google.Documents.PreviousRevisionId">
    <vt:lpwstr>12732248025301009632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