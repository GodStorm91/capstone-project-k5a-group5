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337"/>
      </w:tblGrid>
      <w:tr w:rsidR="00D305EF" w:rsidRPr="00B337EB" w:rsidTr="003E603D">
        <w:trPr>
          <w:trHeight w:val="2880"/>
          <w:jc w:val="center"/>
        </w:trPr>
        <w:tc>
          <w:tcPr>
            <w:tcW w:w="9576" w:type="dxa"/>
          </w:tcPr>
          <w:p w:rsidR="00D305EF" w:rsidRPr="00EC5409" w:rsidRDefault="00D305EF" w:rsidP="003E603D">
            <w:pPr>
              <w:autoSpaceDE w:val="0"/>
              <w:autoSpaceDN w:val="0"/>
              <w:adjustRightInd w:val="0"/>
              <w:spacing w:after="0" w:line="240" w:lineRule="auto"/>
              <w:rPr>
                <w:rFonts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D305EF" w:rsidRPr="00B337EB" w:rsidTr="003E603D">
              <w:trPr>
                <w:trHeight w:val="1937"/>
              </w:trPr>
              <w:tc>
                <w:tcPr>
                  <w:tcW w:w="3609" w:type="dxa"/>
                  <w:hideMark/>
                </w:tcPr>
                <w:p w:rsidR="00D305EF" w:rsidRPr="00B337EB" w:rsidRDefault="0085071A" w:rsidP="003E603D">
                  <w:pPr>
                    <w:tabs>
                      <w:tab w:val="left" w:leader="dot" w:pos="1080"/>
                      <w:tab w:val="center" w:leader="dot" w:pos="4860"/>
                      <w:tab w:val="decimal" w:leader="dot" w:pos="6840"/>
                      <w:tab w:val="right" w:leader="dot" w:pos="8460"/>
                    </w:tabs>
                    <w:spacing w:line="360" w:lineRule="auto"/>
                    <w:rPr>
                      <w:rFonts w:eastAsia="Times New Roman"/>
                    </w:rPr>
                  </w:pPr>
                  <w:r>
                    <w:rPr>
                      <w:b/>
                      <w:noProof/>
                      <w:sz w:val="32"/>
                      <w:szCs w:val="32"/>
                      <w:lang w:eastAsia="ja-JP"/>
                    </w:rPr>
                    <w:drawing>
                      <wp:inline distT="0" distB="0" distL="0" distR="0" wp14:anchorId="01A12E8D" wp14:editId="1F839318">
                        <wp:extent cx="1438275" cy="888690"/>
                        <wp:effectExtent l="0" t="0" r="0" b="0"/>
                        <wp:docPr id="5"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D305EF" w:rsidRPr="00EC5409" w:rsidRDefault="007D1251" w:rsidP="003E603D">
                  <w:pPr>
                    <w:autoSpaceDE w:val="0"/>
                    <w:autoSpaceDN w:val="0"/>
                    <w:adjustRightInd w:val="0"/>
                    <w:rPr>
                      <w:rFonts w:eastAsia="Times New Roman" w:cs="Verdana Ref"/>
                      <w:sz w:val="32"/>
                      <w:szCs w:val="32"/>
                    </w:rPr>
                  </w:pPr>
                  <w:r>
                    <w:rPr>
                      <w:b/>
                      <w:sz w:val="32"/>
                      <w:szCs w:val="32"/>
                    </w:rPr>
                    <w:t>MINISTRY OF EDUCATION AND TRAINING</w:t>
                  </w:r>
                </w:p>
                <w:p w:rsidR="00D305EF" w:rsidRPr="00B337EB" w:rsidRDefault="00D305EF" w:rsidP="003E603D">
                  <w:pPr>
                    <w:tabs>
                      <w:tab w:val="left" w:leader="dot" w:pos="1080"/>
                      <w:tab w:val="center" w:leader="dot" w:pos="4860"/>
                      <w:tab w:val="decimal" w:leader="dot" w:pos="6840"/>
                      <w:tab w:val="right" w:leader="dot" w:pos="8460"/>
                    </w:tabs>
                    <w:spacing w:line="360" w:lineRule="auto"/>
                    <w:jc w:val="center"/>
                    <w:rPr>
                      <w:rFonts w:eastAsia="Times New Roman"/>
                    </w:rPr>
                  </w:pPr>
                </w:p>
              </w:tc>
            </w:tr>
            <w:tr w:rsidR="00D305EF" w:rsidRPr="00B337EB" w:rsidTr="003E603D">
              <w:tblPrEx>
                <w:jc w:val="center"/>
                <w:tblLook w:val="00A0" w:firstRow="1" w:lastRow="0" w:firstColumn="1" w:lastColumn="0" w:noHBand="0" w:noVBand="0"/>
              </w:tblPrEx>
              <w:trPr>
                <w:gridAfter w:val="1"/>
                <w:wAfter w:w="254" w:type="dxa"/>
                <w:trHeight w:val="1238"/>
                <w:jc w:val="center"/>
              </w:trPr>
              <w:tc>
                <w:tcPr>
                  <w:tcW w:w="9131" w:type="dxa"/>
                  <w:gridSpan w:val="2"/>
                </w:tcPr>
                <w:p w:rsidR="00D305EF" w:rsidRPr="00EC5409" w:rsidRDefault="007D1251" w:rsidP="003E603D">
                  <w:pPr>
                    <w:pStyle w:val="NoSpacing"/>
                    <w:spacing w:after="120" w:line="276" w:lineRule="auto"/>
                    <w:jc w:val="center"/>
                    <w:rPr>
                      <w:rFonts w:eastAsia="Times New Roman"/>
                      <w:caps/>
                      <w:sz w:val="72"/>
                      <w:szCs w:val="72"/>
                      <w:u w:val="single"/>
                    </w:rPr>
                  </w:pPr>
                  <w:r>
                    <w:rPr>
                      <w:b/>
                      <w:sz w:val="72"/>
                      <w:szCs w:val="72"/>
                    </w:rPr>
                    <w:t>FPT UNIVERSITY</w:t>
                  </w:r>
                </w:p>
              </w:tc>
            </w:tr>
          </w:tbl>
          <w:p w:rsidR="00D305EF" w:rsidRPr="00EC5409" w:rsidRDefault="00D305EF" w:rsidP="003E603D">
            <w:pPr>
              <w:pStyle w:val="NoSpacing"/>
              <w:spacing w:after="120" w:line="276" w:lineRule="auto"/>
              <w:jc w:val="center"/>
              <w:rPr>
                <w:rFonts w:eastAsiaTheme="majorEastAsia" w:cstheme="majorBidi"/>
                <w:caps/>
              </w:rPr>
            </w:pPr>
          </w:p>
        </w:tc>
      </w:tr>
      <w:tr w:rsidR="00D305EF" w:rsidRPr="00B337EB" w:rsidTr="003E603D">
        <w:trPr>
          <w:trHeight w:val="1440"/>
          <w:jc w:val="center"/>
        </w:trPr>
        <w:tc>
          <w:tcPr>
            <w:tcW w:w="9576" w:type="dxa"/>
            <w:tcBorders>
              <w:bottom w:val="single" w:sz="4" w:space="0" w:color="4F81BD" w:themeColor="accent1"/>
            </w:tcBorders>
            <w:vAlign w:val="center"/>
          </w:tcPr>
          <w:p w:rsidR="00D305EF" w:rsidRPr="00EC5409" w:rsidRDefault="007D1251" w:rsidP="003E603D">
            <w:pPr>
              <w:pStyle w:val="NoSpacing"/>
              <w:spacing w:after="120" w:line="276" w:lineRule="auto"/>
              <w:jc w:val="center"/>
              <w:rPr>
                <w:rFonts w:eastAsiaTheme="majorEastAsia" w:cstheme="majorBidi"/>
                <w:sz w:val="80"/>
                <w:szCs w:val="80"/>
              </w:rPr>
            </w:pPr>
            <w:r w:rsidRPr="00EC5409">
              <w:rPr>
                <w:rFonts w:eastAsiaTheme="majorEastAsia" w:cstheme="majorBidi"/>
                <w:sz w:val="80"/>
                <w:szCs w:val="80"/>
              </w:rPr>
              <w:t xml:space="preserve">Capstone Project </w:t>
            </w:r>
          </w:p>
        </w:tc>
      </w:tr>
      <w:tr w:rsidR="00D305EF" w:rsidRPr="00B337EB" w:rsidTr="003E603D">
        <w:trPr>
          <w:trHeight w:val="720"/>
          <w:jc w:val="center"/>
        </w:trPr>
        <w:tc>
          <w:tcPr>
            <w:tcW w:w="9576" w:type="dxa"/>
            <w:tcBorders>
              <w:top w:val="single" w:sz="4" w:space="0" w:color="4F81BD" w:themeColor="accent1"/>
            </w:tcBorders>
            <w:vAlign w:val="center"/>
          </w:tcPr>
          <w:p w:rsidR="00D305EF" w:rsidRPr="00EC5409" w:rsidRDefault="00D867CF" w:rsidP="003E603D">
            <w:pPr>
              <w:pStyle w:val="NoSpacing"/>
              <w:spacing w:after="120" w:line="276" w:lineRule="auto"/>
              <w:jc w:val="center"/>
              <w:rPr>
                <w:rFonts w:eastAsiaTheme="majorEastAsia" w:cstheme="majorBidi"/>
                <w:sz w:val="44"/>
                <w:szCs w:val="44"/>
              </w:rPr>
            </w:pPr>
            <w:r w:rsidRPr="00D867CF">
              <w:rPr>
                <w:rFonts w:eastAsiaTheme="majorEastAsia" w:cstheme="majorBidi"/>
                <w:sz w:val="44"/>
                <w:szCs w:val="44"/>
              </w:rPr>
              <w:t>Information System In Logistic Company</w:t>
            </w:r>
          </w:p>
          <w:p w:rsidR="00D305EF" w:rsidRPr="00EC5409" w:rsidRDefault="00D305EF" w:rsidP="003E603D">
            <w:pPr>
              <w:pStyle w:val="NoSpacing"/>
              <w:spacing w:after="120" w:line="276" w:lineRule="auto"/>
              <w:jc w:val="center"/>
              <w:rPr>
                <w:rFonts w:eastAsiaTheme="majorEastAsia" w:cstheme="majorBidi"/>
                <w:sz w:val="44"/>
                <w:szCs w:val="44"/>
              </w:rPr>
            </w:pPr>
          </w:p>
          <w:p w:rsidR="00D305EF" w:rsidRPr="00EC5409" w:rsidRDefault="007D1251" w:rsidP="003E603D">
            <w:pPr>
              <w:pStyle w:val="NoSpacing"/>
              <w:spacing w:after="120" w:line="276" w:lineRule="auto"/>
              <w:jc w:val="center"/>
              <w:rPr>
                <w:rFonts w:eastAsiaTheme="majorEastAsia" w:cstheme="majorBidi"/>
                <w:sz w:val="56"/>
                <w:szCs w:val="80"/>
              </w:rPr>
            </w:pPr>
            <w:r w:rsidRPr="00EC5409">
              <w:rPr>
                <w:rFonts w:eastAsiaTheme="majorEastAsia" w:cstheme="majorBidi"/>
                <w:sz w:val="40"/>
                <w:szCs w:val="40"/>
              </w:rPr>
              <w:t>Software Design Description</w:t>
            </w:r>
          </w:p>
          <w:p w:rsidR="00F035A7" w:rsidRPr="00EC5409" w:rsidRDefault="00F035A7" w:rsidP="00EC5409">
            <w:pPr>
              <w:pStyle w:val="NoSpacing"/>
              <w:spacing w:after="120" w:line="276" w:lineRule="auto"/>
              <w:rPr>
                <w:rFonts w:eastAsiaTheme="majorEastAsia" w:cstheme="majorBidi"/>
                <w:sz w:val="28"/>
                <w:szCs w:val="28"/>
              </w:rPr>
            </w:pPr>
          </w:p>
        </w:tc>
      </w:tr>
      <w:tr w:rsidR="00D305EF" w:rsidRPr="00B337EB" w:rsidTr="003E603D">
        <w:trPr>
          <w:trHeight w:val="360"/>
          <w:jc w:val="center"/>
        </w:trPr>
        <w:tc>
          <w:tcPr>
            <w:tcW w:w="9576" w:type="dxa"/>
            <w:vAlign w:val="center"/>
          </w:tcPr>
          <w:tbl>
            <w:tblPr>
              <w:tblW w:w="5000" w:type="pct"/>
              <w:jc w:val="center"/>
              <w:tblLook w:val="00A0" w:firstRow="1" w:lastRow="0" w:firstColumn="1" w:lastColumn="0" w:noHBand="0" w:noVBand="0"/>
            </w:tblPr>
            <w:tblGrid>
              <w:gridCol w:w="9121"/>
            </w:tblGrid>
            <w:tr w:rsidR="00D305EF" w:rsidRPr="00B337EB" w:rsidTr="003E603D">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D305EF" w:rsidRPr="00B337EB" w:rsidTr="003E603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D305EF" w:rsidRPr="00B337EB" w:rsidRDefault="007A29D5" w:rsidP="00031868">
                        <w:pPr>
                          <w:jc w:val="center"/>
                          <w:rPr>
                            <w:rFonts w:eastAsia="Times New Roman"/>
                            <w:b/>
                            <w:bCs/>
                            <w:sz w:val="36"/>
                            <w:szCs w:val="36"/>
                          </w:rPr>
                        </w:pPr>
                        <w:r>
                          <w:rPr>
                            <w:b/>
                            <w:bCs/>
                            <w:sz w:val="36"/>
                            <w:szCs w:val="36"/>
                          </w:rPr>
                          <w:t>Group 5</w:t>
                        </w:r>
                      </w:p>
                    </w:tc>
                  </w:tr>
                  <w:tr w:rsidR="00D305EF" w:rsidRPr="00B337EB" w:rsidTr="003E603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Group Members</w:t>
                        </w:r>
                      </w:p>
                    </w:tc>
                    <w:tc>
                      <w:tcPr>
                        <w:tcW w:w="2610" w:type="dxa"/>
                        <w:tcBorders>
                          <w:top w:val="single" w:sz="4" w:space="0" w:color="auto"/>
                          <w:left w:val="single" w:sz="4" w:space="0" w:color="auto"/>
                          <w:bottom w:val="nil"/>
                          <w:right w:val="nil"/>
                        </w:tcBorders>
                        <w:hideMark/>
                      </w:tcPr>
                      <w:p w:rsidR="00D305EF" w:rsidRPr="00B337EB" w:rsidRDefault="007A29D5" w:rsidP="003E603D">
                        <w:pPr>
                          <w:jc w:val="both"/>
                          <w:rPr>
                            <w:rFonts w:eastAsia="Times New Roman"/>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Hoàng</w:t>
                        </w:r>
                        <w:proofErr w:type="spellEnd"/>
                        <w:r>
                          <w:rPr>
                            <w:bCs/>
                            <w:sz w:val="28"/>
                            <w:szCs w:val="28"/>
                          </w:rPr>
                          <w:t xml:space="preserve"> </w:t>
                        </w:r>
                        <w:proofErr w:type="spellStart"/>
                        <w:r>
                          <w:rPr>
                            <w:bCs/>
                            <w:sz w:val="28"/>
                            <w:szCs w:val="28"/>
                          </w:rPr>
                          <w:t>Việt</w:t>
                        </w:r>
                        <w:proofErr w:type="spellEnd"/>
                        <w:r>
                          <w:rPr>
                            <w:bCs/>
                            <w:sz w:val="28"/>
                            <w:szCs w:val="28"/>
                          </w:rPr>
                          <w:t xml:space="preserve"> </w:t>
                        </w:r>
                        <w:proofErr w:type="spellStart"/>
                        <w:r>
                          <w:rPr>
                            <w:bCs/>
                            <w:sz w:val="28"/>
                            <w:szCs w:val="28"/>
                          </w:rPr>
                          <w:t>Khánh</w:t>
                        </w:r>
                        <w:proofErr w:type="spellEnd"/>
                      </w:p>
                    </w:tc>
                    <w:tc>
                      <w:tcPr>
                        <w:tcW w:w="1620" w:type="dxa"/>
                        <w:tcBorders>
                          <w:top w:val="single" w:sz="4" w:space="0" w:color="auto"/>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single" w:sz="4" w:space="0" w:color="auto"/>
                          <w:left w:val="nil"/>
                          <w:bottom w:val="nil"/>
                          <w:right w:val="single" w:sz="4" w:space="0" w:color="auto"/>
                        </w:tcBorders>
                      </w:tcPr>
                      <w:p w:rsidR="00D305EF" w:rsidRPr="00B337EB" w:rsidRDefault="00DF425F" w:rsidP="003E603D">
                        <w:pPr>
                          <w:jc w:val="both"/>
                          <w:rPr>
                            <w:rFonts w:eastAsia="Times New Roman"/>
                            <w:bCs/>
                            <w:sz w:val="28"/>
                            <w:szCs w:val="28"/>
                          </w:rPr>
                        </w:pPr>
                        <w:r>
                          <w:rPr>
                            <w:rFonts w:eastAsia="Times New Roman"/>
                            <w:bCs/>
                            <w:sz w:val="28"/>
                            <w:szCs w:val="28"/>
                          </w:rPr>
                          <w:t>60566</w:t>
                        </w:r>
                      </w:p>
                    </w:tc>
                  </w:tr>
                  <w:tr w:rsidR="00D305EF" w:rsidRPr="00B337EB" w:rsidTr="003E603D">
                    <w:trPr>
                      <w:cantSplit/>
                      <w:trHeight w:val="390"/>
                      <w:jc w:val="center"/>
                    </w:trPr>
                    <w:tc>
                      <w:tcPr>
                        <w:tcW w:w="3171" w:type="dxa"/>
                        <w:vMerge/>
                        <w:tcBorders>
                          <w:left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nil"/>
                          <w:right w:val="nil"/>
                        </w:tcBorders>
                      </w:tcPr>
                      <w:p w:rsidR="00D305EF" w:rsidRPr="00B337EB" w:rsidRDefault="007D1251" w:rsidP="007A29D5">
                        <w:pPr>
                          <w:jc w:val="both"/>
                          <w:rPr>
                            <w:bCs/>
                            <w:sz w:val="28"/>
                            <w:szCs w:val="28"/>
                          </w:rPr>
                        </w:pPr>
                        <w:proofErr w:type="spellStart"/>
                        <w:r>
                          <w:rPr>
                            <w:bCs/>
                            <w:sz w:val="28"/>
                            <w:szCs w:val="28"/>
                          </w:rPr>
                          <w:t>Nguyễ</w:t>
                        </w:r>
                        <w:r w:rsidR="007A29D5">
                          <w:rPr>
                            <w:bCs/>
                            <w:sz w:val="28"/>
                            <w:szCs w:val="28"/>
                          </w:rPr>
                          <w:t>n</w:t>
                        </w:r>
                        <w:proofErr w:type="spellEnd"/>
                        <w:r w:rsidR="007A29D5">
                          <w:rPr>
                            <w:bCs/>
                            <w:sz w:val="28"/>
                            <w:szCs w:val="28"/>
                          </w:rPr>
                          <w:t xml:space="preserve"> </w:t>
                        </w:r>
                        <w:proofErr w:type="spellStart"/>
                        <w:r w:rsidR="007A29D5">
                          <w:rPr>
                            <w:bCs/>
                            <w:sz w:val="28"/>
                            <w:szCs w:val="28"/>
                          </w:rPr>
                          <w:t>Thị</w:t>
                        </w:r>
                        <w:proofErr w:type="spellEnd"/>
                        <w:r w:rsidR="007A29D5">
                          <w:rPr>
                            <w:bCs/>
                            <w:sz w:val="28"/>
                            <w:szCs w:val="28"/>
                          </w:rPr>
                          <w:t xml:space="preserve"> </w:t>
                        </w:r>
                        <w:proofErr w:type="spellStart"/>
                        <w:r w:rsidR="007A29D5">
                          <w:rPr>
                            <w:bCs/>
                            <w:sz w:val="28"/>
                            <w:szCs w:val="28"/>
                          </w:rPr>
                          <w:t>Yên</w:t>
                        </w:r>
                        <w:proofErr w:type="spellEnd"/>
                        <w:r w:rsidR="007A29D5">
                          <w:rPr>
                            <w:bCs/>
                            <w:sz w:val="28"/>
                            <w:szCs w:val="28"/>
                          </w:rPr>
                          <w:t xml:space="preserve"> </w:t>
                        </w:r>
                        <w:proofErr w:type="spellStart"/>
                        <w:r w:rsidR="007A29D5">
                          <w:rPr>
                            <w:bCs/>
                            <w:sz w:val="28"/>
                            <w:szCs w:val="28"/>
                          </w:rPr>
                          <w:t>Thịnh</w:t>
                        </w:r>
                        <w:proofErr w:type="spellEnd"/>
                      </w:p>
                    </w:tc>
                    <w:tc>
                      <w:tcPr>
                        <w:tcW w:w="1620" w:type="dxa"/>
                        <w:tcBorders>
                          <w:top w:val="nil"/>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nil"/>
                          <w:left w:val="nil"/>
                          <w:bottom w:val="nil"/>
                          <w:right w:val="single" w:sz="4" w:space="0" w:color="auto"/>
                        </w:tcBorders>
                      </w:tcPr>
                      <w:p w:rsidR="00D305EF" w:rsidRPr="00B337EB" w:rsidRDefault="007D1251" w:rsidP="007A29D5">
                        <w:pPr>
                          <w:jc w:val="both"/>
                          <w:rPr>
                            <w:bCs/>
                            <w:sz w:val="28"/>
                            <w:szCs w:val="28"/>
                          </w:rPr>
                        </w:pPr>
                        <w:r>
                          <w:rPr>
                            <w:bCs/>
                            <w:sz w:val="28"/>
                            <w:szCs w:val="28"/>
                          </w:rPr>
                          <w:t>60</w:t>
                        </w:r>
                        <w:r w:rsidR="007A29D5">
                          <w:rPr>
                            <w:bCs/>
                            <w:sz w:val="28"/>
                            <w:szCs w:val="28"/>
                          </w:rPr>
                          <w:t>269</w:t>
                        </w:r>
                      </w:p>
                    </w:tc>
                  </w:tr>
                  <w:tr w:rsidR="00D305EF" w:rsidRPr="00B337EB" w:rsidTr="003E603D">
                    <w:trPr>
                      <w:cantSplit/>
                      <w:trHeight w:val="390"/>
                      <w:jc w:val="center"/>
                    </w:trPr>
                    <w:tc>
                      <w:tcPr>
                        <w:tcW w:w="3171" w:type="dxa"/>
                        <w:vMerge/>
                        <w:tcBorders>
                          <w:left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nil"/>
                          <w:right w:val="nil"/>
                        </w:tcBorders>
                      </w:tcPr>
                      <w:p w:rsidR="00D305EF" w:rsidRPr="00B337EB" w:rsidRDefault="007A29D5" w:rsidP="003E603D">
                        <w:pPr>
                          <w:jc w:val="both"/>
                          <w:rPr>
                            <w:bCs/>
                            <w:sz w:val="28"/>
                            <w:szCs w:val="28"/>
                          </w:rPr>
                        </w:pPr>
                        <w:proofErr w:type="spellStart"/>
                        <w:r>
                          <w:rPr>
                            <w:bCs/>
                            <w:sz w:val="28"/>
                            <w:szCs w:val="28"/>
                          </w:rPr>
                          <w:t>Nguyễn</w:t>
                        </w:r>
                        <w:proofErr w:type="spellEnd"/>
                        <w:r>
                          <w:rPr>
                            <w:bCs/>
                            <w:sz w:val="28"/>
                            <w:szCs w:val="28"/>
                          </w:rPr>
                          <w:t xml:space="preserve"> </w:t>
                        </w:r>
                        <w:proofErr w:type="spellStart"/>
                        <w:r>
                          <w:rPr>
                            <w:bCs/>
                            <w:sz w:val="28"/>
                            <w:szCs w:val="28"/>
                          </w:rPr>
                          <w:t>Đỗ</w:t>
                        </w:r>
                        <w:proofErr w:type="spellEnd"/>
                        <w:r>
                          <w:rPr>
                            <w:bCs/>
                            <w:sz w:val="28"/>
                            <w:szCs w:val="28"/>
                          </w:rPr>
                          <w:t xml:space="preserve"> </w:t>
                        </w:r>
                        <w:proofErr w:type="spellStart"/>
                        <w:r>
                          <w:rPr>
                            <w:bCs/>
                            <w:sz w:val="28"/>
                            <w:szCs w:val="28"/>
                          </w:rPr>
                          <w:t>Vượng</w:t>
                        </w:r>
                        <w:proofErr w:type="spellEnd"/>
                      </w:p>
                    </w:tc>
                    <w:tc>
                      <w:tcPr>
                        <w:tcW w:w="1620" w:type="dxa"/>
                        <w:tcBorders>
                          <w:top w:val="nil"/>
                          <w:left w:val="nil"/>
                          <w:bottom w:val="nil"/>
                          <w:right w:val="nil"/>
                        </w:tcBorders>
                      </w:tcPr>
                      <w:p w:rsidR="00D305EF" w:rsidRPr="00B337EB" w:rsidRDefault="00D305EF" w:rsidP="003E603D">
                        <w:pPr>
                          <w:jc w:val="both"/>
                          <w:rPr>
                            <w:rFonts w:eastAsia="Times New Roman"/>
                            <w:bCs/>
                            <w:sz w:val="28"/>
                            <w:szCs w:val="28"/>
                          </w:rPr>
                        </w:pPr>
                      </w:p>
                    </w:tc>
                    <w:tc>
                      <w:tcPr>
                        <w:tcW w:w="1280" w:type="dxa"/>
                        <w:tcBorders>
                          <w:top w:val="nil"/>
                          <w:left w:val="nil"/>
                          <w:bottom w:val="nil"/>
                          <w:right w:val="single" w:sz="4" w:space="0" w:color="auto"/>
                        </w:tcBorders>
                      </w:tcPr>
                      <w:p w:rsidR="00D305EF" w:rsidRPr="00B337EB" w:rsidRDefault="007D1251" w:rsidP="007A29D5">
                        <w:pPr>
                          <w:jc w:val="both"/>
                          <w:rPr>
                            <w:bCs/>
                            <w:sz w:val="28"/>
                            <w:szCs w:val="28"/>
                          </w:rPr>
                        </w:pPr>
                        <w:r>
                          <w:rPr>
                            <w:bCs/>
                            <w:sz w:val="28"/>
                            <w:szCs w:val="28"/>
                          </w:rPr>
                          <w:t>60</w:t>
                        </w:r>
                        <w:r w:rsidR="007A29D5">
                          <w:rPr>
                            <w:bCs/>
                            <w:sz w:val="28"/>
                            <w:szCs w:val="28"/>
                          </w:rPr>
                          <w:t>075</w:t>
                        </w:r>
                      </w:p>
                    </w:tc>
                  </w:tr>
                  <w:tr w:rsidR="00D305EF" w:rsidRPr="00B337EB" w:rsidTr="007A29D5">
                    <w:trPr>
                      <w:cantSplit/>
                      <w:trHeight w:val="507"/>
                      <w:jc w:val="center"/>
                    </w:trPr>
                    <w:tc>
                      <w:tcPr>
                        <w:tcW w:w="3171" w:type="dxa"/>
                        <w:vMerge/>
                        <w:tcBorders>
                          <w:left w:val="single" w:sz="4" w:space="0" w:color="auto"/>
                          <w:bottom w:val="single" w:sz="4" w:space="0" w:color="auto"/>
                          <w:right w:val="single" w:sz="4" w:space="0" w:color="auto"/>
                        </w:tcBorders>
                        <w:vAlign w:val="center"/>
                      </w:tcPr>
                      <w:p w:rsidR="00D305EF" w:rsidRPr="00B337EB" w:rsidRDefault="00D305EF" w:rsidP="003E603D">
                        <w:pPr>
                          <w:jc w:val="right"/>
                          <w:rPr>
                            <w:b/>
                            <w:bCs/>
                            <w:sz w:val="28"/>
                            <w:szCs w:val="28"/>
                          </w:rPr>
                        </w:pPr>
                      </w:p>
                    </w:tc>
                    <w:tc>
                      <w:tcPr>
                        <w:tcW w:w="2610" w:type="dxa"/>
                        <w:tcBorders>
                          <w:top w:val="nil"/>
                          <w:left w:val="single" w:sz="4" w:space="0" w:color="auto"/>
                          <w:bottom w:val="single" w:sz="4" w:space="0" w:color="auto"/>
                          <w:right w:val="nil"/>
                        </w:tcBorders>
                      </w:tcPr>
                      <w:p w:rsidR="00D305EF" w:rsidRPr="00B337EB" w:rsidRDefault="007A29D5" w:rsidP="003E603D">
                        <w:pPr>
                          <w:jc w:val="both"/>
                          <w:rPr>
                            <w:rFonts w:eastAsia="Times New Roman"/>
                            <w:bCs/>
                            <w:sz w:val="28"/>
                            <w:szCs w:val="28"/>
                          </w:rPr>
                        </w:pPr>
                        <w:r>
                          <w:rPr>
                            <w:rFonts w:eastAsia="Times New Roman"/>
                            <w:bCs/>
                            <w:sz w:val="28"/>
                            <w:szCs w:val="28"/>
                          </w:rPr>
                          <w:t xml:space="preserve">An </w:t>
                        </w:r>
                        <w:proofErr w:type="spellStart"/>
                        <w:r>
                          <w:rPr>
                            <w:rFonts w:eastAsia="Times New Roman"/>
                            <w:bCs/>
                            <w:sz w:val="28"/>
                            <w:szCs w:val="28"/>
                          </w:rPr>
                          <w:t>Ngọc</w:t>
                        </w:r>
                        <w:proofErr w:type="spellEnd"/>
                        <w:r>
                          <w:rPr>
                            <w:rFonts w:eastAsia="Times New Roman"/>
                            <w:bCs/>
                            <w:sz w:val="28"/>
                            <w:szCs w:val="28"/>
                          </w:rPr>
                          <w:t xml:space="preserve"> </w:t>
                        </w:r>
                        <w:proofErr w:type="spellStart"/>
                        <w:r>
                          <w:rPr>
                            <w:rFonts w:eastAsia="Times New Roman"/>
                            <w:bCs/>
                            <w:sz w:val="28"/>
                            <w:szCs w:val="28"/>
                          </w:rPr>
                          <w:t>Anh</w:t>
                        </w:r>
                        <w:proofErr w:type="spellEnd"/>
                      </w:p>
                    </w:tc>
                    <w:tc>
                      <w:tcPr>
                        <w:tcW w:w="1620" w:type="dxa"/>
                        <w:tcBorders>
                          <w:top w:val="nil"/>
                          <w:left w:val="nil"/>
                          <w:bottom w:val="single" w:sz="4" w:space="0" w:color="auto"/>
                          <w:right w:val="nil"/>
                        </w:tcBorders>
                      </w:tcPr>
                      <w:p w:rsidR="00D305EF" w:rsidRPr="00B337EB" w:rsidRDefault="007D1251" w:rsidP="003E603D">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tcPr>
                      <w:p w:rsidR="00D305EF" w:rsidRPr="00B337EB" w:rsidRDefault="007D1251" w:rsidP="003E603D">
                        <w:pPr>
                          <w:jc w:val="both"/>
                          <w:rPr>
                            <w:bCs/>
                            <w:sz w:val="28"/>
                            <w:szCs w:val="28"/>
                          </w:rPr>
                        </w:pPr>
                        <w:r>
                          <w:rPr>
                            <w:bCs/>
                            <w:sz w:val="28"/>
                            <w:szCs w:val="28"/>
                          </w:rPr>
                          <w:t>60</w:t>
                        </w:r>
                        <w:r w:rsidR="007A29D5">
                          <w:rPr>
                            <w:bCs/>
                            <w:sz w:val="28"/>
                            <w:szCs w:val="28"/>
                          </w:rPr>
                          <w:t>223</w:t>
                        </w:r>
                      </w:p>
                      <w:p w:rsidR="00D305EF" w:rsidRPr="00B337EB" w:rsidRDefault="00D305EF" w:rsidP="003E603D">
                        <w:pPr>
                          <w:jc w:val="both"/>
                          <w:rPr>
                            <w:bCs/>
                            <w:sz w:val="28"/>
                            <w:szCs w:val="28"/>
                          </w:rPr>
                        </w:pPr>
                      </w:p>
                    </w:tc>
                  </w:tr>
                  <w:tr w:rsidR="00D305EF" w:rsidRPr="00B337EB" w:rsidTr="003E603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D305EF" w:rsidRPr="00B337EB" w:rsidRDefault="007D1251" w:rsidP="003E603D">
                        <w:pPr>
                          <w:rPr>
                            <w:rFonts w:eastAsia="Times New Roman"/>
                            <w:bCs/>
                            <w:sz w:val="28"/>
                            <w:szCs w:val="28"/>
                          </w:rPr>
                        </w:pPr>
                        <w:proofErr w:type="spellStart"/>
                        <w:r>
                          <w:rPr>
                            <w:bCs/>
                            <w:sz w:val="28"/>
                            <w:szCs w:val="28"/>
                          </w:rPr>
                          <w:t>Lâm</w:t>
                        </w:r>
                        <w:proofErr w:type="spellEnd"/>
                        <w:r>
                          <w:rPr>
                            <w:bCs/>
                            <w:sz w:val="28"/>
                            <w:szCs w:val="28"/>
                          </w:rPr>
                          <w:t xml:space="preserve"> </w:t>
                        </w:r>
                        <w:proofErr w:type="spellStart"/>
                        <w:r>
                          <w:rPr>
                            <w:bCs/>
                            <w:sz w:val="28"/>
                            <w:szCs w:val="28"/>
                          </w:rPr>
                          <w:t>Hữu</w:t>
                        </w:r>
                        <w:proofErr w:type="spellEnd"/>
                        <w:r>
                          <w:rPr>
                            <w:bCs/>
                            <w:sz w:val="28"/>
                            <w:szCs w:val="28"/>
                          </w:rPr>
                          <w:t xml:space="preserve"> </w:t>
                        </w:r>
                        <w:proofErr w:type="spellStart"/>
                        <w:r>
                          <w:rPr>
                            <w:bCs/>
                            <w:sz w:val="28"/>
                            <w:szCs w:val="28"/>
                          </w:rPr>
                          <w:t>Khánh</w:t>
                        </w:r>
                        <w:proofErr w:type="spellEnd"/>
                        <w:r>
                          <w:rPr>
                            <w:bCs/>
                            <w:sz w:val="28"/>
                            <w:szCs w:val="28"/>
                          </w:rPr>
                          <w:t xml:space="preserve"> </w:t>
                        </w:r>
                        <w:proofErr w:type="spellStart"/>
                        <w:r>
                          <w:rPr>
                            <w:bCs/>
                            <w:sz w:val="28"/>
                            <w:szCs w:val="28"/>
                          </w:rPr>
                          <w:t>Phương</w:t>
                        </w:r>
                        <w:proofErr w:type="spellEnd"/>
                      </w:p>
                    </w:tc>
                  </w:tr>
                  <w:tr w:rsidR="00D305EF" w:rsidRPr="00B337EB" w:rsidTr="003E603D">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305EF" w:rsidRPr="00B337EB" w:rsidRDefault="007D1251" w:rsidP="003E603D">
                        <w:pPr>
                          <w:jc w:val="right"/>
                          <w:rPr>
                            <w:rFonts w:eastAsia="Times New Roman"/>
                            <w:b/>
                            <w:bCs/>
                            <w:sz w:val="28"/>
                            <w:szCs w:val="28"/>
                          </w:rPr>
                        </w:pPr>
                        <w:r>
                          <w:rPr>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D305EF" w:rsidRPr="00B337EB" w:rsidRDefault="007A29D5" w:rsidP="003E603D">
                        <w:pPr>
                          <w:rPr>
                            <w:rFonts w:eastAsia="Times New Roman"/>
                            <w:bCs/>
                            <w:sz w:val="28"/>
                            <w:szCs w:val="28"/>
                          </w:rPr>
                        </w:pPr>
                        <w:r>
                          <w:rPr>
                            <w:sz w:val="28"/>
                            <w:szCs w:val="28"/>
                          </w:rPr>
                          <w:t>SMDH</w:t>
                        </w:r>
                      </w:p>
                    </w:tc>
                  </w:tr>
                </w:tbl>
                <w:p w:rsidR="00D305EF" w:rsidRPr="00B337EB" w:rsidRDefault="00D305EF" w:rsidP="003E603D">
                  <w:pPr>
                    <w:pStyle w:val="NoSpacing"/>
                    <w:spacing w:after="120" w:line="276" w:lineRule="auto"/>
                    <w:jc w:val="center"/>
                    <w:rPr>
                      <w:rFonts w:eastAsia="Times New Roman"/>
                      <w:b/>
                      <w:bCs/>
                    </w:rPr>
                  </w:pPr>
                </w:p>
              </w:tc>
            </w:tr>
          </w:tbl>
          <w:p w:rsidR="00D305EF" w:rsidRPr="00EC5409" w:rsidRDefault="00D305EF" w:rsidP="003E603D">
            <w:pPr>
              <w:pStyle w:val="NoSpacing"/>
              <w:spacing w:after="120" w:line="276" w:lineRule="auto"/>
              <w:jc w:val="center"/>
              <w:rPr>
                <w:rFonts w:eastAsiaTheme="minorEastAsia" w:cstheme="minorBidi"/>
              </w:rPr>
            </w:pPr>
          </w:p>
        </w:tc>
      </w:tr>
      <w:tr w:rsidR="00D305EF" w:rsidRPr="00B337EB" w:rsidTr="003E603D">
        <w:trPr>
          <w:trHeight w:val="360"/>
          <w:jc w:val="center"/>
        </w:trPr>
        <w:tc>
          <w:tcPr>
            <w:tcW w:w="9576" w:type="dxa"/>
          </w:tcPr>
          <w:p w:rsidR="00D305EF" w:rsidRPr="00EC5409" w:rsidRDefault="00D305EF" w:rsidP="003E603D">
            <w:pPr>
              <w:pStyle w:val="NoSpacing"/>
              <w:spacing w:after="120" w:line="276" w:lineRule="auto"/>
              <w:ind w:left="420"/>
              <w:rPr>
                <w:rFonts w:eastAsiaTheme="minorEastAsia" w:cstheme="minorBidi"/>
                <w:b/>
                <w:bCs/>
              </w:rPr>
            </w:pPr>
          </w:p>
          <w:p w:rsidR="00D305EF" w:rsidRPr="00EC5409" w:rsidRDefault="007D1251" w:rsidP="009A3C73">
            <w:pPr>
              <w:pStyle w:val="NoSpacing"/>
              <w:numPr>
                <w:ilvl w:val="0"/>
                <w:numId w:val="1"/>
              </w:numPr>
              <w:spacing w:after="120" w:line="276" w:lineRule="auto"/>
              <w:jc w:val="center"/>
              <w:rPr>
                <w:rFonts w:eastAsiaTheme="minorEastAsia" w:cstheme="minorBidi"/>
                <w:b/>
                <w:bCs/>
              </w:rPr>
            </w:pPr>
            <w:r>
              <w:rPr>
                <w:sz w:val="28"/>
              </w:rPr>
              <w:t xml:space="preserve">Ho Chi Minh City, </w:t>
            </w:r>
            <w:r w:rsidR="009A3C73">
              <w:rPr>
                <w:sz w:val="28"/>
              </w:rPr>
              <w:t>Feb</w:t>
            </w:r>
            <w:r>
              <w:rPr>
                <w:sz w:val="28"/>
              </w:rPr>
              <w:t xml:space="preserve"> / </w:t>
            </w:r>
            <w:r w:rsidR="009A3C73">
              <w:rPr>
                <w:sz w:val="28"/>
              </w:rPr>
              <w:t>2013</w:t>
            </w:r>
            <w:r>
              <w:rPr>
                <w:sz w:val="28"/>
              </w:rPr>
              <w:t xml:space="preserve"> -</w:t>
            </w:r>
          </w:p>
        </w:tc>
      </w:tr>
    </w:tbl>
    <w:p w:rsidR="005D1D0E" w:rsidRPr="00EC5409" w:rsidRDefault="005D1D0E" w:rsidP="00F163DC">
      <w:pPr>
        <w:pStyle w:val="Heading2"/>
        <w:rPr>
          <w:rFonts w:ascii="Calibri" w:hAnsi="Calibri"/>
        </w:rPr>
      </w:pPr>
    </w:p>
    <w:p w:rsidR="005D1D0E" w:rsidRPr="00EC5409" w:rsidRDefault="007D1251" w:rsidP="00F163DC">
      <w:pPr>
        <w:rPr>
          <w:rFonts w:eastAsia="MS Gothic"/>
          <w:color w:val="4F81BD"/>
          <w:sz w:val="26"/>
          <w:szCs w:val="26"/>
        </w:rPr>
      </w:pPr>
      <w:r>
        <w:br w:type="page"/>
      </w:r>
    </w:p>
    <w:p w:rsidR="00097636" w:rsidRPr="00EC5409" w:rsidRDefault="007D1251" w:rsidP="00D305EF">
      <w:pPr>
        <w:pStyle w:val="Heading1"/>
        <w:rPr>
          <w:rFonts w:ascii="Calibri" w:hAnsi="Calibri"/>
        </w:rPr>
      </w:pPr>
      <w:bookmarkStart w:id="2" w:name="_Toc352130163"/>
      <w:r w:rsidRPr="00EC5409">
        <w:rPr>
          <w:rFonts w:ascii="Calibri" w:hAnsi="Calibri"/>
        </w:rPr>
        <w:lastRenderedPageBreak/>
        <w:t>Table of Contents</w:t>
      </w:r>
      <w:bookmarkEnd w:id="2"/>
    </w:p>
    <w:p w:rsidR="00F933FB" w:rsidRDefault="007D1251">
      <w:pPr>
        <w:pStyle w:val="TOC1"/>
        <w:tabs>
          <w:tab w:val="right" w:leader="dot" w:pos="9111"/>
        </w:tabs>
        <w:rPr>
          <w:rFonts w:asciiTheme="minorHAnsi" w:eastAsiaTheme="minorEastAsia" w:hAnsiTheme="minorHAnsi" w:cstheme="minorBidi"/>
          <w:noProof/>
          <w:lang w:eastAsia="ja-JP"/>
        </w:rPr>
      </w:pPr>
      <w:r w:rsidRPr="00EC5409">
        <w:rPr>
          <w:sz w:val="24"/>
        </w:rPr>
        <w:fldChar w:fldCharType="begin"/>
      </w:r>
      <w:r>
        <w:rPr>
          <w:sz w:val="24"/>
        </w:rPr>
        <w:instrText xml:space="preserve"> TOC \o "1-3" \h \z \u </w:instrText>
      </w:r>
      <w:r w:rsidRPr="00EC5409">
        <w:rPr>
          <w:sz w:val="24"/>
        </w:rPr>
        <w:fldChar w:fldCharType="separate"/>
      </w:r>
      <w:hyperlink w:anchor="_Toc352130163" w:history="1">
        <w:r w:rsidR="00F933FB" w:rsidRPr="00B849D1">
          <w:rPr>
            <w:rStyle w:val="Hyperlink"/>
            <w:noProof/>
          </w:rPr>
          <w:t>Table of Contents</w:t>
        </w:r>
        <w:r w:rsidR="00F933FB">
          <w:rPr>
            <w:noProof/>
            <w:webHidden/>
          </w:rPr>
          <w:tab/>
        </w:r>
        <w:r w:rsidR="00F933FB">
          <w:rPr>
            <w:noProof/>
            <w:webHidden/>
          </w:rPr>
          <w:fldChar w:fldCharType="begin"/>
        </w:r>
        <w:r w:rsidR="00F933FB">
          <w:rPr>
            <w:noProof/>
            <w:webHidden/>
          </w:rPr>
          <w:instrText xml:space="preserve"> PAGEREF _Toc352130163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7C212D">
      <w:pPr>
        <w:pStyle w:val="TOC1"/>
        <w:tabs>
          <w:tab w:val="left" w:pos="660"/>
          <w:tab w:val="right" w:leader="dot" w:pos="9111"/>
        </w:tabs>
        <w:rPr>
          <w:rFonts w:asciiTheme="minorHAnsi" w:eastAsiaTheme="minorEastAsia" w:hAnsiTheme="minorHAnsi" w:cstheme="minorBidi"/>
          <w:noProof/>
          <w:lang w:eastAsia="ja-JP"/>
        </w:rPr>
      </w:pPr>
      <w:hyperlink w:anchor="_Toc352130164" w:history="1">
        <w:r w:rsidR="00F933FB" w:rsidRPr="00B849D1">
          <w:rPr>
            <w:rStyle w:val="Hyperlink"/>
            <w:noProof/>
          </w:rPr>
          <w:t>4.1</w:t>
        </w:r>
        <w:r w:rsidR="00F933FB">
          <w:rPr>
            <w:rFonts w:asciiTheme="minorHAnsi" w:eastAsiaTheme="minorEastAsia" w:hAnsiTheme="minorHAnsi" w:cstheme="minorBidi"/>
            <w:noProof/>
            <w:lang w:eastAsia="ja-JP"/>
          </w:rPr>
          <w:tab/>
        </w:r>
        <w:r w:rsidR="00F933FB" w:rsidRPr="00B849D1">
          <w:rPr>
            <w:rStyle w:val="Hyperlink"/>
            <w:noProof/>
          </w:rPr>
          <w:t>Design Overview</w:t>
        </w:r>
        <w:r w:rsidR="00F933FB">
          <w:rPr>
            <w:noProof/>
            <w:webHidden/>
          </w:rPr>
          <w:tab/>
        </w:r>
        <w:r w:rsidR="00F933FB">
          <w:rPr>
            <w:noProof/>
            <w:webHidden/>
          </w:rPr>
          <w:fldChar w:fldCharType="begin"/>
        </w:r>
        <w:r w:rsidR="00F933FB">
          <w:rPr>
            <w:noProof/>
            <w:webHidden/>
          </w:rPr>
          <w:instrText xml:space="preserve"> PAGEREF _Toc352130164 \h </w:instrText>
        </w:r>
        <w:r w:rsidR="00F933FB">
          <w:rPr>
            <w:noProof/>
            <w:webHidden/>
          </w:rPr>
        </w:r>
        <w:r w:rsidR="00F933FB">
          <w:rPr>
            <w:noProof/>
            <w:webHidden/>
          </w:rPr>
          <w:fldChar w:fldCharType="separate"/>
        </w:r>
        <w:r w:rsidR="00F933FB">
          <w:rPr>
            <w:noProof/>
            <w:webHidden/>
          </w:rPr>
          <w:t>5</w:t>
        </w:r>
        <w:r w:rsidR="00F933FB">
          <w:rPr>
            <w:noProof/>
            <w:webHidden/>
          </w:rPr>
          <w:fldChar w:fldCharType="end"/>
        </w:r>
      </w:hyperlink>
    </w:p>
    <w:p w:rsidR="00F933FB" w:rsidRDefault="007C212D">
      <w:pPr>
        <w:pStyle w:val="TOC1"/>
        <w:tabs>
          <w:tab w:val="left" w:pos="660"/>
          <w:tab w:val="right" w:leader="dot" w:pos="9111"/>
        </w:tabs>
        <w:rPr>
          <w:rFonts w:asciiTheme="minorHAnsi" w:eastAsiaTheme="minorEastAsia" w:hAnsiTheme="minorHAnsi" w:cstheme="minorBidi"/>
          <w:noProof/>
          <w:lang w:eastAsia="ja-JP"/>
        </w:rPr>
      </w:pPr>
      <w:hyperlink w:anchor="_Toc352130165" w:history="1">
        <w:r w:rsidR="00F933FB" w:rsidRPr="00B849D1">
          <w:rPr>
            <w:rStyle w:val="Hyperlink"/>
            <w:noProof/>
          </w:rPr>
          <w:t>4.2</w:t>
        </w:r>
        <w:r w:rsidR="00F933FB">
          <w:rPr>
            <w:rFonts w:asciiTheme="minorHAnsi" w:eastAsiaTheme="minorEastAsia" w:hAnsiTheme="minorHAnsi" w:cstheme="minorBidi"/>
            <w:noProof/>
            <w:lang w:eastAsia="ja-JP"/>
          </w:rPr>
          <w:tab/>
        </w:r>
        <w:r w:rsidR="00F933FB" w:rsidRPr="00B849D1">
          <w:rPr>
            <w:rStyle w:val="Hyperlink"/>
            <w:noProof/>
          </w:rPr>
          <w:t>System Architectural Design</w:t>
        </w:r>
        <w:r w:rsidR="00F933FB">
          <w:rPr>
            <w:noProof/>
            <w:webHidden/>
          </w:rPr>
          <w:tab/>
        </w:r>
        <w:r w:rsidR="00F933FB">
          <w:rPr>
            <w:noProof/>
            <w:webHidden/>
          </w:rPr>
          <w:fldChar w:fldCharType="begin"/>
        </w:r>
        <w:r w:rsidR="00F933FB">
          <w:rPr>
            <w:noProof/>
            <w:webHidden/>
          </w:rPr>
          <w:instrText xml:space="preserve"> PAGEREF _Toc352130165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66" w:history="1">
        <w:r w:rsidR="00F933FB" w:rsidRPr="00B849D1">
          <w:rPr>
            <w:rStyle w:val="Hyperlink"/>
            <w:noProof/>
          </w:rPr>
          <w:t>4.2.1</w:t>
        </w:r>
        <w:r w:rsidR="00F933FB">
          <w:rPr>
            <w:rFonts w:asciiTheme="minorHAnsi" w:eastAsiaTheme="minorEastAsia" w:hAnsiTheme="minorHAnsi" w:cstheme="minorBidi"/>
            <w:noProof/>
            <w:lang w:eastAsia="ja-JP"/>
          </w:rPr>
          <w:tab/>
        </w:r>
        <w:r w:rsidR="00F933FB" w:rsidRPr="00B849D1">
          <w:rPr>
            <w:rStyle w:val="Hyperlink"/>
            <w:noProof/>
          </w:rPr>
          <w:t>Choice of System Architecture</w:t>
        </w:r>
        <w:r w:rsidR="00F933FB">
          <w:rPr>
            <w:noProof/>
            <w:webHidden/>
          </w:rPr>
          <w:tab/>
        </w:r>
        <w:r w:rsidR="00F933FB">
          <w:rPr>
            <w:noProof/>
            <w:webHidden/>
          </w:rPr>
          <w:fldChar w:fldCharType="begin"/>
        </w:r>
        <w:r w:rsidR="00F933FB">
          <w:rPr>
            <w:noProof/>
            <w:webHidden/>
          </w:rPr>
          <w:instrText xml:space="preserve"> PAGEREF _Toc352130166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67" w:history="1">
        <w:r w:rsidR="00F933FB" w:rsidRPr="00B849D1">
          <w:rPr>
            <w:rStyle w:val="Hyperlink"/>
            <w:noProof/>
          </w:rPr>
          <w:t>4.2.2</w:t>
        </w:r>
        <w:r w:rsidR="00F933FB">
          <w:rPr>
            <w:rFonts w:asciiTheme="minorHAnsi" w:eastAsiaTheme="minorEastAsia" w:hAnsiTheme="minorHAnsi" w:cstheme="minorBidi"/>
            <w:noProof/>
            <w:lang w:eastAsia="ja-JP"/>
          </w:rPr>
          <w:tab/>
        </w:r>
        <w:r w:rsidR="00F933FB" w:rsidRPr="00B849D1">
          <w:rPr>
            <w:rStyle w:val="Hyperlink"/>
            <w:noProof/>
          </w:rPr>
          <w:t>Discussion of Alternative Designs</w:t>
        </w:r>
        <w:r w:rsidR="00F933FB">
          <w:rPr>
            <w:noProof/>
            <w:webHidden/>
          </w:rPr>
          <w:tab/>
        </w:r>
        <w:r w:rsidR="00F933FB">
          <w:rPr>
            <w:noProof/>
            <w:webHidden/>
          </w:rPr>
          <w:fldChar w:fldCharType="begin"/>
        </w:r>
        <w:r w:rsidR="00F933FB">
          <w:rPr>
            <w:noProof/>
            <w:webHidden/>
          </w:rPr>
          <w:instrText xml:space="preserve"> PAGEREF _Toc352130167 \h </w:instrText>
        </w:r>
        <w:r w:rsidR="00F933FB">
          <w:rPr>
            <w:noProof/>
            <w:webHidden/>
          </w:rPr>
        </w:r>
        <w:r w:rsidR="00F933FB">
          <w:rPr>
            <w:noProof/>
            <w:webHidden/>
          </w:rPr>
          <w:fldChar w:fldCharType="separate"/>
        </w:r>
        <w:r w:rsidR="00F933FB">
          <w:rPr>
            <w:noProof/>
            <w:webHidden/>
          </w:rPr>
          <w:t>6</w:t>
        </w:r>
        <w:r w:rsidR="00F933FB">
          <w:rPr>
            <w:noProof/>
            <w:webHidden/>
          </w:rPr>
          <w:fldChar w:fldCharType="end"/>
        </w:r>
      </w:hyperlink>
    </w:p>
    <w:p w:rsidR="00F933FB" w:rsidRDefault="007C212D">
      <w:pPr>
        <w:pStyle w:val="TOC1"/>
        <w:tabs>
          <w:tab w:val="left" w:pos="660"/>
          <w:tab w:val="right" w:leader="dot" w:pos="9111"/>
        </w:tabs>
        <w:rPr>
          <w:rFonts w:asciiTheme="minorHAnsi" w:eastAsiaTheme="minorEastAsia" w:hAnsiTheme="minorHAnsi" w:cstheme="minorBidi"/>
          <w:noProof/>
          <w:lang w:eastAsia="ja-JP"/>
        </w:rPr>
      </w:pPr>
      <w:hyperlink w:anchor="_Toc352130168" w:history="1">
        <w:r w:rsidR="00F933FB" w:rsidRPr="00B849D1">
          <w:rPr>
            <w:rStyle w:val="Hyperlink"/>
            <w:noProof/>
          </w:rPr>
          <w:t>4.3</w:t>
        </w:r>
        <w:r w:rsidR="00F933FB">
          <w:rPr>
            <w:rFonts w:asciiTheme="minorHAnsi" w:eastAsiaTheme="minorEastAsia" w:hAnsiTheme="minorHAnsi" w:cstheme="minorBidi"/>
            <w:noProof/>
            <w:lang w:eastAsia="ja-JP"/>
          </w:rPr>
          <w:tab/>
        </w:r>
        <w:r w:rsidR="00F933FB" w:rsidRPr="00B849D1">
          <w:rPr>
            <w:rStyle w:val="Hyperlink"/>
            <w:noProof/>
          </w:rPr>
          <w:t>Package Diagram</w:t>
        </w:r>
        <w:r w:rsidR="00F933FB">
          <w:rPr>
            <w:noProof/>
            <w:webHidden/>
          </w:rPr>
          <w:tab/>
        </w:r>
        <w:r w:rsidR="00F933FB">
          <w:rPr>
            <w:noProof/>
            <w:webHidden/>
          </w:rPr>
          <w:fldChar w:fldCharType="begin"/>
        </w:r>
        <w:r w:rsidR="00F933FB">
          <w:rPr>
            <w:noProof/>
            <w:webHidden/>
          </w:rPr>
          <w:instrText xml:space="preserve"> PAGEREF _Toc352130168 \h </w:instrText>
        </w:r>
        <w:r w:rsidR="00F933FB">
          <w:rPr>
            <w:noProof/>
            <w:webHidden/>
          </w:rPr>
        </w:r>
        <w:r w:rsidR="00F933FB">
          <w:rPr>
            <w:noProof/>
            <w:webHidden/>
          </w:rPr>
          <w:fldChar w:fldCharType="separate"/>
        </w:r>
        <w:r w:rsidR="00F933FB">
          <w:rPr>
            <w:noProof/>
            <w:webHidden/>
          </w:rPr>
          <w:t>7</w:t>
        </w:r>
        <w:r w:rsidR="00F933FB">
          <w:rPr>
            <w:noProof/>
            <w:webHidden/>
          </w:rPr>
          <w:fldChar w:fldCharType="end"/>
        </w:r>
      </w:hyperlink>
    </w:p>
    <w:p w:rsidR="00F933FB" w:rsidRDefault="007C212D">
      <w:pPr>
        <w:pStyle w:val="TOC1"/>
        <w:tabs>
          <w:tab w:val="left" w:pos="660"/>
          <w:tab w:val="right" w:leader="dot" w:pos="9111"/>
        </w:tabs>
        <w:rPr>
          <w:rFonts w:asciiTheme="minorHAnsi" w:eastAsiaTheme="minorEastAsia" w:hAnsiTheme="minorHAnsi" w:cstheme="minorBidi"/>
          <w:noProof/>
          <w:lang w:eastAsia="ja-JP"/>
        </w:rPr>
      </w:pPr>
      <w:hyperlink w:anchor="_Toc352130169" w:history="1">
        <w:r w:rsidR="00F933FB" w:rsidRPr="00B849D1">
          <w:rPr>
            <w:rStyle w:val="Hyperlink"/>
            <w:noProof/>
          </w:rPr>
          <w:t>4.4</w:t>
        </w:r>
        <w:r w:rsidR="00F933FB">
          <w:rPr>
            <w:rFonts w:asciiTheme="minorHAnsi" w:eastAsiaTheme="minorEastAsia" w:hAnsiTheme="minorHAnsi" w:cstheme="minorBidi"/>
            <w:noProof/>
            <w:lang w:eastAsia="ja-JP"/>
          </w:rPr>
          <w:tab/>
        </w:r>
        <w:r w:rsidR="00F933FB" w:rsidRPr="00B849D1">
          <w:rPr>
            <w:rStyle w:val="Hyperlink"/>
            <w:noProof/>
          </w:rPr>
          <w:t>Classes Detail Description</w:t>
        </w:r>
        <w:r w:rsidR="00F933FB">
          <w:rPr>
            <w:noProof/>
            <w:webHidden/>
          </w:rPr>
          <w:tab/>
        </w:r>
        <w:r w:rsidR="00F933FB">
          <w:rPr>
            <w:noProof/>
            <w:webHidden/>
          </w:rPr>
          <w:fldChar w:fldCharType="begin"/>
        </w:r>
        <w:r w:rsidR="00F933FB">
          <w:rPr>
            <w:noProof/>
            <w:webHidden/>
          </w:rPr>
          <w:instrText xml:space="preserve"> PAGEREF _Toc352130169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0" w:history="1">
        <w:r w:rsidR="00F933FB" w:rsidRPr="00B849D1">
          <w:rPr>
            <w:rStyle w:val="Hyperlink"/>
            <w:noProof/>
          </w:rPr>
          <w:t>4.4.1.</w:t>
        </w:r>
        <w:r w:rsidR="00F933FB">
          <w:rPr>
            <w:rFonts w:asciiTheme="minorHAnsi" w:eastAsiaTheme="minorEastAsia" w:hAnsiTheme="minorHAnsi" w:cstheme="minorBidi"/>
            <w:noProof/>
            <w:lang w:eastAsia="ja-JP"/>
          </w:rPr>
          <w:tab/>
        </w:r>
        <w:r w:rsidR="00F933FB" w:rsidRPr="00B849D1">
          <w:rPr>
            <w:rStyle w:val="Hyperlink"/>
            <w:noProof/>
          </w:rPr>
          <w:t>Cargo</w:t>
        </w:r>
        <w:r w:rsidR="00F933FB">
          <w:rPr>
            <w:noProof/>
            <w:webHidden/>
          </w:rPr>
          <w:tab/>
        </w:r>
        <w:r w:rsidR="00F933FB">
          <w:rPr>
            <w:noProof/>
            <w:webHidden/>
          </w:rPr>
          <w:fldChar w:fldCharType="begin"/>
        </w:r>
        <w:r w:rsidR="00F933FB">
          <w:rPr>
            <w:noProof/>
            <w:webHidden/>
          </w:rPr>
          <w:instrText xml:space="preserve"> PAGEREF _Toc352130170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1" w:history="1">
        <w:r w:rsidR="00F933FB" w:rsidRPr="00B849D1">
          <w:rPr>
            <w:rStyle w:val="Hyperlink"/>
            <w:noProof/>
          </w:rPr>
          <w:t>4.4.2.</w:t>
        </w:r>
        <w:r w:rsidR="00F933FB">
          <w:rPr>
            <w:rFonts w:asciiTheme="minorHAnsi" w:eastAsiaTheme="minorEastAsia" w:hAnsiTheme="minorHAnsi" w:cstheme="minorBidi"/>
            <w:noProof/>
            <w:lang w:eastAsia="ja-JP"/>
          </w:rPr>
          <w:tab/>
        </w:r>
        <w:r w:rsidR="00F933FB" w:rsidRPr="00B849D1">
          <w:rPr>
            <w:rStyle w:val="Hyperlink"/>
            <w:noProof/>
          </w:rPr>
          <w:t>City/Province</w:t>
        </w:r>
        <w:r w:rsidR="00F933FB">
          <w:rPr>
            <w:noProof/>
            <w:webHidden/>
          </w:rPr>
          <w:tab/>
        </w:r>
        <w:r w:rsidR="00F933FB">
          <w:rPr>
            <w:noProof/>
            <w:webHidden/>
          </w:rPr>
          <w:fldChar w:fldCharType="begin"/>
        </w:r>
        <w:r w:rsidR="00F933FB">
          <w:rPr>
            <w:noProof/>
            <w:webHidden/>
          </w:rPr>
          <w:instrText xml:space="preserve"> PAGEREF _Toc352130171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2" w:history="1">
        <w:r w:rsidR="00F933FB" w:rsidRPr="00B849D1">
          <w:rPr>
            <w:rStyle w:val="Hyperlink"/>
            <w:noProof/>
          </w:rPr>
          <w:t>4.4.3.</w:t>
        </w:r>
        <w:r w:rsidR="00F933FB">
          <w:rPr>
            <w:rFonts w:asciiTheme="minorHAnsi" w:eastAsiaTheme="minorEastAsia" w:hAnsiTheme="minorHAnsi" w:cstheme="minorBidi"/>
            <w:noProof/>
            <w:lang w:eastAsia="ja-JP"/>
          </w:rPr>
          <w:tab/>
        </w:r>
        <w:r w:rsidR="00F933FB" w:rsidRPr="00B849D1">
          <w:rPr>
            <w:rStyle w:val="Hyperlink"/>
            <w:noProof/>
          </w:rPr>
          <w:t>Contact</w:t>
        </w:r>
        <w:r w:rsidR="00F933FB">
          <w:rPr>
            <w:noProof/>
            <w:webHidden/>
          </w:rPr>
          <w:tab/>
        </w:r>
        <w:r w:rsidR="00F933FB">
          <w:rPr>
            <w:noProof/>
            <w:webHidden/>
          </w:rPr>
          <w:fldChar w:fldCharType="begin"/>
        </w:r>
        <w:r w:rsidR="00F933FB">
          <w:rPr>
            <w:noProof/>
            <w:webHidden/>
          </w:rPr>
          <w:instrText xml:space="preserve"> PAGEREF _Toc352130172 \h </w:instrText>
        </w:r>
        <w:r w:rsidR="00F933FB">
          <w:rPr>
            <w:noProof/>
            <w:webHidden/>
          </w:rPr>
        </w:r>
        <w:r w:rsidR="00F933FB">
          <w:rPr>
            <w:noProof/>
            <w:webHidden/>
          </w:rPr>
          <w:fldChar w:fldCharType="separate"/>
        </w:r>
        <w:r w:rsidR="00F933FB">
          <w:rPr>
            <w:noProof/>
            <w:webHidden/>
          </w:rPr>
          <w:t>10</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3" w:history="1">
        <w:r w:rsidR="00F933FB" w:rsidRPr="00B849D1">
          <w:rPr>
            <w:rStyle w:val="Hyperlink"/>
            <w:noProof/>
          </w:rPr>
          <w:t>4.4.4.</w:t>
        </w:r>
        <w:r w:rsidR="00F933FB">
          <w:rPr>
            <w:rFonts w:asciiTheme="minorHAnsi" w:eastAsiaTheme="minorEastAsia" w:hAnsiTheme="minorHAnsi" w:cstheme="minorBidi"/>
            <w:noProof/>
            <w:lang w:eastAsia="ja-JP"/>
          </w:rPr>
          <w:tab/>
        </w:r>
        <w:r w:rsidR="00F933FB" w:rsidRPr="00B849D1">
          <w:rPr>
            <w:rStyle w:val="Hyperlink"/>
            <w:noProof/>
          </w:rPr>
          <w:t>Customer</w:t>
        </w:r>
        <w:r w:rsidR="00F933FB">
          <w:rPr>
            <w:noProof/>
            <w:webHidden/>
          </w:rPr>
          <w:tab/>
        </w:r>
        <w:r w:rsidR="00F933FB">
          <w:rPr>
            <w:noProof/>
            <w:webHidden/>
          </w:rPr>
          <w:fldChar w:fldCharType="begin"/>
        </w:r>
        <w:r w:rsidR="00F933FB">
          <w:rPr>
            <w:noProof/>
            <w:webHidden/>
          </w:rPr>
          <w:instrText xml:space="preserve"> PAGEREF _Toc352130173 \h </w:instrText>
        </w:r>
        <w:r w:rsidR="00F933FB">
          <w:rPr>
            <w:noProof/>
            <w:webHidden/>
          </w:rPr>
        </w:r>
        <w:r w:rsidR="00F933FB">
          <w:rPr>
            <w:noProof/>
            <w:webHidden/>
          </w:rPr>
          <w:fldChar w:fldCharType="separate"/>
        </w:r>
        <w:r w:rsidR="00F933FB">
          <w:rPr>
            <w:noProof/>
            <w:webHidden/>
          </w:rPr>
          <w:t>11</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4" w:history="1">
        <w:r w:rsidR="00F933FB" w:rsidRPr="00B849D1">
          <w:rPr>
            <w:rStyle w:val="Hyperlink"/>
            <w:noProof/>
          </w:rPr>
          <w:t>4.4.5.</w:t>
        </w:r>
        <w:r w:rsidR="00F933FB">
          <w:rPr>
            <w:rFonts w:asciiTheme="minorHAnsi" w:eastAsiaTheme="minorEastAsia" w:hAnsiTheme="minorHAnsi" w:cstheme="minorBidi"/>
            <w:noProof/>
            <w:lang w:eastAsia="ja-JP"/>
          </w:rPr>
          <w:tab/>
        </w:r>
        <w:r w:rsidR="00F933FB" w:rsidRPr="00B849D1">
          <w:rPr>
            <w:rStyle w:val="Hyperlink"/>
            <w:noProof/>
          </w:rPr>
          <w:t>Customer Address</w:t>
        </w:r>
        <w:r w:rsidR="00F933FB">
          <w:rPr>
            <w:noProof/>
            <w:webHidden/>
          </w:rPr>
          <w:tab/>
        </w:r>
        <w:r w:rsidR="00F933FB">
          <w:rPr>
            <w:noProof/>
            <w:webHidden/>
          </w:rPr>
          <w:fldChar w:fldCharType="begin"/>
        </w:r>
        <w:r w:rsidR="00F933FB">
          <w:rPr>
            <w:noProof/>
            <w:webHidden/>
          </w:rPr>
          <w:instrText xml:space="preserve"> PAGEREF _Toc352130174 \h </w:instrText>
        </w:r>
        <w:r w:rsidR="00F933FB">
          <w:rPr>
            <w:noProof/>
            <w:webHidden/>
          </w:rPr>
        </w:r>
        <w:r w:rsidR="00F933FB">
          <w:rPr>
            <w:noProof/>
            <w:webHidden/>
          </w:rPr>
          <w:fldChar w:fldCharType="separate"/>
        </w:r>
        <w:r w:rsidR="00F933FB">
          <w:rPr>
            <w:noProof/>
            <w:webHidden/>
          </w:rPr>
          <w:t>12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5" w:history="1">
        <w:r w:rsidR="00F933FB" w:rsidRPr="00B849D1">
          <w:rPr>
            <w:rStyle w:val="Hyperlink"/>
            <w:noProof/>
          </w:rPr>
          <w:t>4.4.6.</w:t>
        </w:r>
        <w:r w:rsidR="00F933FB">
          <w:rPr>
            <w:rFonts w:asciiTheme="minorHAnsi" w:eastAsiaTheme="minorEastAsia" w:hAnsiTheme="minorHAnsi" w:cstheme="minorBidi"/>
            <w:noProof/>
            <w:lang w:eastAsia="ja-JP"/>
          </w:rPr>
          <w:tab/>
        </w:r>
        <w:r w:rsidR="00F933FB" w:rsidRPr="00B849D1">
          <w:rPr>
            <w:rStyle w:val="Hyperlink"/>
            <w:noProof/>
          </w:rPr>
          <w:t>Delivery Men</w:t>
        </w:r>
        <w:r w:rsidR="00F933FB">
          <w:rPr>
            <w:noProof/>
            <w:webHidden/>
          </w:rPr>
          <w:tab/>
        </w:r>
        <w:r w:rsidR="00F933FB">
          <w:rPr>
            <w:noProof/>
            <w:webHidden/>
          </w:rPr>
          <w:fldChar w:fldCharType="begin"/>
        </w:r>
        <w:r w:rsidR="00F933FB">
          <w:rPr>
            <w:noProof/>
            <w:webHidden/>
          </w:rPr>
          <w:instrText xml:space="preserve"> PAGEREF _Toc352130175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6" w:history="1">
        <w:r w:rsidR="00F933FB" w:rsidRPr="00B849D1">
          <w:rPr>
            <w:rStyle w:val="Hyperlink"/>
            <w:noProof/>
          </w:rPr>
          <w:t>4.4.7.</w:t>
        </w:r>
        <w:r w:rsidR="00F933FB">
          <w:rPr>
            <w:rFonts w:asciiTheme="minorHAnsi" w:eastAsiaTheme="minorEastAsia" w:hAnsiTheme="minorHAnsi" w:cstheme="minorBidi"/>
            <w:noProof/>
            <w:lang w:eastAsia="ja-JP"/>
          </w:rPr>
          <w:tab/>
        </w:r>
        <w:r w:rsidR="00F933FB" w:rsidRPr="00B849D1">
          <w:rPr>
            <w:rStyle w:val="Hyperlink"/>
            <w:noProof/>
          </w:rPr>
          <w:t>Delivery Men In Plan</w:t>
        </w:r>
        <w:r w:rsidR="00F933FB">
          <w:rPr>
            <w:noProof/>
            <w:webHidden/>
          </w:rPr>
          <w:tab/>
        </w:r>
        <w:r w:rsidR="00F933FB">
          <w:rPr>
            <w:noProof/>
            <w:webHidden/>
          </w:rPr>
          <w:fldChar w:fldCharType="begin"/>
        </w:r>
        <w:r w:rsidR="00F933FB">
          <w:rPr>
            <w:noProof/>
            <w:webHidden/>
          </w:rPr>
          <w:instrText xml:space="preserve"> PAGEREF _Toc352130176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7" w:history="1">
        <w:r w:rsidR="00F933FB" w:rsidRPr="00B849D1">
          <w:rPr>
            <w:rStyle w:val="Hyperlink"/>
            <w:noProof/>
          </w:rPr>
          <w:t>4.4.8.</w:t>
        </w:r>
        <w:r w:rsidR="00F933FB">
          <w:rPr>
            <w:rFonts w:asciiTheme="minorHAnsi" w:eastAsiaTheme="minorEastAsia" w:hAnsiTheme="minorHAnsi" w:cstheme="minorBidi"/>
            <w:noProof/>
            <w:lang w:eastAsia="ja-JP"/>
          </w:rPr>
          <w:tab/>
        </w:r>
        <w:r w:rsidR="00F933FB" w:rsidRPr="00B849D1">
          <w:rPr>
            <w:rStyle w:val="Hyperlink"/>
            <w:noProof/>
          </w:rPr>
          <w:t>Delivery Option</w:t>
        </w:r>
        <w:r w:rsidR="00F933FB">
          <w:rPr>
            <w:noProof/>
            <w:webHidden/>
          </w:rPr>
          <w:tab/>
        </w:r>
        <w:r w:rsidR="00F933FB">
          <w:rPr>
            <w:noProof/>
            <w:webHidden/>
          </w:rPr>
          <w:fldChar w:fldCharType="begin"/>
        </w:r>
        <w:r w:rsidR="00F933FB">
          <w:rPr>
            <w:noProof/>
            <w:webHidden/>
          </w:rPr>
          <w:instrText xml:space="preserve"> PAGEREF _Toc352130177 \h </w:instrText>
        </w:r>
        <w:r w:rsidR="00F933FB">
          <w:rPr>
            <w:noProof/>
            <w:webHidden/>
          </w:rPr>
        </w:r>
        <w:r w:rsidR="00F933FB">
          <w:rPr>
            <w:noProof/>
            <w:webHidden/>
          </w:rPr>
          <w:fldChar w:fldCharType="separate"/>
        </w:r>
        <w:r w:rsidR="00F933FB">
          <w:rPr>
            <w:noProof/>
            <w:webHidden/>
          </w:rPr>
          <w:t>13</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8" w:history="1">
        <w:r w:rsidR="00F933FB" w:rsidRPr="00B849D1">
          <w:rPr>
            <w:rStyle w:val="Hyperlink"/>
            <w:noProof/>
          </w:rPr>
          <w:t>4.4.9.</w:t>
        </w:r>
        <w:r w:rsidR="00F933FB">
          <w:rPr>
            <w:rFonts w:asciiTheme="minorHAnsi" w:eastAsiaTheme="minorEastAsia" w:hAnsiTheme="minorHAnsi" w:cstheme="minorBidi"/>
            <w:noProof/>
            <w:lang w:eastAsia="ja-JP"/>
          </w:rPr>
          <w:tab/>
        </w:r>
        <w:r w:rsidR="00F933FB" w:rsidRPr="00B849D1">
          <w:rPr>
            <w:rStyle w:val="Hyperlink"/>
            <w:noProof/>
          </w:rPr>
          <w:t>Delivery Type</w:t>
        </w:r>
        <w:r w:rsidR="00F933FB">
          <w:rPr>
            <w:noProof/>
            <w:webHidden/>
          </w:rPr>
          <w:tab/>
        </w:r>
        <w:r w:rsidR="00F933FB">
          <w:rPr>
            <w:noProof/>
            <w:webHidden/>
          </w:rPr>
          <w:fldChar w:fldCharType="begin"/>
        </w:r>
        <w:r w:rsidR="00F933FB">
          <w:rPr>
            <w:noProof/>
            <w:webHidden/>
          </w:rPr>
          <w:instrText xml:space="preserve"> PAGEREF _Toc352130178 \h </w:instrText>
        </w:r>
        <w:r w:rsidR="00F933FB">
          <w:rPr>
            <w:noProof/>
            <w:webHidden/>
          </w:rPr>
        </w:r>
        <w:r w:rsidR="00F933FB">
          <w:rPr>
            <w:noProof/>
            <w:webHidden/>
          </w:rPr>
          <w:fldChar w:fldCharType="separate"/>
        </w:r>
        <w:r w:rsidR="00F933FB">
          <w:rPr>
            <w:noProof/>
            <w:webHidden/>
          </w:rPr>
          <w:t>14</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79" w:history="1">
        <w:r w:rsidR="00F933FB" w:rsidRPr="00B849D1">
          <w:rPr>
            <w:rStyle w:val="Hyperlink"/>
            <w:noProof/>
          </w:rPr>
          <w:t>4.4.10.</w:t>
        </w:r>
        <w:r w:rsidR="00F933FB">
          <w:rPr>
            <w:rFonts w:asciiTheme="minorHAnsi" w:eastAsiaTheme="minorEastAsia" w:hAnsiTheme="minorHAnsi" w:cstheme="minorBidi"/>
            <w:noProof/>
            <w:lang w:eastAsia="ja-JP"/>
          </w:rPr>
          <w:tab/>
        </w:r>
        <w:r w:rsidR="00F933FB" w:rsidRPr="00B849D1">
          <w:rPr>
            <w:rStyle w:val="Hyperlink"/>
            <w:noProof/>
          </w:rPr>
          <w:t>District</w:t>
        </w:r>
        <w:r w:rsidR="00F933FB">
          <w:rPr>
            <w:noProof/>
            <w:webHidden/>
          </w:rPr>
          <w:tab/>
        </w:r>
        <w:r w:rsidR="00F933FB">
          <w:rPr>
            <w:noProof/>
            <w:webHidden/>
          </w:rPr>
          <w:fldChar w:fldCharType="begin"/>
        </w:r>
        <w:r w:rsidR="00F933FB">
          <w:rPr>
            <w:noProof/>
            <w:webHidden/>
          </w:rPr>
          <w:instrText xml:space="preserve"> PAGEREF _Toc352130179 \h </w:instrText>
        </w:r>
        <w:r w:rsidR="00F933FB">
          <w:rPr>
            <w:noProof/>
            <w:webHidden/>
          </w:rPr>
        </w:r>
        <w:r w:rsidR="00F933FB">
          <w:rPr>
            <w:noProof/>
            <w:webHidden/>
          </w:rPr>
          <w:fldChar w:fldCharType="separate"/>
        </w:r>
        <w:r w:rsidR="00F933FB">
          <w:rPr>
            <w:noProof/>
            <w:webHidden/>
          </w:rPr>
          <w:t>14</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0" w:history="1">
        <w:r w:rsidR="00F933FB" w:rsidRPr="00B849D1">
          <w:rPr>
            <w:rStyle w:val="Hyperlink"/>
            <w:noProof/>
          </w:rPr>
          <w:t>4.4.11.</w:t>
        </w:r>
        <w:r w:rsidR="00F933FB">
          <w:rPr>
            <w:rFonts w:asciiTheme="minorHAnsi" w:eastAsiaTheme="minorEastAsia" w:hAnsiTheme="minorHAnsi" w:cstheme="minorBidi"/>
            <w:noProof/>
            <w:lang w:eastAsia="ja-JP"/>
          </w:rPr>
          <w:tab/>
        </w:r>
        <w:r w:rsidR="00F933FB" w:rsidRPr="00B849D1">
          <w:rPr>
            <w:rStyle w:val="Hyperlink"/>
            <w:noProof/>
          </w:rPr>
          <w:t>Hub</w:t>
        </w:r>
        <w:r w:rsidR="00F933FB">
          <w:rPr>
            <w:noProof/>
            <w:webHidden/>
          </w:rPr>
          <w:tab/>
        </w:r>
        <w:r w:rsidR="00F933FB">
          <w:rPr>
            <w:noProof/>
            <w:webHidden/>
          </w:rPr>
          <w:fldChar w:fldCharType="begin"/>
        </w:r>
        <w:r w:rsidR="00F933FB">
          <w:rPr>
            <w:noProof/>
            <w:webHidden/>
          </w:rPr>
          <w:instrText xml:space="preserve"> PAGEREF _Toc352130180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1" w:history="1">
        <w:r w:rsidR="00F933FB" w:rsidRPr="00B849D1">
          <w:rPr>
            <w:rStyle w:val="Hyperlink"/>
            <w:noProof/>
          </w:rPr>
          <w:t>4.4.12.</w:t>
        </w:r>
        <w:r w:rsidR="00F933FB">
          <w:rPr>
            <w:rFonts w:asciiTheme="minorHAnsi" w:eastAsiaTheme="minorEastAsia" w:hAnsiTheme="minorHAnsi" w:cstheme="minorBidi"/>
            <w:noProof/>
            <w:lang w:eastAsia="ja-JP"/>
          </w:rPr>
          <w:tab/>
        </w:r>
        <w:r w:rsidR="00F933FB" w:rsidRPr="00B849D1">
          <w:rPr>
            <w:rStyle w:val="Hyperlink"/>
            <w:noProof/>
          </w:rPr>
          <w:t>Hub Category</w:t>
        </w:r>
        <w:r w:rsidR="00F933FB">
          <w:rPr>
            <w:noProof/>
            <w:webHidden/>
          </w:rPr>
          <w:tab/>
        </w:r>
        <w:r w:rsidR="00F933FB">
          <w:rPr>
            <w:noProof/>
            <w:webHidden/>
          </w:rPr>
          <w:fldChar w:fldCharType="begin"/>
        </w:r>
        <w:r w:rsidR="00F933FB">
          <w:rPr>
            <w:noProof/>
            <w:webHidden/>
          </w:rPr>
          <w:instrText xml:space="preserve"> PAGEREF _Toc352130181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2" w:history="1">
        <w:r w:rsidR="00F933FB" w:rsidRPr="00B849D1">
          <w:rPr>
            <w:rStyle w:val="Hyperlink"/>
            <w:noProof/>
          </w:rPr>
          <w:t>4.4.13.</w:t>
        </w:r>
        <w:r w:rsidR="00F933FB">
          <w:rPr>
            <w:rFonts w:asciiTheme="minorHAnsi" w:eastAsiaTheme="minorEastAsia" w:hAnsiTheme="minorHAnsi" w:cstheme="minorBidi"/>
            <w:noProof/>
            <w:lang w:eastAsia="ja-JP"/>
          </w:rPr>
          <w:tab/>
        </w:r>
        <w:r w:rsidR="00F933FB" w:rsidRPr="00B849D1">
          <w:rPr>
            <w:rStyle w:val="Hyperlink"/>
            <w:noProof/>
          </w:rPr>
          <w:t>Item</w:t>
        </w:r>
        <w:r w:rsidR="00F933FB">
          <w:rPr>
            <w:noProof/>
            <w:webHidden/>
          </w:rPr>
          <w:tab/>
        </w:r>
        <w:r w:rsidR="00F933FB">
          <w:rPr>
            <w:noProof/>
            <w:webHidden/>
          </w:rPr>
          <w:fldChar w:fldCharType="begin"/>
        </w:r>
        <w:r w:rsidR="00F933FB">
          <w:rPr>
            <w:noProof/>
            <w:webHidden/>
          </w:rPr>
          <w:instrText xml:space="preserve"> PAGEREF _Toc352130182 \h </w:instrText>
        </w:r>
        <w:r w:rsidR="00F933FB">
          <w:rPr>
            <w:noProof/>
            <w:webHidden/>
          </w:rPr>
        </w:r>
        <w:r w:rsidR="00F933FB">
          <w:rPr>
            <w:noProof/>
            <w:webHidden/>
          </w:rPr>
          <w:fldChar w:fldCharType="separate"/>
        </w:r>
        <w:r w:rsidR="00F933FB">
          <w:rPr>
            <w:noProof/>
            <w:webHidden/>
          </w:rPr>
          <w:t>15</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3" w:history="1">
        <w:r w:rsidR="00F933FB" w:rsidRPr="00B849D1">
          <w:rPr>
            <w:rStyle w:val="Hyperlink"/>
            <w:noProof/>
          </w:rPr>
          <w:t>4.4.14.</w:t>
        </w:r>
        <w:r w:rsidR="00F933FB">
          <w:rPr>
            <w:rFonts w:asciiTheme="minorHAnsi" w:eastAsiaTheme="minorEastAsia" w:hAnsiTheme="minorHAnsi" w:cstheme="minorBidi"/>
            <w:noProof/>
            <w:lang w:eastAsia="ja-JP"/>
          </w:rPr>
          <w:tab/>
        </w:r>
        <w:r w:rsidR="00F933FB" w:rsidRPr="00B849D1">
          <w:rPr>
            <w:rStyle w:val="Hyperlink"/>
            <w:noProof/>
          </w:rPr>
          <w:t>Item Management</w:t>
        </w:r>
        <w:r w:rsidR="00F933FB">
          <w:rPr>
            <w:noProof/>
            <w:webHidden/>
          </w:rPr>
          <w:tab/>
        </w:r>
        <w:r w:rsidR="00F933FB">
          <w:rPr>
            <w:noProof/>
            <w:webHidden/>
          </w:rPr>
          <w:fldChar w:fldCharType="begin"/>
        </w:r>
        <w:r w:rsidR="00F933FB">
          <w:rPr>
            <w:noProof/>
            <w:webHidden/>
          </w:rPr>
          <w:instrText xml:space="preserve"> PAGEREF _Toc352130183 \h </w:instrText>
        </w:r>
        <w:r w:rsidR="00F933FB">
          <w:rPr>
            <w:noProof/>
            <w:webHidden/>
          </w:rPr>
        </w:r>
        <w:r w:rsidR="00F933FB">
          <w:rPr>
            <w:noProof/>
            <w:webHidden/>
          </w:rPr>
          <w:fldChar w:fldCharType="separate"/>
        </w:r>
        <w:r w:rsidR="00F933FB">
          <w:rPr>
            <w:noProof/>
            <w:webHidden/>
          </w:rPr>
          <w:t>16</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4" w:history="1">
        <w:r w:rsidR="00F933FB" w:rsidRPr="00B849D1">
          <w:rPr>
            <w:rStyle w:val="Hyperlink"/>
            <w:noProof/>
            <w:lang w:val="vi-VN"/>
          </w:rPr>
          <w:t>4.4.15.</w:t>
        </w:r>
        <w:r w:rsidR="00F933FB">
          <w:rPr>
            <w:rFonts w:asciiTheme="minorHAnsi" w:eastAsiaTheme="minorEastAsia" w:hAnsiTheme="minorHAnsi" w:cstheme="minorBidi"/>
            <w:noProof/>
            <w:lang w:eastAsia="ja-JP"/>
          </w:rPr>
          <w:tab/>
        </w:r>
        <w:r w:rsidR="00F933FB" w:rsidRPr="00B849D1">
          <w:rPr>
            <w:rStyle w:val="Hyperlink"/>
            <w:noProof/>
            <w:lang w:val="vi-VN"/>
          </w:rPr>
          <w:t>Order</w:t>
        </w:r>
        <w:r w:rsidR="00F933FB">
          <w:rPr>
            <w:noProof/>
            <w:webHidden/>
          </w:rPr>
          <w:tab/>
        </w:r>
        <w:r w:rsidR="00F933FB">
          <w:rPr>
            <w:noProof/>
            <w:webHidden/>
          </w:rPr>
          <w:fldChar w:fldCharType="begin"/>
        </w:r>
        <w:r w:rsidR="00F933FB">
          <w:rPr>
            <w:noProof/>
            <w:webHidden/>
          </w:rPr>
          <w:instrText xml:space="preserve"> PAGEREF _Toc352130184 \h </w:instrText>
        </w:r>
        <w:r w:rsidR="00F933FB">
          <w:rPr>
            <w:noProof/>
            <w:webHidden/>
          </w:rPr>
        </w:r>
        <w:r w:rsidR="00F933FB">
          <w:rPr>
            <w:noProof/>
            <w:webHidden/>
          </w:rPr>
          <w:fldChar w:fldCharType="separate"/>
        </w:r>
        <w:r w:rsidR="00F933FB">
          <w:rPr>
            <w:noProof/>
            <w:webHidden/>
          </w:rPr>
          <w:t>16</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5" w:history="1">
        <w:r w:rsidR="00F933FB" w:rsidRPr="00B849D1">
          <w:rPr>
            <w:rStyle w:val="Hyperlink"/>
            <w:noProof/>
          </w:rPr>
          <w:t>4.4.16.</w:t>
        </w:r>
        <w:r w:rsidR="00F933FB">
          <w:rPr>
            <w:rFonts w:asciiTheme="minorHAnsi" w:eastAsiaTheme="minorEastAsia" w:hAnsiTheme="minorHAnsi" w:cstheme="minorBidi"/>
            <w:noProof/>
            <w:lang w:eastAsia="ja-JP"/>
          </w:rPr>
          <w:tab/>
        </w:r>
        <w:r w:rsidR="00F933FB" w:rsidRPr="00B849D1">
          <w:rPr>
            <w:rStyle w:val="Hyperlink"/>
            <w:noProof/>
          </w:rPr>
          <w:t>Order Payment Type</w:t>
        </w:r>
        <w:r w:rsidR="00F933FB">
          <w:rPr>
            <w:noProof/>
            <w:webHidden/>
          </w:rPr>
          <w:tab/>
        </w:r>
        <w:r w:rsidR="00F933FB">
          <w:rPr>
            <w:noProof/>
            <w:webHidden/>
          </w:rPr>
          <w:fldChar w:fldCharType="begin"/>
        </w:r>
        <w:r w:rsidR="00F933FB">
          <w:rPr>
            <w:noProof/>
            <w:webHidden/>
          </w:rPr>
          <w:instrText xml:space="preserve"> PAGEREF _Toc352130185 \h </w:instrText>
        </w:r>
        <w:r w:rsidR="00F933FB">
          <w:rPr>
            <w:noProof/>
            <w:webHidden/>
          </w:rPr>
        </w:r>
        <w:r w:rsidR="00F933FB">
          <w:rPr>
            <w:noProof/>
            <w:webHidden/>
          </w:rPr>
          <w:fldChar w:fldCharType="separate"/>
        </w:r>
        <w:r w:rsidR="00F933FB">
          <w:rPr>
            <w:noProof/>
            <w:webHidden/>
          </w:rPr>
          <w:t>19</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6" w:history="1">
        <w:r w:rsidR="00F933FB" w:rsidRPr="00B849D1">
          <w:rPr>
            <w:rStyle w:val="Hyperlink"/>
            <w:noProof/>
          </w:rPr>
          <w:t>4.4.17.</w:t>
        </w:r>
        <w:r w:rsidR="00F933FB">
          <w:rPr>
            <w:rFonts w:asciiTheme="minorHAnsi" w:eastAsiaTheme="minorEastAsia" w:hAnsiTheme="minorHAnsi" w:cstheme="minorBidi"/>
            <w:noProof/>
            <w:lang w:eastAsia="ja-JP"/>
          </w:rPr>
          <w:tab/>
        </w:r>
        <w:r w:rsidR="00F933FB" w:rsidRPr="00B849D1">
          <w:rPr>
            <w:rStyle w:val="Hyperlink"/>
            <w:noProof/>
          </w:rPr>
          <w:t>Plan</w:t>
        </w:r>
        <w:r w:rsidR="00F933FB">
          <w:rPr>
            <w:noProof/>
            <w:webHidden/>
          </w:rPr>
          <w:tab/>
        </w:r>
        <w:r w:rsidR="00F933FB">
          <w:rPr>
            <w:noProof/>
            <w:webHidden/>
          </w:rPr>
          <w:fldChar w:fldCharType="begin"/>
        </w:r>
        <w:r w:rsidR="00F933FB">
          <w:rPr>
            <w:noProof/>
            <w:webHidden/>
          </w:rPr>
          <w:instrText xml:space="preserve"> PAGEREF _Toc352130186 \h </w:instrText>
        </w:r>
        <w:r w:rsidR="00F933FB">
          <w:rPr>
            <w:noProof/>
            <w:webHidden/>
          </w:rPr>
        </w:r>
        <w:r w:rsidR="00F933FB">
          <w:rPr>
            <w:noProof/>
            <w:webHidden/>
          </w:rPr>
          <w:fldChar w:fldCharType="separate"/>
        </w:r>
        <w:r w:rsidR="00F933FB">
          <w:rPr>
            <w:noProof/>
            <w:webHidden/>
          </w:rPr>
          <w:t>20</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7" w:history="1">
        <w:r w:rsidR="00F933FB" w:rsidRPr="00B849D1">
          <w:rPr>
            <w:rStyle w:val="Hyperlink"/>
            <w:noProof/>
          </w:rPr>
          <w:t>4.4.18.</w:t>
        </w:r>
        <w:r w:rsidR="00F933FB">
          <w:rPr>
            <w:rFonts w:asciiTheme="minorHAnsi" w:eastAsiaTheme="minorEastAsia" w:hAnsiTheme="minorHAnsi" w:cstheme="minorBidi"/>
            <w:noProof/>
            <w:lang w:eastAsia="ja-JP"/>
          </w:rPr>
          <w:tab/>
        </w:r>
        <w:r w:rsidR="00F933FB" w:rsidRPr="00B849D1">
          <w:rPr>
            <w:rStyle w:val="Hyperlink"/>
            <w:noProof/>
          </w:rPr>
          <w:t>Price Category</w:t>
        </w:r>
        <w:r w:rsidR="00F933FB">
          <w:rPr>
            <w:noProof/>
            <w:webHidden/>
          </w:rPr>
          <w:tab/>
        </w:r>
        <w:r w:rsidR="00F933FB">
          <w:rPr>
            <w:noProof/>
            <w:webHidden/>
          </w:rPr>
          <w:fldChar w:fldCharType="begin"/>
        </w:r>
        <w:r w:rsidR="00F933FB">
          <w:rPr>
            <w:noProof/>
            <w:webHidden/>
          </w:rPr>
          <w:instrText xml:space="preserve"> PAGEREF _Toc352130187 \h </w:instrText>
        </w:r>
        <w:r w:rsidR="00F933FB">
          <w:rPr>
            <w:noProof/>
            <w:webHidden/>
          </w:rPr>
        </w:r>
        <w:r w:rsidR="00F933FB">
          <w:rPr>
            <w:noProof/>
            <w:webHidden/>
          </w:rPr>
          <w:fldChar w:fldCharType="separate"/>
        </w:r>
        <w:r w:rsidR="00F933FB">
          <w:rPr>
            <w:noProof/>
            <w:webHidden/>
          </w:rPr>
          <w:t>20</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8" w:history="1">
        <w:r w:rsidR="00F933FB" w:rsidRPr="00B849D1">
          <w:rPr>
            <w:rStyle w:val="Hyperlink"/>
            <w:noProof/>
          </w:rPr>
          <w:t>4.4.19.</w:t>
        </w:r>
        <w:r w:rsidR="00F933FB">
          <w:rPr>
            <w:rFonts w:asciiTheme="minorHAnsi" w:eastAsiaTheme="minorEastAsia" w:hAnsiTheme="minorHAnsi" w:cstheme="minorBidi"/>
            <w:noProof/>
            <w:lang w:eastAsia="ja-JP"/>
          </w:rPr>
          <w:tab/>
        </w:r>
        <w:r w:rsidR="00F933FB" w:rsidRPr="00B849D1">
          <w:rPr>
            <w:rStyle w:val="Hyperlink"/>
            <w:noProof/>
          </w:rPr>
          <w:t>User Info</w:t>
        </w:r>
        <w:r w:rsidR="00F933FB">
          <w:rPr>
            <w:noProof/>
            <w:webHidden/>
          </w:rPr>
          <w:tab/>
        </w:r>
        <w:r w:rsidR="00F933FB">
          <w:rPr>
            <w:noProof/>
            <w:webHidden/>
          </w:rPr>
          <w:fldChar w:fldCharType="begin"/>
        </w:r>
        <w:r w:rsidR="00F933FB">
          <w:rPr>
            <w:noProof/>
            <w:webHidden/>
          </w:rPr>
          <w:instrText xml:space="preserve"> PAGEREF _Toc352130188 \h </w:instrText>
        </w:r>
        <w:r w:rsidR="00F933FB">
          <w:rPr>
            <w:noProof/>
            <w:webHidden/>
          </w:rPr>
        </w:r>
        <w:r w:rsidR="00F933FB">
          <w:rPr>
            <w:noProof/>
            <w:webHidden/>
          </w:rPr>
          <w:fldChar w:fldCharType="separate"/>
        </w:r>
        <w:r w:rsidR="00F933FB">
          <w:rPr>
            <w:noProof/>
            <w:webHidden/>
          </w:rPr>
          <w:t>21</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89" w:history="1">
        <w:r w:rsidR="00F933FB" w:rsidRPr="00B849D1">
          <w:rPr>
            <w:rStyle w:val="Hyperlink"/>
            <w:noProof/>
          </w:rPr>
          <w:t>4.4.20.</w:t>
        </w:r>
        <w:r w:rsidR="00F933FB">
          <w:rPr>
            <w:rFonts w:asciiTheme="minorHAnsi" w:eastAsiaTheme="minorEastAsia" w:hAnsiTheme="minorHAnsi" w:cstheme="minorBidi"/>
            <w:noProof/>
            <w:lang w:eastAsia="ja-JP"/>
          </w:rPr>
          <w:tab/>
        </w:r>
        <w:r w:rsidR="00F933FB" w:rsidRPr="00B849D1">
          <w:rPr>
            <w:rStyle w:val="Hyperlink"/>
            <w:noProof/>
          </w:rPr>
          <w:t>Ward</w:t>
        </w:r>
        <w:r w:rsidR="00F933FB">
          <w:rPr>
            <w:noProof/>
            <w:webHidden/>
          </w:rPr>
          <w:tab/>
        </w:r>
        <w:r w:rsidR="00F933FB">
          <w:rPr>
            <w:noProof/>
            <w:webHidden/>
          </w:rPr>
          <w:fldChar w:fldCharType="begin"/>
        </w:r>
        <w:r w:rsidR="00F933FB">
          <w:rPr>
            <w:noProof/>
            <w:webHidden/>
          </w:rPr>
          <w:instrText xml:space="preserve"> PAGEREF _Toc352130189 \h </w:instrText>
        </w:r>
        <w:r w:rsidR="00F933FB">
          <w:rPr>
            <w:noProof/>
            <w:webHidden/>
          </w:rPr>
        </w:r>
        <w:r w:rsidR="00F933FB">
          <w:rPr>
            <w:noProof/>
            <w:webHidden/>
          </w:rPr>
          <w:fldChar w:fldCharType="separate"/>
        </w:r>
        <w:r w:rsidR="00F933FB">
          <w:rPr>
            <w:noProof/>
            <w:webHidden/>
          </w:rPr>
          <w:t>21</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0" w:history="1">
        <w:r w:rsidR="00F933FB" w:rsidRPr="00B849D1">
          <w:rPr>
            <w:rStyle w:val="Hyperlink"/>
            <w:noProof/>
          </w:rPr>
          <w:t>4.4.21.</w:t>
        </w:r>
        <w:r w:rsidR="00F933FB">
          <w:rPr>
            <w:rFonts w:asciiTheme="minorHAnsi" w:eastAsiaTheme="minorEastAsia" w:hAnsiTheme="minorHAnsi" w:cstheme="minorBidi"/>
            <w:noProof/>
            <w:lang w:eastAsia="ja-JP"/>
          </w:rPr>
          <w:tab/>
        </w:r>
        <w:r w:rsidR="00F933FB" w:rsidRPr="00B849D1">
          <w:rPr>
            <w:rStyle w:val="Hyperlink"/>
            <w:noProof/>
          </w:rPr>
          <w:t>Request</w:t>
        </w:r>
        <w:r w:rsidR="00F933FB">
          <w:rPr>
            <w:noProof/>
            <w:webHidden/>
          </w:rPr>
          <w:tab/>
        </w:r>
        <w:r w:rsidR="00F933FB">
          <w:rPr>
            <w:noProof/>
            <w:webHidden/>
          </w:rPr>
          <w:fldChar w:fldCharType="begin"/>
        </w:r>
        <w:r w:rsidR="00F933FB">
          <w:rPr>
            <w:noProof/>
            <w:webHidden/>
          </w:rPr>
          <w:instrText xml:space="preserve"> PAGEREF _Toc352130190 \h </w:instrText>
        </w:r>
        <w:r w:rsidR="00F933FB">
          <w:rPr>
            <w:noProof/>
            <w:webHidden/>
          </w:rPr>
        </w:r>
        <w:r w:rsidR="00F933FB">
          <w:rPr>
            <w:noProof/>
            <w:webHidden/>
          </w:rPr>
          <w:fldChar w:fldCharType="separate"/>
        </w:r>
        <w:r w:rsidR="00F933FB">
          <w:rPr>
            <w:noProof/>
            <w:webHidden/>
          </w:rPr>
          <w:t>22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1" w:history="1">
        <w:r w:rsidR="00F933FB" w:rsidRPr="00B849D1">
          <w:rPr>
            <w:rStyle w:val="Hyperlink"/>
            <w:noProof/>
          </w:rPr>
          <w:t>4.4.22.</w:t>
        </w:r>
        <w:r w:rsidR="00F933FB">
          <w:rPr>
            <w:rFonts w:asciiTheme="minorHAnsi" w:eastAsiaTheme="minorEastAsia" w:hAnsiTheme="minorHAnsi" w:cstheme="minorBidi"/>
            <w:noProof/>
            <w:lang w:eastAsia="ja-JP"/>
          </w:rPr>
          <w:tab/>
        </w:r>
        <w:r w:rsidR="00F933FB" w:rsidRPr="00B849D1">
          <w:rPr>
            <w:rStyle w:val="Hyperlink"/>
            <w:noProof/>
          </w:rPr>
          <w:t>Account controller</w:t>
        </w:r>
        <w:r w:rsidR="00F933FB">
          <w:rPr>
            <w:noProof/>
            <w:webHidden/>
          </w:rPr>
          <w:tab/>
        </w:r>
        <w:r w:rsidR="00F933FB">
          <w:rPr>
            <w:noProof/>
            <w:webHidden/>
          </w:rPr>
          <w:fldChar w:fldCharType="begin"/>
        </w:r>
        <w:r w:rsidR="00F933FB">
          <w:rPr>
            <w:noProof/>
            <w:webHidden/>
          </w:rPr>
          <w:instrText xml:space="preserve"> PAGEREF _Toc352130191 \h </w:instrText>
        </w:r>
        <w:r w:rsidR="00F933FB">
          <w:rPr>
            <w:noProof/>
            <w:webHidden/>
          </w:rPr>
        </w:r>
        <w:r w:rsidR="00F933FB">
          <w:rPr>
            <w:noProof/>
            <w:webHidden/>
          </w:rPr>
          <w:fldChar w:fldCharType="separate"/>
        </w:r>
        <w:r w:rsidR="00F933FB">
          <w:rPr>
            <w:noProof/>
            <w:webHidden/>
          </w:rPr>
          <w:t>24</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2" w:history="1">
        <w:r w:rsidR="00F933FB" w:rsidRPr="00B849D1">
          <w:rPr>
            <w:rStyle w:val="Hyperlink"/>
            <w:noProof/>
          </w:rPr>
          <w:t>4.4.23.</w:t>
        </w:r>
        <w:r w:rsidR="00F933FB">
          <w:rPr>
            <w:rFonts w:asciiTheme="minorHAnsi" w:eastAsiaTheme="minorEastAsia" w:hAnsiTheme="minorHAnsi" w:cstheme="minorBidi"/>
            <w:noProof/>
            <w:lang w:eastAsia="ja-JP"/>
          </w:rPr>
          <w:tab/>
        </w:r>
        <w:r w:rsidR="00F933FB" w:rsidRPr="00B849D1">
          <w:rPr>
            <w:rStyle w:val="Hyperlink"/>
            <w:noProof/>
          </w:rPr>
          <w:t>DashboardController</w:t>
        </w:r>
        <w:r w:rsidR="00F933FB">
          <w:rPr>
            <w:noProof/>
            <w:webHidden/>
          </w:rPr>
          <w:tab/>
        </w:r>
        <w:r w:rsidR="00F933FB">
          <w:rPr>
            <w:noProof/>
            <w:webHidden/>
          </w:rPr>
          <w:fldChar w:fldCharType="begin"/>
        </w:r>
        <w:r w:rsidR="00F933FB">
          <w:rPr>
            <w:noProof/>
            <w:webHidden/>
          </w:rPr>
          <w:instrText xml:space="preserve"> PAGEREF _Toc352130192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3" w:history="1">
        <w:r w:rsidR="00F933FB" w:rsidRPr="00B849D1">
          <w:rPr>
            <w:rStyle w:val="Hyperlink"/>
            <w:noProof/>
          </w:rPr>
          <w:t>4.4.24.</w:t>
        </w:r>
        <w:r w:rsidR="00F933FB">
          <w:rPr>
            <w:rFonts w:asciiTheme="minorHAnsi" w:eastAsiaTheme="minorEastAsia" w:hAnsiTheme="minorHAnsi" w:cstheme="minorBidi"/>
            <w:noProof/>
            <w:lang w:eastAsia="ja-JP"/>
          </w:rPr>
          <w:tab/>
        </w:r>
        <w:r w:rsidR="00F933FB" w:rsidRPr="00B849D1">
          <w:rPr>
            <w:rStyle w:val="Hyperlink"/>
            <w:noProof/>
          </w:rPr>
          <w:t>HomeController</w:t>
        </w:r>
        <w:r w:rsidR="00F933FB">
          <w:rPr>
            <w:noProof/>
            <w:webHidden/>
          </w:rPr>
          <w:tab/>
        </w:r>
        <w:r w:rsidR="00F933FB">
          <w:rPr>
            <w:noProof/>
            <w:webHidden/>
          </w:rPr>
          <w:fldChar w:fldCharType="begin"/>
        </w:r>
        <w:r w:rsidR="00F933FB">
          <w:rPr>
            <w:noProof/>
            <w:webHidden/>
          </w:rPr>
          <w:instrText xml:space="preserve"> PAGEREF _Toc352130193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4" w:history="1">
        <w:r w:rsidR="00F933FB" w:rsidRPr="00B849D1">
          <w:rPr>
            <w:rStyle w:val="Hyperlink"/>
            <w:noProof/>
          </w:rPr>
          <w:t>4.4.25.</w:t>
        </w:r>
        <w:r w:rsidR="00F933FB">
          <w:rPr>
            <w:rFonts w:asciiTheme="minorHAnsi" w:eastAsiaTheme="minorEastAsia" w:hAnsiTheme="minorHAnsi" w:cstheme="minorBidi"/>
            <w:noProof/>
            <w:lang w:eastAsia="ja-JP"/>
          </w:rPr>
          <w:tab/>
        </w:r>
        <w:r w:rsidR="00F933FB" w:rsidRPr="00B849D1">
          <w:rPr>
            <w:rStyle w:val="Hyperlink"/>
            <w:noProof/>
          </w:rPr>
          <w:t>HubController</w:t>
        </w:r>
        <w:r w:rsidR="00F933FB">
          <w:rPr>
            <w:noProof/>
            <w:webHidden/>
          </w:rPr>
          <w:tab/>
        </w:r>
        <w:r w:rsidR="00F933FB">
          <w:rPr>
            <w:noProof/>
            <w:webHidden/>
          </w:rPr>
          <w:fldChar w:fldCharType="begin"/>
        </w:r>
        <w:r w:rsidR="00F933FB">
          <w:rPr>
            <w:noProof/>
            <w:webHidden/>
          </w:rPr>
          <w:instrText xml:space="preserve"> PAGEREF _Toc352130194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5" w:history="1">
        <w:r w:rsidR="00F933FB" w:rsidRPr="00B849D1">
          <w:rPr>
            <w:rStyle w:val="Hyperlink"/>
            <w:noProof/>
          </w:rPr>
          <w:t>4.4.26.</w:t>
        </w:r>
        <w:r w:rsidR="00F933FB">
          <w:rPr>
            <w:rFonts w:asciiTheme="minorHAnsi" w:eastAsiaTheme="minorEastAsia" w:hAnsiTheme="minorHAnsi" w:cstheme="minorBidi"/>
            <w:noProof/>
            <w:lang w:eastAsia="ja-JP"/>
          </w:rPr>
          <w:tab/>
        </w:r>
        <w:r w:rsidR="00F933FB" w:rsidRPr="00B849D1">
          <w:rPr>
            <w:rStyle w:val="Hyperlink"/>
            <w:noProof/>
          </w:rPr>
          <w:t>ItemsController</w:t>
        </w:r>
        <w:r w:rsidR="00F933FB">
          <w:rPr>
            <w:noProof/>
            <w:webHidden/>
          </w:rPr>
          <w:tab/>
        </w:r>
        <w:r w:rsidR="00F933FB">
          <w:rPr>
            <w:noProof/>
            <w:webHidden/>
          </w:rPr>
          <w:fldChar w:fldCharType="begin"/>
        </w:r>
        <w:r w:rsidR="00F933FB">
          <w:rPr>
            <w:noProof/>
            <w:webHidden/>
          </w:rPr>
          <w:instrText xml:space="preserve"> PAGEREF _Toc352130195 \h </w:instrText>
        </w:r>
        <w:r w:rsidR="00F933FB">
          <w:rPr>
            <w:noProof/>
            <w:webHidden/>
          </w:rPr>
        </w:r>
        <w:r w:rsidR="00F933FB">
          <w:rPr>
            <w:noProof/>
            <w:webHidden/>
          </w:rPr>
          <w:fldChar w:fldCharType="separate"/>
        </w:r>
        <w:r w:rsidR="00F933FB">
          <w:rPr>
            <w:noProof/>
            <w:webHidden/>
          </w:rPr>
          <w:t>25</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6" w:history="1">
        <w:r w:rsidR="00F933FB" w:rsidRPr="00B849D1">
          <w:rPr>
            <w:rStyle w:val="Hyperlink"/>
            <w:noProof/>
          </w:rPr>
          <w:t>4.4.27.</w:t>
        </w:r>
        <w:r w:rsidR="00F933FB">
          <w:rPr>
            <w:rFonts w:asciiTheme="minorHAnsi" w:eastAsiaTheme="minorEastAsia" w:hAnsiTheme="minorHAnsi" w:cstheme="minorBidi"/>
            <w:noProof/>
            <w:lang w:eastAsia="ja-JP"/>
          </w:rPr>
          <w:tab/>
        </w:r>
        <w:r w:rsidR="00F933FB" w:rsidRPr="00B849D1">
          <w:rPr>
            <w:rStyle w:val="Hyperlink"/>
            <w:noProof/>
          </w:rPr>
          <w:t>OrdersController</w:t>
        </w:r>
        <w:r w:rsidR="00F933FB">
          <w:rPr>
            <w:noProof/>
            <w:webHidden/>
          </w:rPr>
          <w:tab/>
        </w:r>
        <w:r w:rsidR="00F933FB">
          <w:rPr>
            <w:noProof/>
            <w:webHidden/>
          </w:rPr>
          <w:fldChar w:fldCharType="begin"/>
        </w:r>
        <w:r w:rsidR="00F933FB">
          <w:rPr>
            <w:noProof/>
            <w:webHidden/>
          </w:rPr>
          <w:instrText xml:space="preserve"> PAGEREF _Toc352130196 \h </w:instrText>
        </w:r>
        <w:r w:rsidR="00F933FB">
          <w:rPr>
            <w:noProof/>
            <w:webHidden/>
          </w:rPr>
        </w:r>
        <w:r w:rsidR="00F933FB">
          <w:rPr>
            <w:noProof/>
            <w:webHidden/>
          </w:rPr>
          <w:fldChar w:fldCharType="separate"/>
        </w:r>
        <w:r w:rsidR="00F933FB">
          <w:rPr>
            <w:noProof/>
            <w:webHidden/>
          </w:rPr>
          <w:t>26</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7" w:history="1">
        <w:r w:rsidR="00F933FB" w:rsidRPr="00B849D1">
          <w:rPr>
            <w:rStyle w:val="Hyperlink"/>
            <w:noProof/>
          </w:rPr>
          <w:t>4.4.28.</w:t>
        </w:r>
        <w:r w:rsidR="00F933FB">
          <w:rPr>
            <w:rFonts w:asciiTheme="minorHAnsi" w:eastAsiaTheme="minorEastAsia" w:hAnsiTheme="minorHAnsi" w:cstheme="minorBidi"/>
            <w:noProof/>
            <w:lang w:eastAsia="ja-JP"/>
          </w:rPr>
          <w:tab/>
        </w:r>
        <w:r w:rsidR="00F933FB" w:rsidRPr="00B849D1">
          <w:rPr>
            <w:rStyle w:val="Hyperlink"/>
            <w:noProof/>
          </w:rPr>
          <w:t>RequestController</w:t>
        </w:r>
        <w:r w:rsidR="00F933FB">
          <w:rPr>
            <w:noProof/>
            <w:webHidden/>
          </w:rPr>
          <w:tab/>
        </w:r>
        <w:r w:rsidR="00F933FB">
          <w:rPr>
            <w:noProof/>
            <w:webHidden/>
          </w:rPr>
          <w:fldChar w:fldCharType="begin"/>
        </w:r>
        <w:r w:rsidR="00F933FB">
          <w:rPr>
            <w:noProof/>
            <w:webHidden/>
          </w:rPr>
          <w:instrText xml:space="preserve"> PAGEREF _Toc352130197 \h </w:instrText>
        </w:r>
        <w:r w:rsidR="00F933FB">
          <w:rPr>
            <w:noProof/>
            <w:webHidden/>
          </w:rPr>
        </w:r>
        <w:r w:rsidR="00F933FB">
          <w:rPr>
            <w:noProof/>
            <w:webHidden/>
          </w:rPr>
          <w:fldChar w:fldCharType="separate"/>
        </w:r>
        <w:r w:rsidR="00F933FB">
          <w:rPr>
            <w:noProof/>
            <w:webHidden/>
          </w:rPr>
          <w:t>27</w:t>
        </w:r>
        <w:r w:rsidR="00F933FB">
          <w:rPr>
            <w:noProof/>
            <w:webHidden/>
          </w:rPr>
          <w:fldChar w:fldCharType="end"/>
        </w:r>
      </w:hyperlink>
    </w:p>
    <w:p w:rsidR="00F933FB" w:rsidRDefault="007C212D">
      <w:pPr>
        <w:pStyle w:val="TOC1"/>
        <w:tabs>
          <w:tab w:val="left" w:pos="660"/>
          <w:tab w:val="right" w:leader="dot" w:pos="9111"/>
        </w:tabs>
        <w:rPr>
          <w:rFonts w:asciiTheme="minorHAnsi" w:eastAsiaTheme="minorEastAsia" w:hAnsiTheme="minorHAnsi" w:cstheme="minorBidi"/>
          <w:noProof/>
          <w:lang w:eastAsia="ja-JP"/>
        </w:rPr>
      </w:pPr>
      <w:hyperlink w:anchor="_Toc352130198" w:history="1">
        <w:r w:rsidR="00F933FB" w:rsidRPr="00B849D1">
          <w:rPr>
            <w:rStyle w:val="Hyperlink"/>
            <w:noProof/>
          </w:rPr>
          <w:t>4.5</w:t>
        </w:r>
        <w:r w:rsidR="00F933FB">
          <w:rPr>
            <w:rFonts w:asciiTheme="minorHAnsi" w:eastAsiaTheme="minorEastAsia" w:hAnsiTheme="minorHAnsi" w:cstheme="minorBidi"/>
            <w:noProof/>
            <w:lang w:eastAsia="ja-JP"/>
          </w:rPr>
          <w:tab/>
        </w:r>
        <w:r w:rsidR="00F933FB" w:rsidRPr="00B849D1">
          <w:rPr>
            <w:rStyle w:val="Hyperlink"/>
            <w:noProof/>
          </w:rPr>
          <w:t>Sequence Diagrams</w:t>
        </w:r>
        <w:r w:rsidR="00F933FB">
          <w:rPr>
            <w:noProof/>
            <w:webHidden/>
          </w:rPr>
          <w:tab/>
        </w:r>
        <w:r w:rsidR="00F933FB">
          <w:rPr>
            <w:noProof/>
            <w:webHidden/>
          </w:rPr>
          <w:fldChar w:fldCharType="begin"/>
        </w:r>
        <w:r w:rsidR="00F933FB">
          <w:rPr>
            <w:noProof/>
            <w:webHidden/>
          </w:rPr>
          <w:instrText xml:space="preserve"> PAGEREF _Toc352130198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199" w:history="1">
        <w:r w:rsidR="00F933FB" w:rsidRPr="00B849D1">
          <w:rPr>
            <w:rStyle w:val="Hyperlink"/>
            <w:noProof/>
          </w:rPr>
          <w:t>4.5.1.</w:t>
        </w:r>
        <w:r w:rsidR="00F933FB">
          <w:rPr>
            <w:rFonts w:asciiTheme="minorHAnsi" w:eastAsiaTheme="minorEastAsia" w:hAnsiTheme="minorHAnsi" w:cstheme="minorBidi"/>
            <w:noProof/>
            <w:lang w:eastAsia="ja-JP"/>
          </w:rPr>
          <w:tab/>
        </w:r>
        <w:r w:rsidR="00F933FB" w:rsidRPr="00B849D1">
          <w:rPr>
            <w:rStyle w:val="Hyperlink"/>
            <w:noProof/>
          </w:rPr>
          <w:t>Check Order Info to Delivery</w:t>
        </w:r>
        <w:r w:rsidR="00F933FB">
          <w:rPr>
            <w:noProof/>
            <w:webHidden/>
          </w:rPr>
          <w:tab/>
        </w:r>
        <w:r w:rsidR="00F933FB">
          <w:rPr>
            <w:noProof/>
            <w:webHidden/>
          </w:rPr>
          <w:fldChar w:fldCharType="begin"/>
        </w:r>
        <w:r w:rsidR="00F933FB">
          <w:rPr>
            <w:noProof/>
            <w:webHidden/>
          </w:rPr>
          <w:instrText xml:space="preserve"> PAGEREF _Toc352130199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0" w:history="1">
        <w:r w:rsidR="00F933FB" w:rsidRPr="00B849D1">
          <w:rPr>
            <w:rStyle w:val="Hyperlink"/>
            <w:noProof/>
          </w:rPr>
          <w:t>4.5.2.</w:t>
        </w:r>
        <w:r w:rsidR="00F933FB">
          <w:rPr>
            <w:rFonts w:asciiTheme="minorHAnsi" w:eastAsiaTheme="minorEastAsia" w:hAnsiTheme="minorHAnsi" w:cstheme="minorBidi"/>
            <w:noProof/>
            <w:lang w:eastAsia="ja-JP"/>
          </w:rPr>
          <w:tab/>
        </w:r>
        <w:r w:rsidR="00F933FB" w:rsidRPr="00B849D1">
          <w:rPr>
            <w:rStyle w:val="Hyperlink"/>
            <w:noProof/>
          </w:rPr>
          <w:t>Mark as Delivered</w:t>
        </w:r>
        <w:r w:rsidR="00F933FB">
          <w:rPr>
            <w:noProof/>
            <w:webHidden/>
          </w:rPr>
          <w:tab/>
        </w:r>
        <w:r w:rsidR="00F933FB">
          <w:rPr>
            <w:noProof/>
            <w:webHidden/>
          </w:rPr>
          <w:fldChar w:fldCharType="begin"/>
        </w:r>
        <w:r w:rsidR="00F933FB">
          <w:rPr>
            <w:noProof/>
            <w:webHidden/>
          </w:rPr>
          <w:instrText xml:space="preserve"> PAGEREF _Toc352130200 \h </w:instrText>
        </w:r>
        <w:r w:rsidR="00F933FB">
          <w:rPr>
            <w:noProof/>
            <w:webHidden/>
          </w:rPr>
        </w:r>
        <w:r w:rsidR="00F933FB">
          <w:rPr>
            <w:noProof/>
            <w:webHidden/>
          </w:rPr>
          <w:fldChar w:fldCharType="separate"/>
        </w:r>
        <w:r w:rsidR="00F933FB">
          <w:rPr>
            <w:noProof/>
            <w:webHidden/>
          </w:rPr>
          <w:t>28</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1" w:history="1">
        <w:r w:rsidR="00F933FB" w:rsidRPr="00B849D1">
          <w:rPr>
            <w:rStyle w:val="Hyperlink"/>
            <w:noProof/>
          </w:rPr>
          <w:t>4.5.3.</w:t>
        </w:r>
        <w:r w:rsidR="00F933FB">
          <w:rPr>
            <w:rFonts w:asciiTheme="minorHAnsi" w:eastAsiaTheme="minorEastAsia" w:hAnsiTheme="minorHAnsi" w:cstheme="minorBidi"/>
            <w:noProof/>
            <w:lang w:eastAsia="ja-JP"/>
          </w:rPr>
          <w:tab/>
        </w:r>
        <w:r w:rsidR="00F933FB" w:rsidRPr="00B849D1">
          <w:rPr>
            <w:rStyle w:val="Hyperlink"/>
            <w:noProof/>
          </w:rPr>
          <w:t>View Order at Hub</w:t>
        </w:r>
        <w:r w:rsidR="00F933FB">
          <w:rPr>
            <w:noProof/>
            <w:webHidden/>
          </w:rPr>
          <w:tab/>
        </w:r>
        <w:r w:rsidR="00F933FB">
          <w:rPr>
            <w:noProof/>
            <w:webHidden/>
          </w:rPr>
          <w:fldChar w:fldCharType="begin"/>
        </w:r>
        <w:r w:rsidR="00F933FB">
          <w:rPr>
            <w:noProof/>
            <w:webHidden/>
          </w:rPr>
          <w:instrText xml:space="preserve"> PAGEREF _Toc352130201 \h </w:instrText>
        </w:r>
        <w:r w:rsidR="00F933FB">
          <w:rPr>
            <w:noProof/>
            <w:webHidden/>
          </w:rPr>
        </w:r>
        <w:r w:rsidR="00F933FB">
          <w:rPr>
            <w:noProof/>
            <w:webHidden/>
          </w:rPr>
          <w:fldChar w:fldCharType="separate"/>
        </w:r>
        <w:r w:rsidR="00F933FB">
          <w:rPr>
            <w:noProof/>
            <w:webHidden/>
          </w:rPr>
          <w:t>29</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2" w:history="1">
        <w:r w:rsidR="00F933FB" w:rsidRPr="00B849D1">
          <w:rPr>
            <w:rStyle w:val="Hyperlink"/>
            <w:noProof/>
          </w:rPr>
          <w:t>4.5.4.</w:t>
        </w:r>
        <w:r w:rsidR="00F933FB">
          <w:rPr>
            <w:rFonts w:asciiTheme="minorHAnsi" w:eastAsiaTheme="minorEastAsia" w:hAnsiTheme="minorHAnsi" w:cstheme="minorBidi"/>
            <w:noProof/>
            <w:lang w:eastAsia="ja-JP"/>
          </w:rPr>
          <w:tab/>
        </w:r>
        <w:r w:rsidR="00F933FB" w:rsidRPr="00B849D1">
          <w:rPr>
            <w:rStyle w:val="Hyperlink"/>
            <w:noProof/>
          </w:rPr>
          <w:t>Change status at Hub</w:t>
        </w:r>
        <w:r w:rsidR="00F933FB">
          <w:rPr>
            <w:noProof/>
            <w:webHidden/>
          </w:rPr>
          <w:tab/>
        </w:r>
        <w:r w:rsidR="00F933FB">
          <w:rPr>
            <w:noProof/>
            <w:webHidden/>
          </w:rPr>
          <w:fldChar w:fldCharType="begin"/>
        </w:r>
        <w:r w:rsidR="00F933FB">
          <w:rPr>
            <w:noProof/>
            <w:webHidden/>
          </w:rPr>
          <w:instrText xml:space="preserve"> PAGEREF _Toc352130202 \h </w:instrText>
        </w:r>
        <w:r w:rsidR="00F933FB">
          <w:rPr>
            <w:noProof/>
            <w:webHidden/>
          </w:rPr>
        </w:r>
        <w:r w:rsidR="00F933FB">
          <w:rPr>
            <w:noProof/>
            <w:webHidden/>
          </w:rPr>
          <w:fldChar w:fldCharType="separate"/>
        </w:r>
        <w:r w:rsidR="00F933FB">
          <w:rPr>
            <w:noProof/>
            <w:webHidden/>
          </w:rPr>
          <w:t>30</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3" w:history="1">
        <w:r w:rsidR="00F933FB" w:rsidRPr="00B849D1">
          <w:rPr>
            <w:rStyle w:val="Hyperlink"/>
            <w:noProof/>
          </w:rPr>
          <w:t>4.5.5.</w:t>
        </w:r>
        <w:r w:rsidR="00F933FB">
          <w:rPr>
            <w:rFonts w:asciiTheme="minorHAnsi" w:eastAsiaTheme="minorEastAsia" w:hAnsiTheme="minorHAnsi" w:cstheme="minorBidi"/>
            <w:noProof/>
            <w:lang w:eastAsia="ja-JP"/>
          </w:rPr>
          <w:tab/>
        </w:r>
        <w:r w:rsidR="00F933FB" w:rsidRPr="00B849D1">
          <w:rPr>
            <w:rStyle w:val="Hyperlink"/>
            <w:noProof/>
          </w:rPr>
          <w:t>Create Collection Plan</w:t>
        </w:r>
        <w:r w:rsidR="00F933FB">
          <w:rPr>
            <w:noProof/>
            <w:webHidden/>
          </w:rPr>
          <w:tab/>
        </w:r>
        <w:r w:rsidR="00F933FB">
          <w:rPr>
            <w:noProof/>
            <w:webHidden/>
          </w:rPr>
          <w:fldChar w:fldCharType="begin"/>
        </w:r>
        <w:r w:rsidR="00F933FB">
          <w:rPr>
            <w:noProof/>
            <w:webHidden/>
          </w:rPr>
          <w:instrText xml:space="preserve"> PAGEREF _Toc352130203 \h </w:instrText>
        </w:r>
        <w:r w:rsidR="00F933FB">
          <w:rPr>
            <w:noProof/>
            <w:webHidden/>
          </w:rPr>
        </w:r>
        <w:r w:rsidR="00F933FB">
          <w:rPr>
            <w:noProof/>
            <w:webHidden/>
          </w:rPr>
          <w:fldChar w:fldCharType="separate"/>
        </w:r>
        <w:r w:rsidR="00F933FB">
          <w:rPr>
            <w:noProof/>
            <w:webHidden/>
          </w:rPr>
          <w:t>30</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4" w:history="1">
        <w:r w:rsidR="00F933FB" w:rsidRPr="00B849D1">
          <w:rPr>
            <w:rStyle w:val="Hyperlink"/>
            <w:noProof/>
          </w:rPr>
          <w:t>4.5.6.</w:t>
        </w:r>
        <w:r w:rsidR="00F933FB">
          <w:rPr>
            <w:rFonts w:asciiTheme="minorHAnsi" w:eastAsiaTheme="minorEastAsia" w:hAnsiTheme="minorHAnsi" w:cstheme="minorBidi"/>
            <w:noProof/>
            <w:lang w:eastAsia="ja-JP"/>
          </w:rPr>
          <w:tab/>
        </w:r>
        <w:r w:rsidR="00F933FB" w:rsidRPr="00B849D1">
          <w:rPr>
            <w:rStyle w:val="Hyperlink"/>
            <w:noProof/>
          </w:rPr>
          <w:t>Assign Delivery men to Collection Plan</w:t>
        </w:r>
        <w:r w:rsidR="00F933FB">
          <w:rPr>
            <w:noProof/>
            <w:webHidden/>
          </w:rPr>
          <w:tab/>
        </w:r>
        <w:r w:rsidR="00F933FB">
          <w:rPr>
            <w:noProof/>
            <w:webHidden/>
          </w:rPr>
          <w:fldChar w:fldCharType="begin"/>
        </w:r>
        <w:r w:rsidR="00F933FB">
          <w:rPr>
            <w:noProof/>
            <w:webHidden/>
          </w:rPr>
          <w:instrText xml:space="preserve"> PAGEREF _Toc352130204 \h </w:instrText>
        </w:r>
        <w:r w:rsidR="00F933FB">
          <w:rPr>
            <w:noProof/>
            <w:webHidden/>
          </w:rPr>
        </w:r>
        <w:r w:rsidR="00F933FB">
          <w:rPr>
            <w:noProof/>
            <w:webHidden/>
          </w:rPr>
          <w:fldChar w:fldCharType="separate"/>
        </w:r>
        <w:r w:rsidR="00F933FB">
          <w:rPr>
            <w:noProof/>
            <w:webHidden/>
          </w:rPr>
          <w:t>31</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5" w:history="1">
        <w:r w:rsidR="00F933FB" w:rsidRPr="00B849D1">
          <w:rPr>
            <w:rStyle w:val="Hyperlink"/>
            <w:noProof/>
          </w:rPr>
          <w:t>4.5.7.</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_Toc352130205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6" w:history="1">
        <w:r w:rsidR="00F933FB" w:rsidRPr="00B849D1">
          <w:rPr>
            <w:rStyle w:val="Hyperlink"/>
            <w:noProof/>
          </w:rPr>
          <w:t>4.5.8.</w:t>
        </w:r>
        <w:r w:rsidR="00F933FB">
          <w:rPr>
            <w:rFonts w:asciiTheme="minorHAnsi" w:eastAsiaTheme="minorEastAsia" w:hAnsiTheme="minorHAnsi" w:cstheme="minorBidi"/>
            <w:noProof/>
            <w:lang w:eastAsia="ja-JP"/>
          </w:rPr>
          <w:tab/>
        </w:r>
        <w:r w:rsidR="00F933FB" w:rsidRPr="00B849D1">
          <w:rPr>
            <w:rStyle w:val="Hyperlink"/>
            <w:noProof/>
          </w:rPr>
          <w:t>Ss</w:t>
        </w:r>
        <w:r w:rsidR="00F933FB">
          <w:rPr>
            <w:noProof/>
            <w:webHidden/>
          </w:rPr>
          <w:tab/>
        </w:r>
        <w:r w:rsidR="00F933FB">
          <w:rPr>
            <w:noProof/>
            <w:webHidden/>
          </w:rPr>
          <w:fldChar w:fldCharType="begin"/>
        </w:r>
        <w:r w:rsidR="00F933FB">
          <w:rPr>
            <w:noProof/>
            <w:webHidden/>
          </w:rPr>
          <w:instrText xml:space="preserve"> PAGEREF _Toc352130206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7" w:history="1">
        <w:r w:rsidR="00F933FB" w:rsidRPr="00B849D1">
          <w:rPr>
            <w:rStyle w:val="Hyperlink"/>
            <w:noProof/>
          </w:rPr>
          <w:t>4.5.9.</w:t>
        </w:r>
        <w:r w:rsidR="00F933FB">
          <w:rPr>
            <w:rFonts w:asciiTheme="minorHAnsi" w:eastAsiaTheme="minorEastAsia" w:hAnsiTheme="minorHAnsi" w:cstheme="minorBidi"/>
            <w:noProof/>
            <w:lang w:eastAsia="ja-JP"/>
          </w:rPr>
          <w:tab/>
        </w:r>
        <w:r w:rsidR="00F933FB" w:rsidRPr="00B849D1">
          <w:rPr>
            <w:rStyle w:val="Hyperlink"/>
            <w:noProof/>
          </w:rPr>
          <w:t>Da</w:t>
        </w:r>
        <w:r w:rsidR="00F933FB">
          <w:rPr>
            <w:noProof/>
            <w:webHidden/>
          </w:rPr>
          <w:tab/>
        </w:r>
        <w:r w:rsidR="00F933FB">
          <w:rPr>
            <w:noProof/>
            <w:webHidden/>
          </w:rPr>
          <w:fldChar w:fldCharType="begin"/>
        </w:r>
        <w:r w:rsidR="00F933FB">
          <w:rPr>
            <w:noProof/>
            <w:webHidden/>
          </w:rPr>
          <w:instrText xml:space="preserve"> PAGEREF _Toc352130207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8" w:history="1">
        <w:r w:rsidR="00F933FB" w:rsidRPr="00B849D1">
          <w:rPr>
            <w:rStyle w:val="Hyperlink"/>
            <w:noProof/>
          </w:rPr>
          <w:t>4.5.10.</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_Toc352130208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09" w:history="1">
        <w:r w:rsidR="00F933FB" w:rsidRPr="00B849D1">
          <w:rPr>
            <w:rStyle w:val="Hyperlink"/>
            <w:noProof/>
          </w:rPr>
          <w:t>4.5.11.</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_Toc352130209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10" w:history="1">
        <w:r w:rsidR="00F933FB" w:rsidRPr="00B849D1">
          <w:rPr>
            <w:rStyle w:val="Hyperlink"/>
            <w:noProof/>
          </w:rPr>
          <w:t>4.5.12.</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_Toc352130210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11" w:history="1">
        <w:r w:rsidR="00F933FB" w:rsidRPr="00B849D1">
          <w:rPr>
            <w:rStyle w:val="Hyperlink"/>
            <w:noProof/>
          </w:rPr>
          <w:t>4.5.13.</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_Toc352130211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12" w:history="1">
        <w:r w:rsidR="00F933FB" w:rsidRPr="00B849D1">
          <w:rPr>
            <w:rStyle w:val="Hyperlink"/>
            <w:noProof/>
          </w:rPr>
          <w:t>4.5.14.</w:t>
        </w:r>
        <w:r w:rsidR="00F933FB">
          <w:rPr>
            <w:rFonts w:asciiTheme="minorHAnsi" w:eastAsiaTheme="minorEastAsia" w:hAnsiTheme="minorHAnsi" w:cstheme="minorBidi"/>
            <w:noProof/>
            <w:lang w:eastAsia="ja-JP"/>
          </w:rPr>
          <w:tab/>
        </w:r>
        <w:r w:rsidR="00F933FB" w:rsidRPr="00B849D1">
          <w:rPr>
            <w:rStyle w:val="Hyperlink"/>
            <w:noProof/>
          </w:rPr>
          <w:t>aa</w:t>
        </w:r>
        <w:r w:rsidR="00F933FB">
          <w:rPr>
            <w:noProof/>
            <w:webHidden/>
          </w:rPr>
          <w:tab/>
        </w:r>
        <w:r w:rsidR="00F933FB">
          <w:rPr>
            <w:noProof/>
            <w:webHidden/>
          </w:rPr>
          <w:fldChar w:fldCharType="begin"/>
        </w:r>
        <w:r w:rsidR="00F933FB">
          <w:rPr>
            <w:noProof/>
            <w:webHidden/>
          </w:rPr>
          <w:instrText xml:space="preserve"> PAGEREF _Toc352130212 \h </w:instrText>
        </w:r>
        <w:r w:rsidR="00F933FB">
          <w:rPr>
            <w:noProof/>
            <w:webHidden/>
          </w:rPr>
        </w:r>
        <w:r w:rsidR="00F933FB">
          <w:rPr>
            <w:noProof/>
            <w:webHidden/>
          </w:rPr>
          <w:fldChar w:fldCharType="separate"/>
        </w:r>
        <w:r w:rsidR="00F933FB">
          <w:rPr>
            <w:noProof/>
            <w:webHidden/>
          </w:rPr>
          <w:t>32</w:t>
        </w:r>
        <w:r w:rsidR="00F933FB">
          <w:rPr>
            <w:noProof/>
            <w:webHidden/>
          </w:rPr>
          <w:fldChar w:fldCharType="end"/>
        </w:r>
      </w:hyperlink>
    </w:p>
    <w:p w:rsidR="00F933FB" w:rsidRDefault="007C212D">
      <w:pPr>
        <w:pStyle w:val="TOC1"/>
        <w:tabs>
          <w:tab w:val="left" w:pos="660"/>
          <w:tab w:val="right" w:leader="dot" w:pos="9111"/>
        </w:tabs>
        <w:rPr>
          <w:rFonts w:asciiTheme="minorHAnsi" w:eastAsiaTheme="minorEastAsia" w:hAnsiTheme="minorHAnsi" w:cstheme="minorBidi"/>
          <w:noProof/>
          <w:lang w:eastAsia="ja-JP"/>
        </w:rPr>
      </w:pPr>
      <w:hyperlink w:anchor="_Toc352130213" w:history="1">
        <w:r w:rsidR="00F933FB" w:rsidRPr="00B849D1">
          <w:rPr>
            <w:rStyle w:val="Hyperlink"/>
            <w:noProof/>
          </w:rPr>
          <w:t>4.6</w:t>
        </w:r>
        <w:r w:rsidR="00F933FB">
          <w:rPr>
            <w:rFonts w:asciiTheme="minorHAnsi" w:eastAsiaTheme="minorEastAsia" w:hAnsiTheme="minorHAnsi" w:cstheme="minorBidi"/>
            <w:noProof/>
            <w:lang w:eastAsia="ja-JP"/>
          </w:rPr>
          <w:tab/>
        </w:r>
        <w:r w:rsidR="00F933FB" w:rsidRPr="00B849D1">
          <w:rPr>
            <w:rStyle w:val="Hyperlink"/>
            <w:noProof/>
          </w:rPr>
          <w:t>Databse Design Diagram</w:t>
        </w:r>
        <w:r w:rsidR="00F933FB">
          <w:rPr>
            <w:noProof/>
            <w:webHidden/>
          </w:rPr>
          <w:tab/>
        </w:r>
        <w:r w:rsidR="00F933FB">
          <w:rPr>
            <w:noProof/>
            <w:webHidden/>
          </w:rPr>
          <w:fldChar w:fldCharType="begin"/>
        </w:r>
        <w:r w:rsidR="00F933FB">
          <w:rPr>
            <w:noProof/>
            <w:webHidden/>
          </w:rPr>
          <w:instrText xml:space="preserve"> PAGEREF _Toc352130213 \h </w:instrText>
        </w:r>
        <w:r w:rsidR="00F933FB">
          <w:rPr>
            <w:noProof/>
            <w:webHidden/>
          </w:rPr>
        </w:r>
        <w:r w:rsidR="00F933FB">
          <w:rPr>
            <w:noProof/>
            <w:webHidden/>
          </w:rPr>
          <w:fldChar w:fldCharType="separate"/>
        </w:r>
        <w:r w:rsidR="00F933FB">
          <w:rPr>
            <w:noProof/>
            <w:webHidden/>
          </w:rPr>
          <w:t>1</w:t>
        </w:r>
        <w:r w:rsidR="00F933FB">
          <w:rPr>
            <w:noProof/>
            <w:webHidden/>
          </w:rPr>
          <w:fldChar w:fldCharType="end"/>
        </w:r>
      </w:hyperlink>
    </w:p>
    <w:p w:rsidR="00F933FB" w:rsidRDefault="007C212D">
      <w:pPr>
        <w:pStyle w:val="TOC1"/>
        <w:tabs>
          <w:tab w:val="left" w:pos="660"/>
          <w:tab w:val="right" w:leader="dot" w:pos="9111"/>
        </w:tabs>
        <w:rPr>
          <w:rFonts w:asciiTheme="minorHAnsi" w:eastAsiaTheme="minorEastAsia" w:hAnsiTheme="minorHAnsi" w:cstheme="minorBidi"/>
          <w:noProof/>
          <w:lang w:eastAsia="ja-JP"/>
        </w:rPr>
      </w:pPr>
      <w:hyperlink w:anchor="_Toc352130214" w:history="1">
        <w:r w:rsidR="00F933FB" w:rsidRPr="00B849D1">
          <w:rPr>
            <w:rStyle w:val="Hyperlink"/>
            <w:noProof/>
          </w:rPr>
          <w:t>4.7</w:t>
        </w:r>
        <w:r w:rsidR="00F933FB">
          <w:rPr>
            <w:rFonts w:asciiTheme="minorHAnsi" w:eastAsiaTheme="minorEastAsia" w:hAnsiTheme="minorHAnsi" w:cstheme="minorBidi"/>
            <w:noProof/>
            <w:lang w:eastAsia="ja-JP"/>
          </w:rPr>
          <w:tab/>
        </w:r>
        <w:r w:rsidR="00F933FB" w:rsidRPr="00B849D1">
          <w:rPr>
            <w:rStyle w:val="Hyperlink"/>
            <w:noProof/>
          </w:rPr>
          <w:t>State Diagrams</w:t>
        </w:r>
        <w:r w:rsidR="00F933FB">
          <w:rPr>
            <w:noProof/>
            <w:webHidden/>
          </w:rPr>
          <w:tab/>
        </w:r>
        <w:r w:rsidR="00F933FB">
          <w:rPr>
            <w:noProof/>
            <w:webHidden/>
          </w:rPr>
          <w:fldChar w:fldCharType="begin"/>
        </w:r>
        <w:r w:rsidR="00F933FB">
          <w:rPr>
            <w:noProof/>
            <w:webHidden/>
          </w:rPr>
          <w:instrText xml:space="preserve"> PAGEREF _Toc352130214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15" w:history="1">
        <w:r w:rsidR="00F933FB" w:rsidRPr="00B849D1">
          <w:rPr>
            <w:rStyle w:val="Hyperlink"/>
            <w:noProof/>
          </w:rPr>
          <w:t>4.7.1</w:t>
        </w:r>
        <w:r w:rsidR="00F933FB">
          <w:rPr>
            <w:rFonts w:asciiTheme="minorHAnsi" w:eastAsiaTheme="minorEastAsia" w:hAnsiTheme="minorHAnsi" w:cstheme="minorBidi"/>
            <w:noProof/>
            <w:lang w:eastAsia="ja-JP"/>
          </w:rPr>
          <w:tab/>
        </w:r>
        <w:r w:rsidR="00F933FB" w:rsidRPr="00B849D1">
          <w:rPr>
            <w:rStyle w:val="Hyperlink"/>
            <w:noProof/>
          </w:rPr>
          <w:t>Request State Diagram</w:t>
        </w:r>
        <w:r w:rsidR="00F933FB">
          <w:rPr>
            <w:noProof/>
            <w:webHidden/>
          </w:rPr>
          <w:tab/>
        </w:r>
        <w:r w:rsidR="00F933FB">
          <w:rPr>
            <w:noProof/>
            <w:webHidden/>
          </w:rPr>
          <w:fldChar w:fldCharType="begin"/>
        </w:r>
        <w:r w:rsidR="00F933FB">
          <w:rPr>
            <w:noProof/>
            <w:webHidden/>
          </w:rPr>
          <w:instrText xml:space="preserve"> PAGEREF _Toc352130215 \h </w:instrText>
        </w:r>
        <w:r w:rsidR="00F933FB">
          <w:rPr>
            <w:noProof/>
            <w:webHidden/>
          </w:rPr>
        </w:r>
        <w:r w:rsidR="00F933FB">
          <w:rPr>
            <w:noProof/>
            <w:webHidden/>
          </w:rPr>
          <w:fldChar w:fldCharType="separate"/>
        </w:r>
        <w:r w:rsidR="00F933FB">
          <w:rPr>
            <w:noProof/>
            <w:webHidden/>
          </w:rPr>
          <w:t>3</w:t>
        </w:r>
        <w:r w:rsidR="00F933FB">
          <w:rPr>
            <w:noProof/>
            <w:webHidden/>
          </w:rPr>
          <w:fldChar w:fldCharType="end"/>
        </w:r>
      </w:hyperlink>
    </w:p>
    <w:p w:rsidR="00F933FB" w:rsidRDefault="007C212D">
      <w:pPr>
        <w:pStyle w:val="TOC2"/>
        <w:tabs>
          <w:tab w:val="left" w:pos="1100"/>
        </w:tabs>
        <w:rPr>
          <w:rFonts w:asciiTheme="minorHAnsi" w:eastAsiaTheme="minorEastAsia" w:hAnsiTheme="minorHAnsi" w:cstheme="minorBidi"/>
          <w:noProof/>
          <w:lang w:eastAsia="ja-JP"/>
        </w:rPr>
      </w:pPr>
      <w:hyperlink w:anchor="_Toc352130216" w:history="1">
        <w:r w:rsidR="00F933FB" w:rsidRPr="00B849D1">
          <w:rPr>
            <w:rStyle w:val="Hyperlink"/>
            <w:noProof/>
          </w:rPr>
          <w:t>4.7.2</w:t>
        </w:r>
        <w:r w:rsidR="00F933FB">
          <w:rPr>
            <w:rFonts w:asciiTheme="minorHAnsi" w:eastAsiaTheme="minorEastAsia" w:hAnsiTheme="minorHAnsi" w:cstheme="minorBidi"/>
            <w:noProof/>
            <w:lang w:eastAsia="ja-JP"/>
          </w:rPr>
          <w:tab/>
        </w:r>
        <w:r w:rsidR="00F933FB" w:rsidRPr="00B849D1">
          <w:rPr>
            <w:rStyle w:val="Hyperlink"/>
            <w:noProof/>
          </w:rPr>
          <w:t>Order State Diagram</w:t>
        </w:r>
        <w:r w:rsidR="00F933FB">
          <w:rPr>
            <w:noProof/>
            <w:webHidden/>
          </w:rPr>
          <w:tab/>
        </w:r>
        <w:r w:rsidR="00F933FB">
          <w:rPr>
            <w:noProof/>
            <w:webHidden/>
          </w:rPr>
          <w:fldChar w:fldCharType="begin"/>
        </w:r>
        <w:r w:rsidR="00F933FB">
          <w:rPr>
            <w:noProof/>
            <w:webHidden/>
          </w:rPr>
          <w:instrText xml:space="preserve"> PAGEREF _Toc352130216 \h </w:instrText>
        </w:r>
        <w:r w:rsidR="00F933FB">
          <w:rPr>
            <w:noProof/>
            <w:webHidden/>
          </w:rPr>
        </w:r>
        <w:r w:rsidR="00F933FB">
          <w:rPr>
            <w:noProof/>
            <w:webHidden/>
          </w:rPr>
          <w:fldChar w:fldCharType="separate"/>
        </w:r>
        <w:r w:rsidR="00F933FB">
          <w:rPr>
            <w:noProof/>
            <w:webHidden/>
          </w:rPr>
          <w:t>4</w:t>
        </w:r>
        <w:r w:rsidR="00F933FB">
          <w:rPr>
            <w:noProof/>
            <w:webHidden/>
          </w:rPr>
          <w:fldChar w:fldCharType="end"/>
        </w:r>
      </w:hyperlink>
    </w:p>
    <w:p w:rsidR="00F933FB" w:rsidRDefault="007C212D">
      <w:pPr>
        <w:pStyle w:val="TOC1"/>
        <w:tabs>
          <w:tab w:val="left" w:pos="660"/>
          <w:tab w:val="right" w:leader="dot" w:pos="9111"/>
        </w:tabs>
        <w:rPr>
          <w:rFonts w:asciiTheme="minorHAnsi" w:eastAsiaTheme="minorEastAsia" w:hAnsiTheme="minorHAnsi" w:cstheme="minorBidi"/>
          <w:noProof/>
          <w:lang w:eastAsia="ja-JP"/>
        </w:rPr>
      </w:pPr>
      <w:hyperlink w:anchor="_Toc352130217" w:history="1">
        <w:r w:rsidR="00F933FB" w:rsidRPr="00B849D1">
          <w:rPr>
            <w:rStyle w:val="Hyperlink"/>
            <w:noProof/>
          </w:rPr>
          <w:t>4.8</w:t>
        </w:r>
        <w:r w:rsidR="00F933FB">
          <w:rPr>
            <w:rFonts w:asciiTheme="minorHAnsi" w:eastAsiaTheme="minorEastAsia" w:hAnsiTheme="minorHAnsi" w:cstheme="minorBidi"/>
            <w:noProof/>
            <w:lang w:eastAsia="ja-JP"/>
          </w:rPr>
          <w:tab/>
        </w:r>
        <w:r w:rsidR="00F933FB" w:rsidRPr="00B849D1">
          <w:rPr>
            <w:rStyle w:val="Hyperlink"/>
            <w:noProof/>
          </w:rPr>
          <w:t>Algorithms</w:t>
        </w:r>
        <w:r w:rsidR="00F933FB">
          <w:rPr>
            <w:noProof/>
            <w:webHidden/>
          </w:rPr>
          <w:tab/>
        </w:r>
        <w:r w:rsidR="00F933FB">
          <w:rPr>
            <w:noProof/>
            <w:webHidden/>
          </w:rPr>
          <w:fldChar w:fldCharType="begin"/>
        </w:r>
        <w:r w:rsidR="00F933FB">
          <w:rPr>
            <w:noProof/>
            <w:webHidden/>
          </w:rPr>
          <w:instrText xml:space="preserve"> PAGEREF _Toc352130217 \h </w:instrText>
        </w:r>
        <w:r w:rsidR="00F933FB">
          <w:rPr>
            <w:noProof/>
            <w:webHidden/>
          </w:rPr>
        </w:r>
        <w:r w:rsidR="00F933FB">
          <w:rPr>
            <w:noProof/>
            <w:webHidden/>
          </w:rPr>
          <w:fldChar w:fldCharType="separate"/>
        </w:r>
        <w:r w:rsidR="00F933FB">
          <w:rPr>
            <w:noProof/>
            <w:webHidden/>
          </w:rPr>
          <w:t>8</w:t>
        </w:r>
        <w:r w:rsidR="00F933FB">
          <w:rPr>
            <w:noProof/>
            <w:webHidden/>
          </w:rPr>
          <w:fldChar w:fldCharType="end"/>
        </w:r>
      </w:hyperlink>
    </w:p>
    <w:p w:rsidR="00D04C18" w:rsidRPr="00B337EB" w:rsidRDefault="007D1251">
      <w:pPr>
        <w:rPr>
          <w:b/>
          <w:bCs/>
          <w:noProof/>
          <w:sz w:val="24"/>
        </w:rPr>
      </w:pPr>
      <w:r w:rsidRPr="00EC5409">
        <w:rPr>
          <w:b/>
          <w:bCs/>
          <w:noProof/>
          <w:sz w:val="24"/>
        </w:rPr>
        <w:fldChar w:fldCharType="end"/>
      </w:r>
    </w:p>
    <w:p w:rsidR="00A700AC" w:rsidRPr="00B337EB" w:rsidRDefault="007D1251">
      <w:pPr>
        <w:spacing w:after="0" w:line="240" w:lineRule="auto"/>
        <w:rPr>
          <w:noProof/>
        </w:rPr>
      </w:pPr>
      <w:r w:rsidRPr="00EC5409">
        <w:rPr>
          <w:noProof/>
        </w:rPr>
        <w:br w:type="page"/>
      </w:r>
    </w:p>
    <w:p w:rsidR="00A700AC" w:rsidRPr="00EC5409" w:rsidRDefault="00E66DBD" w:rsidP="006748A4">
      <w:pPr>
        <w:pStyle w:val="Heading1"/>
        <w:numPr>
          <w:ilvl w:val="1"/>
          <w:numId w:val="4"/>
        </w:numPr>
        <w:rPr>
          <w:rFonts w:ascii="Calibri" w:hAnsi="Calibri"/>
        </w:rPr>
      </w:pPr>
      <w:bookmarkStart w:id="3" w:name="_Toc327480680"/>
      <w:r>
        <w:rPr>
          <w:rFonts w:ascii="Calibri" w:hAnsi="Calibri"/>
        </w:rPr>
        <w:lastRenderedPageBreak/>
        <w:t xml:space="preserve"> </w:t>
      </w:r>
      <w:bookmarkStart w:id="4" w:name="_Toc352130164"/>
      <w:r w:rsidR="007D1251" w:rsidRPr="00EC5409">
        <w:rPr>
          <w:rFonts w:ascii="Calibri" w:hAnsi="Calibri"/>
        </w:rPr>
        <w:t>Design Overview</w:t>
      </w:r>
      <w:bookmarkEnd w:id="3"/>
      <w:bookmarkEnd w:id="4"/>
      <w:r w:rsidR="007D1251" w:rsidRPr="00EC5409">
        <w:rPr>
          <w:rFonts w:ascii="Calibri" w:hAnsi="Calibri"/>
        </w:rPr>
        <w:t xml:space="preserve"> </w:t>
      </w:r>
    </w:p>
    <w:p w:rsidR="00A700AC" w:rsidRPr="00EC5409" w:rsidRDefault="007D1251" w:rsidP="00A700AC">
      <w:pPr>
        <w:rPr>
          <w:rFonts w:cstheme="minorHAnsi"/>
        </w:rPr>
      </w:pPr>
      <w:r w:rsidRPr="00EC5409">
        <w:rPr>
          <w:rFonts w:cstheme="minorHAnsi"/>
        </w:rPr>
        <w:t xml:space="preserve">This document describes the technical and UI design of the Management Information System for </w:t>
      </w:r>
      <w:proofErr w:type="spellStart"/>
      <w:r w:rsidR="00CC4385">
        <w:rPr>
          <w:rFonts w:cstheme="minorHAnsi"/>
        </w:rPr>
        <w:t>TikTak</w:t>
      </w:r>
      <w:proofErr w:type="spellEnd"/>
      <w:r w:rsidRPr="00EC5409">
        <w:rPr>
          <w:rFonts w:cstheme="minorHAnsi"/>
        </w:rPr>
        <w:t xml:space="preserve"> Delivery Company. It includes the architectural design and the detailed design of common functions and business functions. It also includes the design of database model, and overall design of user interface.</w:t>
      </w:r>
    </w:p>
    <w:p w:rsidR="00A700AC" w:rsidRPr="00EC5409" w:rsidRDefault="007D1251" w:rsidP="00A700AC">
      <w:pPr>
        <w:rPr>
          <w:rFonts w:cstheme="minorHAnsi"/>
        </w:rPr>
      </w:pPr>
      <w:r w:rsidRPr="00EC5409">
        <w:rPr>
          <w:rFonts w:cstheme="minorHAnsi"/>
        </w:rPr>
        <w:t>The architectural design describes the overall architecture of the system, and the architecture of each main component and subsystem. It will describe the patterns being used, the role of each component and the role of the system in the working environment.</w:t>
      </w:r>
    </w:p>
    <w:p w:rsidR="00A700AC" w:rsidRPr="00EC5409" w:rsidRDefault="007D1251" w:rsidP="00A700AC">
      <w:pPr>
        <w:rPr>
          <w:rFonts w:cstheme="minorHAnsi"/>
        </w:rPr>
      </w:pPr>
      <w:r w:rsidRPr="00EC5409">
        <w:rPr>
          <w:rFonts w:cstheme="minorHAnsi"/>
        </w:rPr>
        <w:t>The detailed design describes static and dynamic structure for each component and function. It includes class diagrams, class explanations, and sequence diagrams of the main use cases. The detailed design uses notations of .NET framework 4.0 and C# 4.0, as they are the framework and language for developing the system.</w:t>
      </w:r>
    </w:p>
    <w:p w:rsidR="00A700AC" w:rsidRPr="00EC5409" w:rsidRDefault="007D1251" w:rsidP="00A700AC">
      <w:pPr>
        <w:rPr>
          <w:rFonts w:cstheme="minorHAnsi"/>
        </w:rPr>
      </w:pPr>
      <w:r w:rsidRPr="00EC5409">
        <w:rPr>
          <w:rFonts w:cstheme="minorHAnsi"/>
        </w:rPr>
        <w:t xml:space="preserve">The database design describes the relationship between entities, and details of each entity. It uses notations of </w:t>
      </w:r>
      <w:r w:rsidRPr="00EC5409">
        <w:rPr>
          <w:rFonts w:cstheme="minorHAnsi"/>
          <w:lang w:val="vi-VN"/>
        </w:rPr>
        <w:t>SQL Server 2008 R2,</w:t>
      </w:r>
      <w:r w:rsidRPr="00EC5409">
        <w:rPr>
          <w:rFonts w:cstheme="minorHAnsi"/>
        </w:rPr>
        <w:t xml:space="preserve"> as it is the database server for developing the system.</w:t>
      </w:r>
    </w:p>
    <w:p w:rsidR="00A700AC" w:rsidRPr="00EC5409" w:rsidRDefault="007D1251" w:rsidP="00A700AC">
      <w:pPr>
        <w:rPr>
          <w:rFonts w:cstheme="minorHAnsi"/>
        </w:rPr>
      </w:pPr>
      <w:r w:rsidRPr="00EC5409">
        <w:rPr>
          <w:rFonts w:cstheme="minorHAnsi"/>
        </w:rPr>
        <w:t>The user interface design describes the layout of the system, and some design for the screens.</w:t>
      </w:r>
    </w:p>
    <w:p w:rsidR="00A700AC" w:rsidRPr="00B337EB" w:rsidRDefault="007D1251">
      <w:pPr>
        <w:spacing w:after="0" w:line="240" w:lineRule="auto"/>
        <w:rPr>
          <w:noProof/>
        </w:rPr>
      </w:pPr>
      <w:r w:rsidRPr="00EC5409">
        <w:rPr>
          <w:noProof/>
        </w:rPr>
        <w:br w:type="page"/>
      </w:r>
    </w:p>
    <w:p w:rsidR="00A700AC" w:rsidRPr="00EC5409" w:rsidRDefault="00E66DBD" w:rsidP="006748A4">
      <w:pPr>
        <w:pStyle w:val="Heading1"/>
        <w:numPr>
          <w:ilvl w:val="1"/>
          <w:numId w:val="4"/>
        </w:numPr>
        <w:rPr>
          <w:rFonts w:ascii="Calibri" w:hAnsi="Calibri"/>
        </w:rPr>
      </w:pPr>
      <w:bookmarkStart w:id="5" w:name="_Toc327480681"/>
      <w:r>
        <w:rPr>
          <w:rFonts w:ascii="Calibri" w:hAnsi="Calibri"/>
        </w:rPr>
        <w:lastRenderedPageBreak/>
        <w:t xml:space="preserve"> </w:t>
      </w:r>
      <w:bookmarkStart w:id="6" w:name="_Toc352130165"/>
      <w:r w:rsidR="007D1251" w:rsidRPr="00EC5409">
        <w:rPr>
          <w:rFonts w:ascii="Calibri" w:hAnsi="Calibri"/>
        </w:rPr>
        <w:t>System Architectural Design</w:t>
      </w:r>
      <w:bookmarkEnd w:id="6"/>
    </w:p>
    <w:p w:rsidR="00A700AC" w:rsidRPr="00EC5409" w:rsidRDefault="00E66DBD" w:rsidP="006748A4">
      <w:pPr>
        <w:pStyle w:val="Heading2"/>
        <w:numPr>
          <w:ilvl w:val="2"/>
          <w:numId w:val="4"/>
        </w:numPr>
        <w:rPr>
          <w:rFonts w:ascii="Calibri" w:hAnsi="Calibri"/>
        </w:rPr>
      </w:pPr>
      <w:r>
        <w:rPr>
          <w:rFonts w:ascii="Calibri" w:hAnsi="Calibri"/>
        </w:rPr>
        <w:t xml:space="preserve"> </w:t>
      </w:r>
      <w:bookmarkStart w:id="7" w:name="_Toc352130166"/>
      <w:r w:rsidR="007D1251" w:rsidRPr="00EC5409">
        <w:rPr>
          <w:rFonts w:ascii="Calibri" w:hAnsi="Calibri"/>
        </w:rPr>
        <w:t>Choice of System Architecture</w:t>
      </w:r>
      <w:bookmarkEnd w:id="7"/>
    </w:p>
    <w:p w:rsidR="002A204B" w:rsidRPr="00B337EB" w:rsidRDefault="0085071A" w:rsidP="002A204B">
      <w:pPr>
        <w:jc w:val="center"/>
      </w:pPr>
      <w:r w:rsidRPr="00EC5409">
        <w:rPr>
          <w:noProof/>
          <w:lang w:eastAsia="ja-JP"/>
        </w:rPr>
        <w:drawing>
          <wp:inline distT="0" distB="0" distL="0" distR="0" wp14:anchorId="15AEB838" wp14:editId="6ADDF9AC">
            <wp:extent cx="3856921" cy="3489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856921" cy="3489891"/>
                    </a:xfrm>
                    <a:prstGeom prst="rect">
                      <a:avLst/>
                    </a:prstGeom>
                  </pic:spPr>
                </pic:pic>
              </a:graphicData>
            </a:graphic>
          </wp:inline>
        </w:drawing>
      </w:r>
    </w:p>
    <w:p w:rsidR="002A204B" w:rsidRPr="00B337EB" w:rsidRDefault="002A204B" w:rsidP="002A204B">
      <w:pPr>
        <w:autoSpaceDE w:val="0"/>
        <w:autoSpaceDN w:val="0"/>
        <w:adjustRightInd w:val="0"/>
        <w:spacing w:after="0" w:line="240" w:lineRule="auto"/>
        <w:rPr>
          <w:rFonts w:cs="Calibri"/>
          <w:color w:val="000000"/>
        </w:rPr>
      </w:pPr>
    </w:p>
    <w:p w:rsidR="002A204B" w:rsidRPr="00EC5409" w:rsidRDefault="007D1251" w:rsidP="002A204B">
      <w:pPr>
        <w:autoSpaceDE w:val="0"/>
        <w:autoSpaceDN w:val="0"/>
        <w:adjustRightInd w:val="0"/>
        <w:spacing w:after="0" w:line="240" w:lineRule="auto"/>
        <w:ind w:left="360"/>
        <w:rPr>
          <w:sz w:val="24"/>
          <w:szCs w:val="24"/>
        </w:rPr>
      </w:pPr>
      <w:r w:rsidRPr="00EC5409">
        <w:rPr>
          <w:rFonts w:cs="Calibri"/>
          <w:color w:val="000000"/>
        </w:rPr>
        <w:t xml:space="preserve">We use ASP.NET MVC 3, which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2A204B" w:rsidRPr="00EC5409" w:rsidRDefault="007D1251" w:rsidP="006748A4">
      <w:pPr>
        <w:pStyle w:val="ListParagraph"/>
        <w:numPr>
          <w:ilvl w:val="0"/>
          <w:numId w:val="5"/>
        </w:numPr>
        <w:autoSpaceDE w:val="0"/>
        <w:autoSpaceDN w:val="0"/>
        <w:adjustRightInd w:val="0"/>
        <w:spacing w:before="200" w:after="0" w:line="240" w:lineRule="auto"/>
        <w:ind w:left="1080"/>
        <w:rPr>
          <w:sz w:val="24"/>
          <w:szCs w:val="24"/>
        </w:rPr>
      </w:pPr>
      <w:r w:rsidRPr="00EC5409">
        <w:rPr>
          <w:rFonts w:cs="Calibri"/>
          <w:b/>
          <w:bCs/>
          <w:color w:val="000000"/>
        </w:rPr>
        <w:t>View</w:t>
      </w:r>
      <w:r w:rsidRPr="00EC5409">
        <w:rPr>
          <w:rFonts w:cs="Calibri"/>
          <w:color w:val="000000"/>
        </w:rPr>
        <w:t xml:space="preserve">s are template files that your application uses for dynamically generating HTML responses. </w:t>
      </w:r>
    </w:p>
    <w:p w:rsidR="002A204B" w:rsidRPr="00EC5409" w:rsidRDefault="007D1251" w:rsidP="006748A4">
      <w:pPr>
        <w:pStyle w:val="ListParagraph"/>
        <w:numPr>
          <w:ilvl w:val="0"/>
          <w:numId w:val="5"/>
        </w:numPr>
        <w:autoSpaceDE w:val="0"/>
        <w:autoSpaceDN w:val="0"/>
        <w:adjustRightInd w:val="0"/>
        <w:spacing w:after="0" w:line="240" w:lineRule="auto"/>
        <w:ind w:left="1080"/>
        <w:rPr>
          <w:sz w:val="24"/>
          <w:szCs w:val="24"/>
        </w:rPr>
      </w:pPr>
      <w:r w:rsidRPr="00EC5409">
        <w:rPr>
          <w:rFonts w:cs="Calibri"/>
          <w:b/>
          <w:bCs/>
          <w:color w:val="000000"/>
        </w:rPr>
        <w:t>Model</w:t>
      </w:r>
      <w:r w:rsidRPr="00EC5409">
        <w:rPr>
          <w:rFonts w:cs="Calibri"/>
          <w:color w:val="000000"/>
        </w:rPr>
        <w:t xml:space="preserve">s are classes that represent the data of the application and that use validation logic to enforce business rules for that data. </w:t>
      </w:r>
    </w:p>
    <w:p w:rsidR="002A204B" w:rsidRPr="00B337EB" w:rsidRDefault="007D1251" w:rsidP="006748A4">
      <w:pPr>
        <w:pStyle w:val="ListParagraph"/>
        <w:numPr>
          <w:ilvl w:val="0"/>
          <w:numId w:val="5"/>
        </w:numPr>
        <w:autoSpaceDE w:val="0"/>
        <w:autoSpaceDN w:val="0"/>
        <w:adjustRightInd w:val="0"/>
        <w:spacing w:after="0" w:line="240" w:lineRule="auto"/>
        <w:ind w:left="1080"/>
      </w:pPr>
      <w:r w:rsidRPr="00EC5409">
        <w:rPr>
          <w:rFonts w:cs="Calibri"/>
          <w:b/>
          <w:bCs/>
          <w:color w:val="000000"/>
        </w:rPr>
        <w:t>Controller</w:t>
      </w:r>
      <w:r w:rsidRPr="00EC5409">
        <w:rPr>
          <w:rFonts w:cs="Calibri"/>
          <w:color w:val="000000"/>
        </w:rPr>
        <w:t>s are classes that handle incoming requests to the application, retrieve model data, and then specify view templates that return a response to the client.</w:t>
      </w:r>
    </w:p>
    <w:p w:rsidR="002A204B" w:rsidRPr="00B337EB" w:rsidRDefault="002A204B" w:rsidP="002A204B">
      <w:pPr>
        <w:autoSpaceDE w:val="0"/>
        <w:autoSpaceDN w:val="0"/>
        <w:adjustRightInd w:val="0"/>
        <w:spacing w:after="0" w:line="240" w:lineRule="auto"/>
      </w:pPr>
    </w:p>
    <w:p w:rsidR="002A204B" w:rsidRPr="00EC5409" w:rsidRDefault="00E66DBD" w:rsidP="006748A4">
      <w:pPr>
        <w:pStyle w:val="Heading2"/>
        <w:numPr>
          <w:ilvl w:val="2"/>
          <w:numId w:val="4"/>
        </w:numPr>
        <w:rPr>
          <w:rFonts w:ascii="Calibri" w:hAnsi="Calibri"/>
        </w:rPr>
      </w:pPr>
      <w:r>
        <w:rPr>
          <w:rFonts w:ascii="Calibri" w:hAnsi="Calibri"/>
        </w:rPr>
        <w:t xml:space="preserve"> </w:t>
      </w:r>
      <w:bookmarkStart w:id="8" w:name="_Toc352130167"/>
      <w:r w:rsidR="007D1251" w:rsidRPr="00EC5409">
        <w:rPr>
          <w:rFonts w:ascii="Calibri" w:hAnsi="Calibri"/>
        </w:rPr>
        <w:t>Discussion of Alternative Designs</w:t>
      </w:r>
      <w:bookmarkEnd w:id="8"/>
    </w:p>
    <w:p w:rsidR="002A204B" w:rsidRPr="00B337EB" w:rsidRDefault="007D1251" w:rsidP="002A204B">
      <w:pPr>
        <w:autoSpaceDE w:val="0"/>
        <w:autoSpaceDN w:val="0"/>
        <w:adjustRightInd w:val="0"/>
        <w:spacing w:after="0" w:line="240" w:lineRule="auto"/>
        <w:ind w:left="170"/>
        <w:rPr>
          <w:rFonts w:cs="Calibri"/>
          <w:color w:val="000000"/>
        </w:rPr>
      </w:pPr>
      <w:r w:rsidRPr="00EC5409">
        <w:rPr>
          <w:rFonts w:cs="Calibri"/>
          <w:color w:val="000000"/>
        </w:rPr>
        <w:t>At first glance, the three tiers may seem similar to the model-view-controller (MVC) concept; however, topologically they are different. A fundamental rule in three-tier architecture is</w:t>
      </w:r>
      <w:r w:rsidR="00BC52D7">
        <w:rPr>
          <w:rFonts w:cs="Calibri"/>
          <w:color w:val="000000"/>
        </w:rPr>
        <w:t xml:space="preserve"> that</w:t>
      </w:r>
      <w:r w:rsidRPr="00EC5409">
        <w:rPr>
          <w:rFonts w:cs="Calibri"/>
          <w:color w:val="000000"/>
        </w:rPr>
        <w:t xml:space="preserve"> the client tier never communicates directly with the data tier; in a three-tier model, all communication must pass through the middle tier. Conceptually the three-tier architecture is linear. However, the MVC architecture is triangular: the view sends updates to the controller, the controller updates the model, and the view gets updated directly from the model.</w:t>
      </w:r>
    </w:p>
    <w:p w:rsidR="00187CF2" w:rsidRDefault="000643DF" w:rsidP="006748A4">
      <w:pPr>
        <w:pStyle w:val="Heading1"/>
        <w:numPr>
          <w:ilvl w:val="1"/>
          <w:numId w:val="4"/>
        </w:numPr>
        <w:rPr>
          <w:rFonts w:ascii="Calibri" w:hAnsi="Calibri"/>
        </w:rPr>
      </w:pPr>
      <w:r>
        <w:rPr>
          <w:rFonts w:ascii="Calibri" w:hAnsi="Calibri"/>
        </w:rPr>
        <w:lastRenderedPageBreak/>
        <w:t xml:space="preserve"> </w:t>
      </w:r>
      <w:bookmarkStart w:id="9" w:name="_Toc352130168"/>
      <w:r w:rsidR="007D1251" w:rsidRPr="00EC5409">
        <w:rPr>
          <w:rFonts w:ascii="Calibri" w:hAnsi="Calibri"/>
        </w:rPr>
        <w:t>Package Diagram</w:t>
      </w:r>
      <w:bookmarkEnd w:id="9"/>
    </w:p>
    <w:p w:rsidR="00BD12A7" w:rsidRPr="00BD12A7" w:rsidRDefault="00BD12A7" w:rsidP="00BD12A7">
      <w:pPr>
        <w:rPr>
          <w:b/>
          <w:i/>
          <w:u w:val="single"/>
        </w:rPr>
      </w:pPr>
      <w:r w:rsidRPr="00BD12A7">
        <w:rPr>
          <w:b/>
          <w:i/>
          <w:u w:val="single"/>
        </w:rPr>
        <w:t>System Package</w:t>
      </w:r>
    </w:p>
    <w:p w:rsidR="00DC34F0" w:rsidRPr="00B337EB" w:rsidRDefault="00BB682A" w:rsidP="00DB5191">
      <w:pPr>
        <w:ind w:left="-540"/>
      </w:pPr>
      <w:r>
        <w:rPr>
          <w:noProof/>
          <w:lang w:eastAsia="ja-JP"/>
        </w:rPr>
        <w:drawing>
          <wp:inline distT="0" distB="0" distL="0" distR="0" wp14:anchorId="60C01BF4" wp14:editId="44FD476B">
            <wp:extent cx="5791835" cy="55371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5537177"/>
                    </a:xfrm>
                    <a:prstGeom prst="rect">
                      <a:avLst/>
                    </a:prstGeom>
                    <a:noFill/>
                    <a:ln>
                      <a:noFill/>
                    </a:ln>
                  </pic:spPr>
                </pic:pic>
              </a:graphicData>
            </a:graphic>
          </wp:inline>
        </w:drawing>
      </w:r>
    </w:p>
    <w:p w:rsidR="00DC34F0" w:rsidRPr="00110282" w:rsidRDefault="00110282" w:rsidP="00303F64">
      <w:pPr>
        <w:rPr>
          <w:b/>
          <w:i/>
          <w:u w:val="single"/>
        </w:rPr>
      </w:pPr>
      <w:r>
        <w:rPr>
          <w:b/>
          <w:i/>
          <w:u w:val="single"/>
        </w:rPr>
        <w:t>Model:</w:t>
      </w:r>
    </w:p>
    <w:p w:rsidR="00EA69BC" w:rsidRDefault="00BB682A" w:rsidP="00E66DBD">
      <w:pPr>
        <w:ind w:left="-450"/>
      </w:pPr>
      <w:r>
        <w:rPr>
          <w:noProof/>
          <w:lang w:eastAsia="ja-JP"/>
        </w:rPr>
        <w:lastRenderedPageBreak/>
        <w:drawing>
          <wp:inline distT="0" distB="0" distL="0" distR="0" wp14:anchorId="43A99D4D" wp14:editId="5D046D1C">
            <wp:extent cx="5791835" cy="740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7407910"/>
                    </a:xfrm>
                    <a:prstGeom prst="rect">
                      <a:avLst/>
                    </a:prstGeom>
                    <a:noFill/>
                    <a:ln>
                      <a:noFill/>
                    </a:ln>
                  </pic:spPr>
                </pic:pic>
              </a:graphicData>
            </a:graphic>
          </wp:inline>
        </w:drawing>
      </w:r>
    </w:p>
    <w:p w:rsidR="005230D1" w:rsidRDefault="005230D1" w:rsidP="00E66DBD">
      <w:pPr>
        <w:ind w:left="-450"/>
      </w:pPr>
    </w:p>
    <w:p w:rsidR="005230D1" w:rsidRPr="005230D1" w:rsidRDefault="005230D1" w:rsidP="00E66DBD">
      <w:pPr>
        <w:ind w:left="-450"/>
        <w:rPr>
          <w:b/>
          <w:i/>
          <w:u w:val="single"/>
        </w:rPr>
      </w:pPr>
      <w:r>
        <w:rPr>
          <w:b/>
          <w:i/>
          <w:u w:val="single"/>
        </w:rPr>
        <w:t>Controllers:</w:t>
      </w:r>
    </w:p>
    <w:p w:rsidR="00DC34F0" w:rsidRPr="00B337EB" w:rsidRDefault="00BB682A" w:rsidP="00DB5191">
      <w:pPr>
        <w:autoSpaceDE w:val="0"/>
        <w:autoSpaceDN w:val="0"/>
        <w:adjustRightInd w:val="0"/>
        <w:spacing w:after="0" w:line="240" w:lineRule="auto"/>
        <w:ind w:left="-540"/>
        <w:rPr>
          <w:noProof/>
          <w:lang w:eastAsia="ja-JP"/>
        </w:rPr>
      </w:pPr>
      <w:r>
        <w:rPr>
          <w:noProof/>
          <w:lang w:eastAsia="ja-JP"/>
        </w:rPr>
        <w:lastRenderedPageBreak/>
        <w:drawing>
          <wp:inline distT="0" distB="0" distL="0" distR="0" wp14:anchorId="0DDAB8B8" wp14:editId="1AED33C0">
            <wp:extent cx="5791835" cy="64549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6454919"/>
                    </a:xfrm>
                    <a:prstGeom prst="rect">
                      <a:avLst/>
                    </a:prstGeom>
                    <a:noFill/>
                    <a:ln>
                      <a:noFill/>
                    </a:ln>
                  </pic:spPr>
                </pic:pic>
              </a:graphicData>
            </a:graphic>
          </wp:inline>
        </w:drawing>
      </w:r>
    </w:p>
    <w:p w:rsidR="00DB5191" w:rsidRDefault="00DB5191">
      <w:pPr>
        <w:spacing w:after="0" w:line="240" w:lineRule="auto"/>
        <w:rPr>
          <w:rFonts w:ascii="Cambria" w:eastAsia="MS Gothic" w:hAnsi="Cambria"/>
          <w:b/>
          <w:bCs/>
          <w:noProof/>
          <w:sz w:val="28"/>
          <w:szCs w:val="28"/>
          <w:lang w:eastAsia="ja-JP"/>
        </w:rPr>
      </w:pPr>
      <w:r>
        <w:rPr>
          <w:lang w:eastAsia="ja-JP"/>
        </w:rPr>
        <w:br w:type="page"/>
      </w:r>
    </w:p>
    <w:p w:rsidR="00031868" w:rsidRPr="00EC5409" w:rsidRDefault="007D1251" w:rsidP="006748A4">
      <w:pPr>
        <w:pStyle w:val="Heading1"/>
        <w:numPr>
          <w:ilvl w:val="1"/>
          <w:numId w:val="4"/>
        </w:numPr>
        <w:rPr>
          <w:rFonts w:ascii="Calibri" w:hAnsi="Calibri"/>
        </w:rPr>
      </w:pPr>
      <w:r w:rsidRPr="00EC5409">
        <w:rPr>
          <w:color w:val="auto"/>
          <w:lang w:eastAsia="ja-JP"/>
        </w:rPr>
        <w:lastRenderedPageBreak/>
        <w:t xml:space="preserve"> </w:t>
      </w:r>
      <w:bookmarkStart w:id="10" w:name="_Toc352130169"/>
      <w:r w:rsidRPr="00EC5409">
        <w:rPr>
          <w:rFonts w:ascii="Calibri" w:hAnsi="Calibri"/>
        </w:rPr>
        <w:t>Classes Detail Description</w:t>
      </w:r>
      <w:bookmarkEnd w:id="10"/>
    </w:p>
    <w:p w:rsidR="00652547" w:rsidRPr="00B266F0" w:rsidRDefault="00652547" w:rsidP="000022AD">
      <w:pPr>
        <w:pStyle w:val="Heading2"/>
        <w:numPr>
          <w:ilvl w:val="0"/>
          <w:numId w:val="9"/>
        </w:numPr>
      </w:pPr>
      <w:bookmarkStart w:id="11" w:name="_Toc352130170"/>
      <w:r w:rsidRPr="00B266F0">
        <w:t>C</w:t>
      </w:r>
      <w:r>
        <w:t>argo</w:t>
      </w:r>
      <w:bookmarkEnd w:id="11"/>
    </w:p>
    <w:tbl>
      <w:tblPr>
        <w:tblStyle w:val="LightList1"/>
        <w:tblW w:w="0" w:type="auto"/>
        <w:tblLook w:val="04A0" w:firstRow="1" w:lastRow="0" w:firstColumn="1" w:lastColumn="0" w:noHBand="0" w:noVBand="1"/>
      </w:tblPr>
      <w:tblGrid>
        <w:gridCol w:w="3105"/>
        <w:gridCol w:w="3132"/>
        <w:gridCol w:w="3100"/>
      </w:tblGrid>
      <w:tr w:rsidR="00652547" w:rsidRPr="00B266F0" w:rsidTr="00652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652547" w:rsidP="00652547">
            <w:pPr>
              <w:rPr>
                <w:sz w:val="24"/>
                <w:szCs w:val="24"/>
              </w:rPr>
            </w:pPr>
            <w:r w:rsidRPr="00B266F0">
              <w:rPr>
                <w:color w:val="auto"/>
                <w:sz w:val="24"/>
                <w:szCs w:val="24"/>
              </w:rPr>
              <w:t>Field</w:t>
            </w:r>
          </w:p>
        </w:tc>
        <w:tc>
          <w:tcPr>
            <w:tcW w:w="3132" w:type="dxa"/>
            <w:vAlign w:val="center"/>
          </w:tcPr>
          <w:p w:rsidR="00652547" w:rsidRPr="00B266F0" w:rsidRDefault="00652547" w:rsidP="00652547">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100" w:type="dxa"/>
            <w:vAlign w:val="center"/>
          </w:tcPr>
          <w:p w:rsidR="00652547" w:rsidRPr="00B266F0" w:rsidRDefault="00652547" w:rsidP="00652547">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652547"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proofErr w:type="spellStart"/>
            <w:r w:rsidRPr="008D1B96">
              <w:rPr>
                <w:sz w:val="24"/>
                <w:szCs w:val="24"/>
              </w:rPr>
              <w:t>CargoId</w:t>
            </w:r>
            <w:proofErr w:type="spellEnd"/>
          </w:p>
        </w:tc>
        <w:tc>
          <w:tcPr>
            <w:tcW w:w="3132" w:type="dxa"/>
            <w:vAlign w:val="center"/>
          </w:tcPr>
          <w:p w:rsidR="00652547" w:rsidRPr="00B266F0" w:rsidRDefault="00652547" w:rsidP="0065254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3100" w:type="dxa"/>
            <w:vAlign w:val="center"/>
          </w:tcPr>
          <w:p w:rsidR="00652547" w:rsidRPr="00B266F0" w:rsidRDefault="00652547" w:rsidP="008D1B96">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Unique ID of each </w:t>
            </w:r>
            <w:r w:rsidR="008D1B96">
              <w:rPr>
                <w:sz w:val="24"/>
                <w:szCs w:val="24"/>
              </w:rPr>
              <w:t>Cargo</w:t>
            </w:r>
          </w:p>
        </w:tc>
      </w:tr>
      <w:tr w:rsidR="00652547"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r w:rsidRPr="008D1B96">
              <w:rPr>
                <w:sz w:val="24"/>
                <w:szCs w:val="24"/>
              </w:rPr>
              <w:t>Address</w:t>
            </w:r>
          </w:p>
        </w:tc>
        <w:tc>
          <w:tcPr>
            <w:tcW w:w="3132" w:type="dxa"/>
            <w:vAlign w:val="center"/>
          </w:tcPr>
          <w:p w:rsidR="00652547" w:rsidRPr="00B266F0" w:rsidRDefault="00652547" w:rsidP="00652547">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100" w:type="dxa"/>
            <w:vAlign w:val="center"/>
          </w:tcPr>
          <w:p w:rsidR="00652547" w:rsidRPr="00B266F0"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Address is where deliver </w:t>
            </w:r>
          </w:p>
        </w:tc>
      </w:tr>
      <w:tr w:rsidR="00652547"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proofErr w:type="spellStart"/>
            <w:r w:rsidRPr="008D1B96">
              <w:rPr>
                <w:sz w:val="24"/>
                <w:szCs w:val="24"/>
              </w:rPr>
              <w:t>CargoColumn</w:t>
            </w:r>
            <w:proofErr w:type="spellEnd"/>
          </w:p>
        </w:tc>
        <w:tc>
          <w:tcPr>
            <w:tcW w:w="3132" w:type="dxa"/>
            <w:vAlign w:val="center"/>
          </w:tcPr>
          <w:p w:rsidR="00652547" w:rsidRPr="00B266F0"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3100" w:type="dxa"/>
            <w:vAlign w:val="center"/>
          </w:tcPr>
          <w:p w:rsidR="00652547" w:rsidRPr="00B266F0" w:rsidRDefault="00652547" w:rsidP="00652547">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Status of City/Province</w:t>
            </w:r>
          </w:p>
        </w:tc>
      </w:tr>
      <w:tr w:rsidR="00652547"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652547" w:rsidRPr="00B266F0" w:rsidRDefault="008D1B96" w:rsidP="00652547">
            <w:pPr>
              <w:rPr>
                <w:sz w:val="24"/>
                <w:szCs w:val="24"/>
              </w:rPr>
            </w:pPr>
            <w:proofErr w:type="spellStart"/>
            <w:r>
              <w:rPr>
                <w:sz w:val="24"/>
                <w:szCs w:val="24"/>
              </w:rPr>
              <w:t>PlanId</w:t>
            </w:r>
            <w:proofErr w:type="spellEnd"/>
          </w:p>
        </w:tc>
        <w:tc>
          <w:tcPr>
            <w:tcW w:w="3132" w:type="dxa"/>
            <w:vAlign w:val="center"/>
          </w:tcPr>
          <w:p w:rsidR="00652547" w:rsidRPr="00B266F0"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3100" w:type="dxa"/>
            <w:vAlign w:val="center"/>
          </w:tcPr>
          <w:p w:rsidR="00652547" w:rsidRPr="00B266F0" w:rsidRDefault="008D1B96" w:rsidP="008D1B9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w:t>
            </w:r>
            <w:r w:rsidR="00652547" w:rsidRPr="00B266F0">
              <w:rPr>
                <w:sz w:val="24"/>
                <w:szCs w:val="24"/>
              </w:rPr>
              <w:t xml:space="preserve"> associate with each </w:t>
            </w:r>
            <w:r>
              <w:rPr>
                <w:sz w:val="24"/>
                <w:szCs w:val="24"/>
              </w:rPr>
              <w:t>cargo</w:t>
            </w:r>
          </w:p>
        </w:tc>
      </w:tr>
      <w:tr w:rsidR="008D1B96"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proofErr w:type="spellStart"/>
            <w:r>
              <w:rPr>
                <w:sz w:val="24"/>
                <w:szCs w:val="24"/>
              </w:rPr>
              <w:t>CargoType</w:t>
            </w:r>
            <w:proofErr w:type="spellEnd"/>
          </w:p>
        </w:tc>
        <w:tc>
          <w:tcPr>
            <w:tcW w:w="3132" w:type="dxa"/>
            <w:vAlign w:val="center"/>
          </w:tcPr>
          <w:p w:rsidR="008D1B96"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3100" w:type="dxa"/>
            <w:vAlign w:val="center"/>
          </w:tcPr>
          <w:p w:rsidR="008D1B96" w:rsidRDefault="008D1B96" w:rsidP="008D1B9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Type of cargo</w:t>
            </w:r>
          </w:p>
        </w:tc>
      </w:tr>
      <w:tr w:rsidR="008D1B96" w:rsidRPr="00B266F0" w:rsidTr="00652547">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proofErr w:type="spellStart"/>
            <w:r>
              <w:rPr>
                <w:sz w:val="24"/>
                <w:szCs w:val="24"/>
              </w:rPr>
              <w:t>RequestId</w:t>
            </w:r>
            <w:proofErr w:type="spellEnd"/>
          </w:p>
        </w:tc>
        <w:tc>
          <w:tcPr>
            <w:tcW w:w="3132" w:type="dxa"/>
            <w:vAlign w:val="center"/>
          </w:tcPr>
          <w:p w:rsidR="008D1B96" w:rsidRDefault="008D1B96" w:rsidP="0065254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Int</w:t>
            </w:r>
            <w:proofErr w:type="spellEnd"/>
          </w:p>
        </w:tc>
        <w:tc>
          <w:tcPr>
            <w:tcW w:w="3100" w:type="dxa"/>
            <w:vAlign w:val="center"/>
          </w:tcPr>
          <w:p w:rsidR="008D1B96" w:rsidRDefault="008D1B96" w:rsidP="008D1B9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associate with each cargo</w:t>
            </w:r>
          </w:p>
        </w:tc>
      </w:tr>
      <w:tr w:rsidR="008D1B96" w:rsidRPr="00B266F0" w:rsidTr="00652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8D1B96" w:rsidRDefault="008D1B96" w:rsidP="00652547">
            <w:pPr>
              <w:rPr>
                <w:sz w:val="24"/>
                <w:szCs w:val="24"/>
              </w:rPr>
            </w:pPr>
          </w:p>
        </w:tc>
        <w:tc>
          <w:tcPr>
            <w:tcW w:w="3132" w:type="dxa"/>
            <w:vAlign w:val="center"/>
          </w:tcPr>
          <w:p w:rsidR="008D1B96" w:rsidRDefault="008D1B96" w:rsidP="00652547">
            <w:pPr>
              <w:cnfStyle w:val="000000100000" w:firstRow="0" w:lastRow="0" w:firstColumn="0" w:lastColumn="0" w:oddVBand="0" w:evenVBand="0" w:oddHBand="1" w:evenHBand="0" w:firstRowFirstColumn="0" w:firstRowLastColumn="0" w:lastRowFirstColumn="0" w:lastRowLastColumn="0"/>
              <w:rPr>
                <w:sz w:val="24"/>
                <w:szCs w:val="24"/>
              </w:rPr>
            </w:pPr>
          </w:p>
        </w:tc>
        <w:tc>
          <w:tcPr>
            <w:tcW w:w="3100" w:type="dxa"/>
            <w:vAlign w:val="center"/>
          </w:tcPr>
          <w:p w:rsidR="008D1B96" w:rsidRDefault="008D1B96" w:rsidP="008D1B96">
            <w:pPr>
              <w:cnfStyle w:val="000000100000" w:firstRow="0" w:lastRow="0" w:firstColumn="0" w:lastColumn="0" w:oddVBand="0" w:evenVBand="0" w:oddHBand="1" w:evenHBand="0" w:firstRowFirstColumn="0" w:firstRowLastColumn="0" w:lastRowFirstColumn="0" w:lastRowLastColumn="0"/>
              <w:rPr>
                <w:sz w:val="24"/>
                <w:szCs w:val="24"/>
              </w:rPr>
            </w:pPr>
          </w:p>
        </w:tc>
      </w:tr>
    </w:tbl>
    <w:p w:rsidR="00CE0D99" w:rsidRPr="00B266F0" w:rsidRDefault="00CE0D99" w:rsidP="000022AD">
      <w:pPr>
        <w:pStyle w:val="Heading2"/>
        <w:numPr>
          <w:ilvl w:val="0"/>
          <w:numId w:val="9"/>
        </w:numPr>
      </w:pPr>
      <w:bookmarkStart w:id="12" w:name="_Toc352130171"/>
      <w:r w:rsidRPr="00B266F0">
        <w:t>City</w:t>
      </w:r>
      <w:r>
        <w:t>/</w:t>
      </w:r>
      <w:r w:rsidRPr="00B266F0">
        <w:t>Province</w:t>
      </w:r>
      <w:bookmarkEnd w:id="12"/>
    </w:p>
    <w:tbl>
      <w:tblPr>
        <w:tblStyle w:val="LightList1"/>
        <w:tblW w:w="0" w:type="auto"/>
        <w:tblLook w:val="04A0" w:firstRow="1" w:lastRow="0" w:firstColumn="1" w:lastColumn="0" w:noHBand="0" w:noVBand="1"/>
      </w:tblPr>
      <w:tblGrid>
        <w:gridCol w:w="3105"/>
        <w:gridCol w:w="3132"/>
        <w:gridCol w:w="3100"/>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color w:val="auto"/>
                <w:sz w:val="24"/>
                <w:szCs w:val="24"/>
              </w:rPr>
              <w:t>Field</w:t>
            </w:r>
          </w:p>
        </w:tc>
        <w:tc>
          <w:tcPr>
            <w:tcW w:w="3132" w:type="dxa"/>
            <w:vAlign w:val="center"/>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100" w:type="dxa"/>
            <w:vAlign w:val="center"/>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proofErr w:type="spellStart"/>
            <w:r w:rsidRPr="00B266F0">
              <w:rPr>
                <w:sz w:val="24"/>
                <w:szCs w:val="24"/>
              </w:rPr>
              <w:t>CityProvinceId</w:t>
            </w:r>
            <w:proofErr w:type="spellEnd"/>
          </w:p>
        </w:tc>
        <w:tc>
          <w:tcPr>
            <w:tcW w:w="3132"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3100"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City/Province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Name</w:t>
            </w:r>
          </w:p>
        </w:tc>
        <w:tc>
          <w:tcPr>
            <w:tcW w:w="3132"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100"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City/Province</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proofErr w:type="spellStart"/>
            <w:r w:rsidRPr="00B266F0">
              <w:rPr>
                <w:sz w:val="24"/>
                <w:szCs w:val="24"/>
              </w:rPr>
              <w:t>IsActive</w:t>
            </w:r>
            <w:proofErr w:type="spellEnd"/>
          </w:p>
        </w:tc>
        <w:tc>
          <w:tcPr>
            <w:tcW w:w="3132"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bool</w:t>
            </w:r>
            <w:proofErr w:type="spellEnd"/>
          </w:p>
        </w:tc>
        <w:tc>
          <w:tcPr>
            <w:tcW w:w="3100" w:type="dxa"/>
            <w:vAlign w:val="center"/>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Status of City/Province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5" w:type="dxa"/>
            <w:vAlign w:val="center"/>
          </w:tcPr>
          <w:p w:rsidR="00CE0D99" w:rsidRPr="00B266F0" w:rsidRDefault="00CE0D99" w:rsidP="00CE0D99">
            <w:pPr>
              <w:rPr>
                <w:sz w:val="24"/>
                <w:szCs w:val="24"/>
              </w:rPr>
            </w:pPr>
            <w:r w:rsidRPr="00B266F0">
              <w:rPr>
                <w:sz w:val="24"/>
                <w:szCs w:val="24"/>
              </w:rPr>
              <w:t>Districts</w:t>
            </w:r>
          </w:p>
        </w:tc>
        <w:tc>
          <w:tcPr>
            <w:tcW w:w="3132"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proofErr w:type="spellStart"/>
            <w:r w:rsidRPr="00B266F0">
              <w:rPr>
                <w:sz w:val="24"/>
                <w:szCs w:val="24"/>
              </w:rPr>
              <w:t>ICollection</w:t>
            </w:r>
            <w:proofErr w:type="spellEnd"/>
            <w:r w:rsidRPr="00B266F0">
              <w:rPr>
                <w:sz w:val="24"/>
                <w:szCs w:val="24"/>
              </w:rPr>
              <w:t>&lt;District&gt;</w:t>
            </w:r>
          </w:p>
        </w:tc>
        <w:tc>
          <w:tcPr>
            <w:tcW w:w="3100" w:type="dxa"/>
            <w:vAlign w:val="center"/>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Districts associate with each City/Province</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3" w:name="_Toc352130172"/>
      <w:r w:rsidRPr="00B266F0">
        <w:t>Contact</w:t>
      </w:r>
      <w:bookmarkEnd w:id="13"/>
    </w:p>
    <w:tbl>
      <w:tblPr>
        <w:tblStyle w:val="LightList1"/>
        <w:tblW w:w="0" w:type="auto"/>
        <w:tblLook w:val="04A0" w:firstRow="1" w:lastRow="0" w:firstColumn="1" w:lastColumn="0" w:noHBand="0" w:noVBand="1"/>
      </w:tblPr>
      <w:tblGrid>
        <w:gridCol w:w="3122"/>
        <w:gridCol w:w="2566"/>
        <w:gridCol w:w="3649"/>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color w:val="auto"/>
                <w:sz w:val="24"/>
                <w:szCs w:val="24"/>
              </w:rPr>
              <w:t>Field</w:t>
            </w:r>
          </w:p>
        </w:tc>
        <w:tc>
          <w:tcPr>
            <w:tcW w:w="256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364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proofErr w:type="spellStart"/>
            <w:r w:rsidRPr="00B266F0">
              <w:rPr>
                <w:sz w:val="24"/>
                <w:szCs w:val="24"/>
              </w:rPr>
              <w:t>ContactId</w:t>
            </w:r>
            <w:proofErr w:type="spellEnd"/>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Contact</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proofErr w:type="spellStart"/>
            <w:r w:rsidRPr="00B266F0">
              <w:rPr>
                <w:sz w:val="24"/>
                <w:szCs w:val="24"/>
              </w:rPr>
              <w:t>CustomerId</w:t>
            </w:r>
            <w:proofErr w:type="spellEnd"/>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int</w:t>
            </w:r>
            <w:proofErr w:type="spellEnd"/>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Customer associates with Contact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Title</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Title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lastRenderedPageBreak/>
              <w:t>Name</w:t>
            </w:r>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Contact person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Position</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Position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proofErr w:type="spellStart"/>
            <w:r w:rsidRPr="00B266F0">
              <w:rPr>
                <w:sz w:val="24"/>
                <w:szCs w:val="24"/>
              </w:rPr>
              <w:t>EmailAddress</w:t>
            </w:r>
            <w:proofErr w:type="spellEnd"/>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Email address of Contact person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tabs>
                <w:tab w:val="left" w:pos="951"/>
              </w:tabs>
              <w:rPr>
                <w:sz w:val="24"/>
                <w:szCs w:val="24"/>
              </w:rPr>
            </w:pPr>
            <w:proofErr w:type="spellStart"/>
            <w:r w:rsidRPr="00B266F0">
              <w:rPr>
                <w:sz w:val="24"/>
                <w:szCs w:val="24"/>
              </w:rPr>
              <w:t>PhoneNumber</w:t>
            </w:r>
            <w:proofErr w:type="spellEnd"/>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Phone number of Contact person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proofErr w:type="spellStart"/>
            <w:r w:rsidRPr="00B266F0">
              <w:rPr>
                <w:sz w:val="24"/>
                <w:szCs w:val="24"/>
              </w:rPr>
              <w:t>IsActive</w:t>
            </w:r>
            <w:proofErr w:type="spellEnd"/>
          </w:p>
        </w:tc>
        <w:tc>
          <w:tcPr>
            <w:tcW w:w="256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bool</w:t>
            </w:r>
            <w:proofErr w:type="spellEnd"/>
          </w:p>
        </w:tc>
        <w:tc>
          <w:tcPr>
            <w:tcW w:w="364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Contact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CE0D99" w:rsidRPr="00B266F0" w:rsidRDefault="00CE0D99" w:rsidP="00CE0D99">
            <w:pPr>
              <w:rPr>
                <w:sz w:val="24"/>
                <w:szCs w:val="24"/>
              </w:rPr>
            </w:pPr>
            <w:r w:rsidRPr="00B266F0">
              <w:rPr>
                <w:sz w:val="24"/>
                <w:szCs w:val="24"/>
              </w:rPr>
              <w:t>Customer</w:t>
            </w:r>
          </w:p>
        </w:tc>
        <w:tc>
          <w:tcPr>
            <w:tcW w:w="256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Customer</w:t>
            </w:r>
          </w:p>
        </w:tc>
        <w:tc>
          <w:tcPr>
            <w:tcW w:w="364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Customer associates with Contact</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4" w:name="_Toc352130173"/>
      <w:r w:rsidRPr="00B266F0">
        <w:t>Customer</w:t>
      </w:r>
      <w:bookmarkEnd w:id="14"/>
    </w:p>
    <w:tbl>
      <w:tblPr>
        <w:tblStyle w:val="LightList1"/>
        <w:tblW w:w="0" w:type="auto"/>
        <w:tblLook w:val="04A0" w:firstRow="1" w:lastRow="0" w:firstColumn="1" w:lastColumn="0" w:noHBand="0" w:noVBand="1"/>
      </w:tblPr>
      <w:tblGrid>
        <w:gridCol w:w="3077"/>
        <w:gridCol w:w="3305"/>
        <w:gridCol w:w="2860"/>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color w:val="auto"/>
                <w:sz w:val="24"/>
                <w:szCs w:val="24"/>
              </w:rPr>
              <w:t>Field</w:t>
            </w:r>
          </w:p>
        </w:tc>
        <w:tc>
          <w:tcPr>
            <w:tcW w:w="330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2860"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CustomerId</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CompanyName</w:t>
            </w:r>
            <w:proofErr w:type="spellEnd"/>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Name of Customer’s company</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DisplayName</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A more familiar name of Customer’s company</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PhoneNumber</w:t>
            </w:r>
            <w:proofErr w:type="spellEnd"/>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Phone number of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CurrentContractNumber</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Number of current contract with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IsActive</w:t>
            </w:r>
            <w:proofErr w:type="spellEnd"/>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bool</w:t>
            </w:r>
            <w:proofErr w:type="spellEnd"/>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tabs>
                <w:tab w:val="left" w:pos="951"/>
              </w:tabs>
              <w:rPr>
                <w:sz w:val="24"/>
                <w:szCs w:val="24"/>
              </w:rPr>
            </w:pPr>
            <w:r w:rsidRPr="00B266F0">
              <w:rPr>
                <w:sz w:val="24"/>
                <w:szCs w:val="24"/>
              </w:rPr>
              <w:t>Note</w:t>
            </w:r>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Optional information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Contacts</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proofErr w:type="spellStart"/>
            <w:r w:rsidRPr="00B266F0">
              <w:rPr>
                <w:sz w:val="24"/>
                <w:szCs w:val="24"/>
              </w:rPr>
              <w:t>ICollection</w:t>
            </w:r>
            <w:proofErr w:type="spellEnd"/>
            <w:r w:rsidRPr="00B266F0">
              <w:rPr>
                <w:sz w:val="24"/>
                <w:szCs w:val="24"/>
              </w:rPr>
              <w:t>&lt;Contact&gt;</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Contacts associate with each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sidRPr="00B266F0">
              <w:rPr>
                <w:sz w:val="24"/>
                <w:szCs w:val="24"/>
              </w:rPr>
              <w:t>CustomerAddresses</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virtual </w:t>
            </w:r>
            <w:proofErr w:type="spellStart"/>
            <w:r w:rsidRPr="00B266F0">
              <w:rPr>
                <w:sz w:val="24"/>
                <w:szCs w:val="24"/>
              </w:rPr>
              <w:t>ICollection</w:t>
            </w:r>
            <w:proofErr w:type="spellEnd"/>
            <w:r w:rsidRPr="00B266F0">
              <w:rPr>
                <w:sz w:val="24"/>
                <w:szCs w:val="24"/>
              </w:rPr>
              <w:t>&lt;</w:t>
            </w:r>
            <w:proofErr w:type="spellStart"/>
            <w:r w:rsidRPr="00B266F0">
              <w:rPr>
                <w:sz w:val="24"/>
                <w:szCs w:val="24"/>
              </w:rPr>
              <w:t>CustomerAddress</w:t>
            </w:r>
            <w:proofErr w:type="spellEnd"/>
            <w:r w:rsidRPr="00B266F0">
              <w:rPr>
                <w:sz w:val="24"/>
                <w:szCs w:val="24"/>
              </w:rPr>
              <w:t>&gt;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Customer Addresses associate with each Customer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r w:rsidRPr="00B266F0">
              <w:rPr>
                <w:sz w:val="24"/>
                <w:szCs w:val="24"/>
              </w:rPr>
              <w:t>Requests</w:t>
            </w:r>
          </w:p>
        </w:tc>
        <w:tc>
          <w:tcPr>
            <w:tcW w:w="33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virtual </w:t>
            </w:r>
            <w:proofErr w:type="spellStart"/>
            <w:r>
              <w:rPr>
                <w:sz w:val="24"/>
                <w:szCs w:val="24"/>
              </w:rPr>
              <w:t>ICollection</w:t>
            </w:r>
            <w:proofErr w:type="spellEnd"/>
            <w:r>
              <w:rPr>
                <w:sz w:val="24"/>
                <w:szCs w:val="24"/>
              </w:rPr>
              <w:t>&lt;</w:t>
            </w:r>
            <w:r w:rsidRPr="00B266F0">
              <w:rPr>
                <w:sz w:val="24"/>
                <w:szCs w:val="24"/>
              </w:rPr>
              <w:t>Request&gt;</w:t>
            </w:r>
          </w:p>
        </w:tc>
        <w:tc>
          <w:tcPr>
            <w:tcW w:w="2860"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Requests associate with each Customer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CE0D99" w:rsidRPr="00B266F0" w:rsidRDefault="00CE0D99" w:rsidP="00CE0D99">
            <w:pPr>
              <w:rPr>
                <w:sz w:val="24"/>
                <w:szCs w:val="24"/>
              </w:rPr>
            </w:pPr>
            <w:proofErr w:type="spellStart"/>
            <w:r>
              <w:rPr>
                <w:sz w:val="24"/>
                <w:szCs w:val="24"/>
              </w:rPr>
              <w:t>UserInfoes</w:t>
            </w:r>
            <w:proofErr w:type="spellEnd"/>
          </w:p>
        </w:tc>
        <w:tc>
          <w:tcPr>
            <w:tcW w:w="33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virtual </w:t>
            </w:r>
            <w:proofErr w:type="spellStart"/>
            <w:r w:rsidRPr="00B266F0">
              <w:rPr>
                <w:sz w:val="24"/>
                <w:szCs w:val="24"/>
              </w:rPr>
              <w:t>ICollection</w:t>
            </w:r>
            <w:proofErr w:type="spellEnd"/>
            <w:r w:rsidRPr="00B266F0">
              <w:rPr>
                <w:sz w:val="24"/>
                <w:szCs w:val="24"/>
              </w:rPr>
              <w:t>&lt;</w:t>
            </w:r>
            <w:proofErr w:type="spellStart"/>
            <w:r>
              <w:rPr>
                <w:sz w:val="24"/>
                <w:szCs w:val="24"/>
              </w:rPr>
              <w:t>UserInfo</w:t>
            </w:r>
            <w:proofErr w:type="spellEnd"/>
            <w:r w:rsidRPr="00B266F0">
              <w:rPr>
                <w:sz w:val="24"/>
                <w:szCs w:val="24"/>
              </w:rPr>
              <w:t>&gt;</w:t>
            </w:r>
          </w:p>
        </w:tc>
        <w:tc>
          <w:tcPr>
            <w:tcW w:w="2860"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UserInfoes</w:t>
            </w:r>
            <w:proofErr w:type="spellEnd"/>
            <w:r w:rsidRPr="00B266F0">
              <w:rPr>
                <w:sz w:val="24"/>
                <w:szCs w:val="24"/>
              </w:rPr>
              <w:t xml:space="preserve"> associate with </w:t>
            </w:r>
            <w:r w:rsidRPr="00B266F0">
              <w:rPr>
                <w:sz w:val="24"/>
                <w:szCs w:val="24"/>
              </w:rPr>
              <w:lastRenderedPageBreak/>
              <w:t>each Customer</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5" w:name="_Toc352130174"/>
      <w:r w:rsidRPr="00B266F0">
        <w:t>Customer</w:t>
      </w:r>
      <w:r>
        <w:t xml:space="preserve"> </w:t>
      </w:r>
      <w:r w:rsidRPr="00B266F0">
        <w:t>Address</w:t>
      </w:r>
      <w:bookmarkEnd w:id="15"/>
    </w:p>
    <w:tbl>
      <w:tblPr>
        <w:tblStyle w:val="LightList1"/>
        <w:tblW w:w="0" w:type="auto"/>
        <w:tblLook w:val="04A0" w:firstRow="1" w:lastRow="0" w:firstColumn="1" w:lastColumn="0" w:noHBand="0" w:noVBand="1"/>
      </w:tblPr>
      <w:tblGrid>
        <w:gridCol w:w="3042"/>
        <w:gridCol w:w="3259"/>
        <w:gridCol w:w="2941"/>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color w:val="auto"/>
                <w:sz w:val="24"/>
                <w:szCs w:val="24"/>
              </w:rPr>
              <w:t>Field</w:t>
            </w:r>
          </w:p>
        </w:tc>
        <w:tc>
          <w:tcPr>
            <w:tcW w:w="325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Type</w:t>
            </w:r>
          </w:p>
        </w:tc>
        <w:tc>
          <w:tcPr>
            <w:tcW w:w="294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sz w:val="24"/>
                <w:szCs w:val="24"/>
              </w:rPr>
            </w:pPr>
            <w:r w:rsidRPr="00B266F0">
              <w:rPr>
                <w:color w:val="auto"/>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sidRPr="00B266F0">
              <w:rPr>
                <w:sz w:val="24"/>
                <w:szCs w:val="24"/>
              </w:rPr>
              <w:t>CustomerAddressId</w:t>
            </w:r>
            <w:proofErr w:type="spellEnd"/>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266F0">
              <w:rPr>
                <w:sz w:val="24"/>
                <w:szCs w:val="24"/>
              </w:rPr>
              <w:t>int</w:t>
            </w:r>
            <w:proofErr w:type="spellEnd"/>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Unique ID of each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sidRPr="00B266F0">
              <w:rPr>
                <w:sz w:val="24"/>
                <w:szCs w:val="24"/>
              </w:rPr>
              <w:t>CustomerId</w:t>
            </w:r>
            <w:proofErr w:type="spellEnd"/>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int</w:t>
            </w:r>
            <w:proofErr w:type="spellEnd"/>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Customer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Address</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Address and street name</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sidRPr="00B266F0">
              <w:rPr>
                <w:sz w:val="24"/>
                <w:szCs w:val="24"/>
              </w:rPr>
              <w:t>WardId</w:t>
            </w:r>
            <w:proofErr w:type="spellEnd"/>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w:t>
            </w:r>
            <w:proofErr w:type="spellStart"/>
            <w:r w:rsidRPr="00E3064D">
              <w:rPr>
                <w:sz w:val="24"/>
                <w:szCs w:val="24"/>
              </w:rPr>
              <w:t>int</w:t>
            </w:r>
            <w:proofErr w:type="spellEnd"/>
            <w:r w:rsidRPr="00E3064D">
              <w:rPr>
                <w:sz w:val="24"/>
                <w:szCs w:val="24"/>
              </w:rPr>
              <w:t>&gt;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ID of Ward associate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Pr>
                <w:sz w:val="24"/>
                <w:szCs w:val="24"/>
              </w:rPr>
              <w:t>DistrictId</w:t>
            </w:r>
            <w:proofErr w:type="spellEnd"/>
          </w:p>
        </w:tc>
        <w:tc>
          <w:tcPr>
            <w:tcW w:w="3259" w:type="dxa"/>
          </w:tcPr>
          <w:p w:rsidR="00CE0D99" w:rsidRPr="00E3064D"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district in each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Latitude</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&lt;decimal&gt;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of each Customer Address in the map</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Pr>
                <w:sz w:val="24"/>
                <w:szCs w:val="24"/>
              </w:rPr>
              <w:t>Longitude</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&lt;decimal&gt;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Longitude of each Customer Address in the map</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proofErr w:type="spellStart"/>
            <w:r w:rsidRPr="00B266F0">
              <w:rPr>
                <w:sz w:val="24"/>
                <w:szCs w:val="24"/>
              </w:rPr>
              <w:t>IsActive</w:t>
            </w:r>
            <w:proofErr w:type="spellEnd"/>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266F0">
              <w:rPr>
                <w:sz w:val="24"/>
                <w:szCs w:val="24"/>
              </w:rPr>
              <w:t>bool</w:t>
            </w:r>
            <w:proofErr w:type="spellEnd"/>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Status of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tabs>
                <w:tab w:val="left" w:pos="951"/>
              </w:tabs>
              <w:rPr>
                <w:sz w:val="24"/>
                <w:szCs w:val="24"/>
              </w:rPr>
            </w:pPr>
            <w:r>
              <w:rPr>
                <w:sz w:val="24"/>
                <w:szCs w:val="24"/>
              </w:rPr>
              <w:t>Note</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string</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Optional information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Customer</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virtual Customer</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Customer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Ward</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virtual Ward</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Ward associates with Customer Address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42" w:type="dxa"/>
          </w:tcPr>
          <w:p w:rsidR="00CE0D99" w:rsidRDefault="00CE0D99" w:rsidP="00CE0D99">
            <w:pPr>
              <w:tabs>
                <w:tab w:val="left" w:pos="951"/>
              </w:tabs>
              <w:rPr>
                <w:sz w:val="24"/>
                <w:szCs w:val="24"/>
              </w:rPr>
            </w:pPr>
            <w:r>
              <w:rPr>
                <w:sz w:val="24"/>
                <w:szCs w:val="24"/>
              </w:rPr>
              <w:t>District</w:t>
            </w:r>
          </w:p>
        </w:tc>
        <w:tc>
          <w:tcPr>
            <w:tcW w:w="325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r>
              <w:rPr>
                <w:sz w:val="24"/>
                <w:szCs w:val="24"/>
              </w:rPr>
              <w:t>District</w:t>
            </w:r>
          </w:p>
        </w:tc>
        <w:tc>
          <w:tcPr>
            <w:tcW w:w="294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District</w:t>
            </w:r>
            <w:r w:rsidRPr="00B266F0">
              <w:rPr>
                <w:sz w:val="24"/>
                <w:szCs w:val="24"/>
              </w:rPr>
              <w:t xml:space="preserve"> associates with Customer Address</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rsidR="00CE0D99" w:rsidRPr="00B266F0" w:rsidRDefault="00CE0D99" w:rsidP="00CE0D99">
            <w:pPr>
              <w:rPr>
                <w:sz w:val="24"/>
                <w:szCs w:val="24"/>
              </w:rPr>
            </w:pPr>
            <w:r w:rsidRPr="00B266F0">
              <w:rPr>
                <w:sz w:val="24"/>
                <w:szCs w:val="24"/>
              </w:rPr>
              <w:t>Requests</w:t>
            </w:r>
          </w:p>
        </w:tc>
        <w:tc>
          <w:tcPr>
            <w:tcW w:w="325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virtual </w:t>
            </w:r>
            <w:proofErr w:type="spellStart"/>
            <w:r>
              <w:rPr>
                <w:sz w:val="24"/>
                <w:szCs w:val="24"/>
              </w:rPr>
              <w:t>ICollection</w:t>
            </w:r>
            <w:proofErr w:type="spellEnd"/>
            <w:r>
              <w:rPr>
                <w:sz w:val="24"/>
                <w:szCs w:val="24"/>
              </w:rPr>
              <w:t>&lt;</w:t>
            </w:r>
            <w:r w:rsidRPr="00B266F0">
              <w:rPr>
                <w:sz w:val="24"/>
                <w:szCs w:val="24"/>
              </w:rPr>
              <w:t>Request&gt;</w:t>
            </w:r>
          </w:p>
        </w:tc>
        <w:tc>
          <w:tcPr>
            <w:tcW w:w="294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Requests associate with each Customer Address</w:t>
            </w:r>
          </w:p>
        </w:tc>
      </w:tr>
    </w:tbl>
    <w:p w:rsidR="00CE0D99" w:rsidRDefault="00CE0D99" w:rsidP="00CE0D99">
      <w:pPr>
        <w:rPr>
          <w:sz w:val="24"/>
          <w:szCs w:val="24"/>
        </w:rPr>
      </w:pPr>
    </w:p>
    <w:p w:rsidR="00955F12" w:rsidRPr="00B266F0" w:rsidRDefault="00955F12" w:rsidP="000022AD">
      <w:pPr>
        <w:pStyle w:val="Heading2"/>
        <w:numPr>
          <w:ilvl w:val="0"/>
          <w:numId w:val="9"/>
        </w:numPr>
      </w:pPr>
      <w:bookmarkStart w:id="16" w:name="_Toc352130175"/>
      <w:r>
        <w:lastRenderedPageBreak/>
        <w:t>Delivery Men</w:t>
      </w:r>
      <w:bookmarkEnd w:id="16"/>
    </w:p>
    <w:tbl>
      <w:tblPr>
        <w:tblStyle w:val="LightList1"/>
        <w:tblW w:w="0" w:type="auto"/>
        <w:tblLook w:val="04A0" w:firstRow="1" w:lastRow="0" w:firstColumn="1" w:lastColumn="0" w:noHBand="0" w:noVBand="1"/>
      </w:tblPr>
      <w:tblGrid>
        <w:gridCol w:w="3091"/>
        <w:gridCol w:w="3106"/>
        <w:gridCol w:w="3045"/>
      </w:tblGrid>
      <w:tr w:rsidR="00955F1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color w:val="auto"/>
                <w:sz w:val="24"/>
                <w:szCs w:val="24"/>
              </w:rPr>
            </w:pPr>
            <w:r w:rsidRPr="00B266F0">
              <w:rPr>
                <w:rFonts w:cstheme="majorHAnsi"/>
                <w:sz w:val="24"/>
                <w:szCs w:val="24"/>
              </w:rPr>
              <w:t>Field</w:t>
            </w:r>
          </w:p>
        </w:tc>
        <w:tc>
          <w:tcPr>
            <w:tcW w:w="3106"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proofErr w:type="spellStart"/>
            <w:r>
              <w:rPr>
                <w:rFonts w:cstheme="majorHAnsi"/>
                <w:sz w:val="24"/>
                <w:szCs w:val="24"/>
              </w:rPr>
              <w:t>DeliveryMenId</w:t>
            </w:r>
            <w:proofErr w:type="spellEnd"/>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w:t>
            </w:r>
            <w:r w:rsidRPr="00B266F0">
              <w:rPr>
                <w:rFonts w:cstheme="majorHAnsi"/>
                <w:sz w:val="24"/>
                <w:szCs w:val="24"/>
              </w:rPr>
              <w:t>nt</w:t>
            </w:r>
            <w:proofErr w:type="spellEnd"/>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w:t>
            </w:r>
            <w:r>
              <w:rPr>
                <w:rFonts w:cstheme="majorHAnsi"/>
                <w:sz w:val="24"/>
                <w:szCs w:val="24"/>
              </w:rPr>
              <w:t>nique id of each delivery men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sz w:val="24"/>
                <w:szCs w:val="24"/>
              </w:rPr>
            </w:pPr>
            <w:r w:rsidRPr="00B266F0">
              <w:rPr>
                <w:rFonts w:cstheme="majorHAnsi"/>
                <w:sz w:val="24"/>
                <w:szCs w:val="24"/>
              </w:rPr>
              <w:t>Name</w:t>
            </w:r>
          </w:p>
        </w:tc>
        <w:tc>
          <w:tcPr>
            <w:tcW w:w="3106" w:type="dxa"/>
          </w:tcPr>
          <w:p w:rsidR="00955F12" w:rsidRPr="00B266F0"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w:t>
            </w:r>
            <w:r w:rsidRPr="00B266F0">
              <w:rPr>
                <w:rFonts w:cstheme="majorHAnsi"/>
                <w:sz w:val="24"/>
                <w:szCs w:val="24"/>
              </w:rPr>
              <w:t>tring</w:t>
            </w:r>
          </w:p>
        </w:tc>
        <w:tc>
          <w:tcPr>
            <w:tcW w:w="3045" w:type="dxa"/>
          </w:tcPr>
          <w:p w:rsidR="00955F12" w:rsidRPr="00B266F0" w:rsidRDefault="00955F12" w:rsidP="00955F12">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Name of delivery </w:t>
            </w:r>
            <w:r>
              <w:rPr>
                <w:rFonts w:cstheme="majorHAnsi"/>
                <w:sz w:val="24"/>
                <w:szCs w:val="24"/>
              </w:rPr>
              <w:t>men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r>
              <w:rPr>
                <w:rFonts w:cstheme="majorHAnsi"/>
                <w:sz w:val="24"/>
                <w:szCs w:val="24"/>
              </w:rPr>
              <w:t>Status</w:t>
            </w:r>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id of delivery men</w:t>
            </w:r>
          </w:p>
        </w:tc>
      </w:tr>
    </w:tbl>
    <w:p w:rsidR="00955F12" w:rsidRDefault="00955F12" w:rsidP="00CE0D99">
      <w:pPr>
        <w:rPr>
          <w:sz w:val="24"/>
          <w:szCs w:val="24"/>
        </w:rPr>
      </w:pPr>
    </w:p>
    <w:p w:rsidR="00955F12" w:rsidRPr="00B266F0" w:rsidRDefault="00955F12" w:rsidP="000022AD">
      <w:pPr>
        <w:pStyle w:val="Heading2"/>
        <w:numPr>
          <w:ilvl w:val="0"/>
          <w:numId w:val="9"/>
        </w:numPr>
      </w:pPr>
      <w:bookmarkStart w:id="17" w:name="_Toc352130176"/>
      <w:r>
        <w:t xml:space="preserve">Delivery Men </w:t>
      </w:r>
      <w:proofErr w:type="gramStart"/>
      <w:r>
        <w:t>In</w:t>
      </w:r>
      <w:proofErr w:type="gramEnd"/>
      <w:r>
        <w:t xml:space="preserve"> Plan</w:t>
      </w:r>
      <w:bookmarkEnd w:id="17"/>
    </w:p>
    <w:tbl>
      <w:tblPr>
        <w:tblStyle w:val="LightList1"/>
        <w:tblW w:w="0" w:type="auto"/>
        <w:tblLook w:val="04A0" w:firstRow="1" w:lastRow="0" w:firstColumn="1" w:lastColumn="0" w:noHBand="0" w:noVBand="1"/>
      </w:tblPr>
      <w:tblGrid>
        <w:gridCol w:w="3091"/>
        <w:gridCol w:w="3106"/>
        <w:gridCol w:w="3045"/>
      </w:tblGrid>
      <w:tr w:rsidR="00955F1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color w:val="auto"/>
                <w:sz w:val="24"/>
                <w:szCs w:val="24"/>
              </w:rPr>
            </w:pPr>
            <w:r w:rsidRPr="00B266F0">
              <w:rPr>
                <w:rFonts w:cstheme="majorHAnsi"/>
                <w:sz w:val="24"/>
                <w:szCs w:val="24"/>
              </w:rPr>
              <w:t>Field</w:t>
            </w:r>
          </w:p>
        </w:tc>
        <w:tc>
          <w:tcPr>
            <w:tcW w:w="3106"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955F12" w:rsidRPr="00B266F0" w:rsidRDefault="00955F1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proofErr w:type="spellStart"/>
            <w:r>
              <w:rPr>
                <w:rFonts w:cstheme="majorHAnsi"/>
                <w:sz w:val="24"/>
                <w:szCs w:val="24"/>
              </w:rPr>
              <w:t>DeliveryMenInPlanId</w:t>
            </w:r>
            <w:proofErr w:type="spellEnd"/>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w:t>
            </w:r>
            <w:r w:rsidRPr="00B266F0">
              <w:rPr>
                <w:rFonts w:cstheme="majorHAnsi"/>
                <w:sz w:val="24"/>
                <w:szCs w:val="24"/>
              </w:rPr>
              <w:t>nt</w:t>
            </w:r>
            <w:proofErr w:type="spellEnd"/>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w:t>
            </w:r>
            <w:r>
              <w:rPr>
                <w:rFonts w:cstheme="majorHAnsi"/>
                <w:sz w:val="24"/>
                <w:szCs w:val="24"/>
              </w:rPr>
              <w:t>nique id of each delivery men in plan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rPr>
                <w:rFonts w:cstheme="majorHAnsi"/>
                <w:sz w:val="24"/>
                <w:szCs w:val="24"/>
              </w:rPr>
            </w:pPr>
            <w:proofErr w:type="spellStart"/>
            <w:r>
              <w:rPr>
                <w:rFonts w:cstheme="majorHAnsi"/>
                <w:sz w:val="24"/>
                <w:szCs w:val="24"/>
              </w:rPr>
              <w:t>DeliveryMenId</w:t>
            </w:r>
            <w:proofErr w:type="spellEnd"/>
          </w:p>
        </w:tc>
        <w:tc>
          <w:tcPr>
            <w:tcW w:w="3106" w:type="dxa"/>
          </w:tcPr>
          <w:p w:rsidR="00955F12" w:rsidRPr="00B266F0"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45" w:type="dxa"/>
          </w:tcPr>
          <w:p w:rsidR="00955F12" w:rsidRPr="00B266F0" w:rsidRDefault="00955F12" w:rsidP="00955F12">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Delivery men associate with</w:t>
            </w:r>
            <w:r w:rsidRPr="00B266F0">
              <w:rPr>
                <w:rFonts w:cstheme="majorHAnsi"/>
                <w:sz w:val="24"/>
                <w:szCs w:val="24"/>
              </w:rPr>
              <w:t xml:space="preserve"> delivery </w:t>
            </w:r>
            <w:r>
              <w:rPr>
                <w:rFonts w:cstheme="majorHAnsi"/>
                <w:sz w:val="24"/>
                <w:szCs w:val="24"/>
              </w:rPr>
              <w:t>men in plan</w:t>
            </w:r>
          </w:p>
        </w:tc>
      </w:tr>
      <w:tr w:rsidR="00955F1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955F12" w:rsidRPr="00B266F0" w:rsidRDefault="00955F12" w:rsidP="003A2743">
            <w:pPr>
              <w:autoSpaceDE w:val="0"/>
              <w:autoSpaceDN w:val="0"/>
              <w:adjustRightInd w:val="0"/>
              <w:rPr>
                <w:rFonts w:cstheme="majorHAnsi"/>
                <w:sz w:val="24"/>
                <w:szCs w:val="24"/>
              </w:rPr>
            </w:pPr>
            <w:proofErr w:type="spellStart"/>
            <w:r>
              <w:rPr>
                <w:rFonts w:cstheme="majorHAnsi"/>
                <w:sz w:val="24"/>
                <w:szCs w:val="24"/>
              </w:rPr>
              <w:t>PlanId</w:t>
            </w:r>
            <w:proofErr w:type="spellEnd"/>
          </w:p>
        </w:tc>
        <w:tc>
          <w:tcPr>
            <w:tcW w:w="3106"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45" w:type="dxa"/>
          </w:tcPr>
          <w:p w:rsidR="00955F12" w:rsidRPr="00B266F0" w:rsidRDefault="00955F1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Plan associate with delivery men in plan</w:t>
            </w:r>
          </w:p>
        </w:tc>
      </w:tr>
      <w:tr w:rsidR="00955F12"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955F12" w:rsidRDefault="00955F12" w:rsidP="003A2743">
            <w:pPr>
              <w:autoSpaceDE w:val="0"/>
              <w:autoSpaceDN w:val="0"/>
              <w:adjustRightInd w:val="0"/>
              <w:rPr>
                <w:rFonts w:cstheme="majorHAnsi"/>
                <w:sz w:val="24"/>
                <w:szCs w:val="24"/>
              </w:rPr>
            </w:pPr>
            <w:proofErr w:type="spellStart"/>
            <w:r>
              <w:rPr>
                <w:rFonts w:cstheme="majorHAnsi"/>
                <w:sz w:val="24"/>
                <w:szCs w:val="24"/>
              </w:rPr>
              <w:t>AssignedDate</w:t>
            </w:r>
            <w:proofErr w:type="spellEnd"/>
          </w:p>
        </w:tc>
        <w:tc>
          <w:tcPr>
            <w:tcW w:w="3106" w:type="dxa"/>
          </w:tcPr>
          <w:p w:rsidR="00955F12"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45" w:type="dxa"/>
          </w:tcPr>
          <w:p w:rsidR="00955F12" w:rsidRDefault="00955F1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r w:rsidR="00D61B9C">
              <w:rPr>
                <w:rFonts w:cstheme="majorHAnsi"/>
                <w:sz w:val="24"/>
                <w:szCs w:val="24"/>
              </w:rPr>
              <w:t xml:space="preserve"> assign delivery men in plan</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D61B9C" w:rsidRDefault="00D61B9C" w:rsidP="003A2743">
            <w:pPr>
              <w:autoSpaceDE w:val="0"/>
              <w:autoSpaceDN w:val="0"/>
              <w:adjustRightInd w:val="0"/>
              <w:rPr>
                <w:rFonts w:cstheme="majorHAnsi"/>
                <w:sz w:val="24"/>
                <w:szCs w:val="24"/>
              </w:rPr>
            </w:pPr>
            <w:proofErr w:type="spellStart"/>
            <w:r>
              <w:rPr>
                <w:rFonts w:cstheme="majorHAnsi"/>
                <w:sz w:val="24"/>
                <w:szCs w:val="24"/>
              </w:rPr>
              <w:t>EstimateDistance</w:t>
            </w:r>
            <w:proofErr w:type="spellEnd"/>
          </w:p>
        </w:tc>
        <w:tc>
          <w:tcPr>
            <w:tcW w:w="3106" w:type="dxa"/>
          </w:tcPr>
          <w:p w:rsidR="00D61B9C"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double</w:t>
            </w:r>
          </w:p>
        </w:tc>
        <w:tc>
          <w:tcPr>
            <w:tcW w:w="3045" w:type="dxa"/>
          </w:tcPr>
          <w:p w:rsidR="00D61B9C"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Distance is estimated when delivering</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91" w:type="dxa"/>
          </w:tcPr>
          <w:p w:rsidR="00D61B9C" w:rsidRDefault="00D61B9C" w:rsidP="003A2743">
            <w:pPr>
              <w:autoSpaceDE w:val="0"/>
              <w:autoSpaceDN w:val="0"/>
              <w:adjustRightInd w:val="0"/>
              <w:rPr>
                <w:rFonts w:cstheme="majorHAnsi"/>
                <w:sz w:val="24"/>
                <w:szCs w:val="24"/>
              </w:rPr>
            </w:pPr>
            <w:proofErr w:type="spellStart"/>
            <w:r>
              <w:rPr>
                <w:rFonts w:cstheme="majorHAnsi"/>
                <w:sz w:val="24"/>
                <w:szCs w:val="24"/>
              </w:rPr>
              <w:t>EstimateTime</w:t>
            </w:r>
            <w:proofErr w:type="spellEnd"/>
          </w:p>
        </w:tc>
        <w:tc>
          <w:tcPr>
            <w:tcW w:w="3106" w:type="dxa"/>
          </w:tcPr>
          <w:p w:rsidR="00D61B9C"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double</w:t>
            </w:r>
          </w:p>
        </w:tc>
        <w:tc>
          <w:tcPr>
            <w:tcW w:w="3045" w:type="dxa"/>
          </w:tcPr>
          <w:p w:rsidR="00D61B9C"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Time is estimated when delivering</w:t>
            </w:r>
          </w:p>
        </w:tc>
      </w:tr>
    </w:tbl>
    <w:p w:rsidR="00955F12" w:rsidRPr="00B266F0" w:rsidRDefault="00955F12" w:rsidP="00CE0D99">
      <w:pPr>
        <w:rPr>
          <w:sz w:val="24"/>
          <w:szCs w:val="24"/>
        </w:rPr>
      </w:pPr>
    </w:p>
    <w:p w:rsidR="00CE0D99" w:rsidRPr="00B266F0" w:rsidRDefault="00CE0D99" w:rsidP="000022AD">
      <w:pPr>
        <w:pStyle w:val="Heading2"/>
        <w:numPr>
          <w:ilvl w:val="0"/>
          <w:numId w:val="9"/>
        </w:numPr>
      </w:pPr>
      <w:bookmarkStart w:id="18" w:name="_Toc352130177"/>
      <w:r>
        <w:t xml:space="preserve">Delivery </w:t>
      </w:r>
      <w:r w:rsidRPr="00B266F0">
        <w:t>Option</w:t>
      </w:r>
      <w:bookmarkEnd w:id="18"/>
    </w:p>
    <w:tbl>
      <w:tblPr>
        <w:tblStyle w:val="LightList1"/>
        <w:tblW w:w="0" w:type="auto"/>
        <w:tblLook w:val="04A0" w:firstRow="1" w:lastRow="0" w:firstColumn="1" w:lastColumn="0" w:noHBand="0" w:noVBand="1"/>
      </w:tblPr>
      <w:tblGrid>
        <w:gridCol w:w="3091"/>
        <w:gridCol w:w="3106"/>
        <w:gridCol w:w="3045"/>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10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DeliveryOptionId</w:t>
            </w:r>
            <w:proofErr w:type="spellEnd"/>
          </w:p>
        </w:tc>
        <w:tc>
          <w:tcPr>
            <w:tcW w:w="310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delivery option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rPr>
                <w:rFonts w:cstheme="majorHAnsi"/>
                <w:sz w:val="24"/>
                <w:szCs w:val="24"/>
              </w:rPr>
            </w:pPr>
            <w:r w:rsidRPr="00B266F0">
              <w:rPr>
                <w:rFonts w:cstheme="majorHAnsi"/>
                <w:sz w:val="24"/>
                <w:szCs w:val="24"/>
              </w:rPr>
              <w:t>Name</w:t>
            </w:r>
          </w:p>
        </w:tc>
        <w:tc>
          <w:tcPr>
            <w:tcW w:w="310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4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Name of delivery option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Description</w:t>
            </w:r>
          </w:p>
        </w:tc>
        <w:tc>
          <w:tcPr>
            <w:tcW w:w="310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bCs/>
                <w:sz w:val="24"/>
                <w:szCs w:val="24"/>
              </w:rPr>
              <w:t>Describe about delivery option</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lastRenderedPageBreak/>
              <w:t>IsActive</w:t>
            </w:r>
            <w:proofErr w:type="spellEnd"/>
          </w:p>
        </w:tc>
        <w:tc>
          <w:tcPr>
            <w:tcW w:w="310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4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Status of delivery option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1"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Orders</w:t>
            </w:r>
          </w:p>
        </w:tc>
        <w:tc>
          <w:tcPr>
            <w:tcW w:w="3106"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&lt;Order&gt;</w:t>
            </w:r>
          </w:p>
        </w:tc>
        <w:tc>
          <w:tcPr>
            <w:tcW w:w="304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Order associate with </w:t>
            </w:r>
            <w:r w:rsidRPr="00B266F0">
              <w:rPr>
                <w:rFonts w:cstheme="majorHAnsi"/>
                <w:sz w:val="24"/>
                <w:szCs w:val="24"/>
              </w:rPr>
              <w:t>delivery option</w:t>
            </w:r>
          </w:p>
        </w:tc>
      </w:tr>
    </w:tbl>
    <w:p w:rsidR="00CE0D99" w:rsidRPr="00B266F0" w:rsidRDefault="00CE0D99" w:rsidP="00CE0D99">
      <w:pPr>
        <w:rPr>
          <w:sz w:val="24"/>
          <w:szCs w:val="24"/>
        </w:rPr>
      </w:pPr>
    </w:p>
    <w:p w:rsidR="00CE0D99" w:rsidRPr="00B266F0" w:rsidRDefault="00CE0D99" w:rsidP="000022AD">
      <w:pPr>
        <w:pStyle w:val="Heading2"/>
        <w:numPr>
          <w:ilvl w:val="0"/>
          <w:numId w:val="9"/>
        </w:numPr>
      </w:pPr>
      <w:bookmarkStart w:id="19" w:name="_Toc352130178"/>
      <w:r w:rsidRPr="00B266F0">
        <w:t>D</w:t>
      </w:r>
      <w:r w:rsidR="00D61B9C">
        <w:t>elivery Type</w:t>
      </w:r>
      <w:bookmarkEnd w:id="19"/>
    </w:p>
    <w:tbl>
      <w:tblPr>
        <w:tblStyle w:val="LightList1"/>
        <w:tblW w:w="0" w:type="auto"/>
        <w:tblLook w:val="04A0" w:firstRow="1" w:lastRow="0" w:firstColumn="1" w:lastColumn="0" w:noHBand="0" w:noVBand="1"/>
      </w:tblPr>
      <w:tblGrid>
        <w:gridCol w:w="3073"/>
        <w:gridCol w:w="3221"/>
        <w:gridCol w:w="3043"/>
      </w:tblGrid>
      <w:tr w:rsidR="00CE0D99" w:rsidRPr="00B266F0" w:rsidTr="00D61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22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43"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D61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D61B9C" w:rsidP="00CE0D99">
            <w:pPr>
              <w:autoSpaceDE w:val="0"/>
              <w:autoSpaceDN w:val="0"/>
              <w:adjustRightInd w:val="0"/>
              <w:rPr>
                <w:rFonts w:cstheme="majorHAnsi"/>
                <w:sz w:val="24"/>
                <w:szCs w:val="24"/>
              </w:rPr>
            </w:pPr>
            <w:proofErr w:type="spellStart"/>
            <w:r>
              <w:rPr>
                <w:rFonts w:cstheme="majorHAnsi"/>
                <w:sz w:val="24"/>
                <w:szCs w:val="24"/>
              </w:rPr>
              <w:t>DeliveryTypeId</w:t>
            </w:r>
            <w:proofErr w:type="spellEnd"/>
          </w:p>
        </w:tc>
        <w:tc>
          <w:tcPr>
            <w:tcW w:w="322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43" w:type="dxa"/>
          </w:tcPr>
          <w:p w:rsidR="00CE0D99" w:rsidRPr="00B266F0" w:rsidRDefault="00CE0D99" w:rsidP="00D61B9C">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 xml:space="preserve">Unique id of each </w:t>
            </w:r>
            <w:r w:rsidR="00D61B9C">
              <w:rPr>
                <w:rFonts w:cstheme="majorHAnsi"/>
                <w:sz w:val="24"/>
                <w:szCs w:val="24"/>
              </w:rPr>
              <w:t>delivery type</w:t>
            </w:r>
          </w:p>
        </w:tc>
      </w:tr>
      <w:tr w:rsidR="00CE0D99" w:rsidRPr="00B266F0" w:rsidTr="00D61B9C">
        <w:tc>
          <w:tcPr>
            <w:cnfStyle w:val="001000000000" w:firstRow="0" w:lastRow="0" w:firstColumn="1" w:lastColumn="0" w:oddVBand="0" w:evenVBand="0" w:oddHBand="0" w:evenHBand="0" w:firstRowFirstColumn="0" w:firstRowLastColumn="0" w:lastRowFirstColumn="0" w:lastRowLastColumn="0"/>
            <w:tcW w:w="3073" w:type="dxa"/>
          </w:tcPr>
          <w:p w:rsidR="00CE0D99" w:rsidRPr="00B266F0" w:rsidRDefault="00D61B9C" w:rsidP="00CE0D99">
            <w:pPr>
              <w:autoSpaceDE w:val="0"/>
              <w:autoSpaceDN w:val="0"/>
              <w:adjustRightInd w:val="0"/>
              <w:rPr>
                <w:rFonts w:cstheme="majorHAnsi"/>
                <w:sz w:val="24"/>
                <w:szCs w:val="24"/>
              </w:rPr>
            </w:pPr>
            <w:proofErr w:type="spellStart"/>
            <w:r>
              <w:rPr>
                <w:rFonts w:cstheme="majorHAnsi"/>
                <w:sz w:val="24"/>
                <w:szCs w:val="24"/>
              </w:rPr>
              <w:t>DeliveryName</w:t>
            </w:r>
            <w:proofErr w:type="spellEnd"/>
          </w:p>
        </w:tc>
        <w:tc>
          <w:tcPr>
            <w:tcW w:w="3221" w:type="dxa"/>
          </w:tcPr>
          <w:p w:rsidR="00CE0D99" w:rsidRPr="00B266F0" w:rsidRDefault="00D61B9C"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43" w:type="dxa"/>
          </w:tcPr>
          <w:p w:rsidR="00CE0D99" w:rsidRPr="00B266F0" w:rsidRDefault="00D61B9C"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delivery type</w:t>
            </w:r>
          </w:p>
        </w:tc>
      </w:tr>
    </w:tbl>
    <w:p w:rsidR="00CE0D99" w:rsidRDefault="00CE0D99" w:rsidP="00CE0D99">
      <w:pPr>
        <w:rPr>
          <w:rFonts w:cstheme="majorHAnsi"/>
          <w:sz w:val="24"/>
          <w:szCs w:val="24"/>
        </w:rPr>
      </w:pPr>
    </w:p>
    <w:p w:rsidR="00D61B9C" w:rsidRPr="00B266F0" w:rsidRDefault="00D61B9C" w:rsidP="000022AD">
      <w:pPr>
        <w:pStyle w:val="Heading2"/>
        <w:numPr>
          <w:ilvl w:val="0"/>
          <w:numId w:val="9"/>
        </w:numPr>
      </w:pPr>
      <w:bookmarkStart w:id="20" w:name="_Toc352130179"/>
      <w:r w:rsidRPr="00B266F0">
        <w:t>District</w:t>
      </w:r>
      <w:bookmarkEnd w:id="20"/>
    </w:p>
    <w:tbl>
      <w:tblPr>
        <w:tblStyle w:val="LightList1"/>
        <w:tblW w:w="0" w:type="auto"/>
        <w:tblLook w:val="04A0" w:firstRow="1" w:lastRow="0" w:firstColumn="1" w:lastColumn="0" w:noHBand="0" w:noVBand="1"/>
      </w:tblPr>
      <w:tblGrid>
        <w:gridCol w:w="3073"/>
        <w:gridCol w:w="3221"/>
        <w:gridCol w:w="3043"/>
      </w:tblGrid>
      <w:tr w:rsidR="00D61B9C"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rPr>
                <w:rFonts w:cstheme="majorHAnsi"/>
                <w:color w:val="auto"/>
                <w:sz w:val="24"/>
                <w:szCs w:val="24"/>
              </w:rPr>
            </w:pPr>
            <w:r w:rsidRPr="00B266F0">
              <w:rPr>
                <w:rFonts w:cstheme="majorHAnsi"/>
                <w:sz w:val="24"/>
                <w:szCs w:val="24"/>
              </w:rPr>
              <w:t>Field</w:t>
            </w:r>
          </w:p>
        </w:tc>
        <w:tc>
          <w:tcPr>
            <w:tcW w:w="3105" w:type="dxa"/>
          </w:tcPr>
          <w:p w:rsidR="00D61B9C" w:rsidRPr="00B266F0" w:rsidRDefault="00D61B9C"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56" w:type="dxa"/>
          </w:tcPr>
          <w:p w:rsidR="00D61B9C" w:rsidRPr="00B266F0" w:rsidRDefault="00D61B9C"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sidRPr="00B266F0">
              <w:rPr>
                <w:rFonts w:cstheme="majorHAnsi"/>
                <w:sz w:val="24"/>
                <w:szCs w:val="24"/>
              </w:rPr>
              <w:t>DistrictId</w:t>
            </w:r>
            <w:proofErr w:type="spellEnd"/>
          </w:p>
        </w:tc>
        <w:tc>
          <w:tcPr>
            <w:tcW w:w="3105"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Unique id of each 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sidRPr="00B266F0">
              <w:rPr>
                <w:rFonts w:cstheme="majorHAnsi"/>
                <w:sz w:val="24"/>
                <w:szCs w:val="24"/>
              </w:rPr>
              <w:t>CityProvinceId</w:t>
            </w:r>
            <w:proofErr w:type="spellEnd"/>
          </w:p>
        </w:tc>
        <w:tc>
          <w:tcPr>
            <w:tcW w:w="3105"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Unique id of each City/Province</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Name</w:t>
            </w:r>
          </w:p>
        </w:tc>
        <w:tc>
          <w:tcPr>
            <w:tcW w:w="3105"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Name of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105"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sidRPr="00B266F0">
              <w:rPr>
                <w:rFonts w:cstheme="majorHAnsi"/>
                <w:sz w:val="24"/>
                <w:szCs w:val="24"/>
              </w:rPr>
              <w:t>CityProvince</w:t>
            </w:r>
            <w:proofErr w:type="spellEnd"/>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CityProvince</w:t>
            </w:r>
            <w:proofErr w:type="spellEnd"/>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City/province associate with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proofErr w:type="spellStart"/>
            <w:r>
              <w:rPr>
                <w:rFonts w:cstheme="majorHAnsi"/>
                <w:sz w:val="24"/>
                <w:szCs w:val="24"/>
              </w:rPr>
              <w:t>CustomerAddresses</w:t>
            </w:r>
            <w:proofErr w:type="spellEnd"/>
          </w:p>
        </w:tc>
        <w:tc>
          <w:tcPr>
            <w:tcW w:w="3105" w:type="dxa"/>
          </w:tcPr>
          <w:p w:rsidR="00D61B9C" w:rsidRPr="00B266F0" w:rsidRDefault="00D61B9C"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6672A7">
              <w:rPr>
                <w:rFonts w:cstheme="majorHAnsi"/>
                <w:sz w:val="24"/>
                <w:szCs w:val="24"/>
              </w:rPr>
              <w:t xml:space="preserve">virtual </w:t>
            </w:r>
            <w:proofErr w:type="spellStart"/>
            <w:r w:rsidRPr="006672A7">
              <w:rPr>
                <w:rFonts w:cstheme="majorHAnsi"/>
                <w:sz w:val="24"/>
                <w:szCs w:val="24"/>
              </w:rPr>
              <w:t>ICollection</w:t>
            </w:r>
            <w:proofErr w:type="spellEnd"/>
            <w:r w:rsidRPr="006672A7">
              <w:rPr>
                <w:rFonts w:cstheme="majorHAnsi"/>
                <w:sz w:val="24"/>
                <w:szCs w:val="24"/>
              </w:rPr>
              <w:t>&lt;</w:t>
            </w:r>
            <w:proofErr w:type="spellStart"/>
            <w:r w:rsidRPr="006672A7">
              <w:rPr>
                <w:rFonts w:cstheme="majorHAnsi"/>
                <w:sz w:val="24"/>
                <w:szCs w:val="24"/>
              </w:rPr>
              <w:t>CustomerAddress</w:t>
            </w:r>
            <w:proofErr w:type="spellEnd"/>
            <w:r w:rsidRPr="006672A7">
              <w:rPr>
                <w:rFonts w:cstheme="majorHAnsi"/>
                <w:sz w:val="24"/>
                <w:szCs w:val="24"/>
              </w:rPr>
              <w:t>&gt;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Customer Address</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Hubs</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6672A7">
              <w:rPr>
                <w:rFonts w:cstheme="majorHAnsi"/>
                <w:sz w:val="24"/>
                <w:szCs w:val="24"/>
              </w:rPr>
              <w:t xml:space="preserve">virtual </w:t>
            </w:r>
            <w:proofErr w:type="spellStart"/>
            <w:r w:rsidRPr="006672A7">
              <w:rPr>
                <w:rFonts w:cstheme="majorHAnsi"/>
                <w:sz w:val="24"/>
                <w:szCs w:val="24"/>
              </w:rPr>
              <w:t>ICollection</w:t>
            </w:r>
            <w:proofErr w:type="spellEnd"/>
            <w:r w:rsidRPr="006672A7">
              <w:rPr>
                <w:rFonts w:cstheme="majorHAnsi"/>
                <w:sz w:val="24"/>
                <w:szCs w:val="24"/>
              </w:rPr>
              <w:t>&lt;</w:t>
            </w:r>
            <w:r>
              <w:rPr>
                <w:rFonts w:cstheme="majorHAnsi"/>
                <w:sz w:val="24"/>
                <w:szCs w:val="24"/>
              </w:rPr>
              <w:t>Hub</w:t>
            </w:r>
            <w:r w:rsidRPr="006672A7">
              <w:rPr>
                <w:rFonts w:cstheme="majorHAnsi"/>
                <w:sz w:val="24"/>
                <w:szCs w:val="24"/>
              </w:rPr>
              <w:t>&gt;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Hubs</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Pr>
                <w:rFonts w:cstheme="majorHAnsi"/>
                <w:sz w:val="24"/>
                <w:szCs w:val="24"/>
              </w:rPr>
              <w:t>Orders</w:t>
            </w:r>
          </w:p>
        </w:tc>
        <w:tc>
          <w:tcPr>
            <w:tcW w:w="3105" w:type="dxa"/>
          </w:tcPr>
          <w:p w:rsidR="00D61B9C" w:rsidRPr="00B266F0" w:rsidRDefault="00D61B9C"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6672A7">
              <w:rPr>
                <w:rFonts w:cstheme="majorHAnsi"/>
                <w:sz w:val="24"/>
                <w:szCs w:val="24"/>
              </w:rPr>
              <w:t xml:space="preserve">virtual </w:t>
            </w:r>
            <w:proofErr w:type="spellStart"/>
            <w:r w:rsidRPr="006672A7">
              <w:rPr>
                <w:rFonts w:cstheme="majorHAnsi"/>
                <w:sz w:val="24"/>
                <w:szCs w:val="24"/>
              </w:rPr>
              <w:t>ICollection</w:t>
            </w:r>
            <w:proofErr w:type="spellEnd"/>
            <w:r w:rsidRPr="006672A7">
              <w:rPr>
                <w:rFonts w:cstheme="majorHAnsi"/>
                <w:sz w:val="24"/>
                <w:szCs w:val="24"/>
              </w:rPr>
              <w:t>&lt;</w:t>
            </w:r>
            <w:r>
              <w:rPr>
                <w:rFonts w:cstheme="majorHAnsi"/>
                <w:sz w:val="24"/>
                <w:szCs w:val="24"/>
              </w:rPr>
              <w:t>Order</w:t>
            </w:r>
            <w:r w:rsidRPr="006672A7">
              <w:rPr>
                <w:rFonts w:cstheme="majorHAnsi"/>
                <w:sz w:val="24"/>
                <w:szCs w:val="24"/>
              </w:rPr>
              <w:t>&gt;</w:t>
            </w:r>
          </w:p>
        </w:tc>
        <w:tc>
          <w:tcPr>
            <w:tcW w:w="3056" w:type="dxa"/>
          </w:tcPr>
          <w:p w:rsidR="00D61B9C" w:rsidRPr="00B266F0" w:rsidRDefault="00D61B9C" w:rsidP="003A274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Order</w:t>
            </w:r>
            <w:r w:rsidRPr="00B266F0">
              <w:rPr>
                <w:sz w:val="24"/>
                <w:szCs w:val="24"/>
              </w:rPr>
              <w:t xml:space="preserve"> associate with </w:t>
            </w:r>
            <w:r>
              <w:rPr>
                <w:rFonts w:cstheme="majorHAnsi"/>
                <w:sz w:val="24"/>
                <w:szCs w:val="24"/>
              </w:rPr>
              <w:t>D</w:t>
            </w:r>
            <w:r w:rsidRPr="00B266F0">
              <w:rPr>
                <w:rFonts w:cstheme="majorHAnsi"/>
                <w:sz w:val="24"/>
                <w:szCs w:val="24"/>
              </w:rPr>
              <w:t>istrict</w:t>
            </w:r>
          </w:p>
        </w:tc>
      </w:tr>
      <w:tr w:rsidR="00D61B9C"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Pr="00B266F0" w:rsidRDefault="00D61B9C" w:rsidP="003A2743">
            <w:pPr>
              <w:autoSpaceDE w:val="0"/>
              <w:autoSpaceDN w:val="0"/>
              <w:adjustRightInd w:val="0"/>
              <w:rPr>
                <w:rFonts w:cstheme="majorHAnsi"/>
                <w:sz w:val="24"/>
                <w:szCs w:val="24"/>
              </w:rPr>
            </w:pPr>
            <w:r w:rsidRPr="00B266F0">
              <w:rPr>
                <w:rFonts w:cstheme="majorHAnsi"/>
                <w:sz w:val="24"/>
                <w:szCs w:val="24"/>
              </w:rPr>
              <w:t>Wards</w:t>
            </w:r>
          </w:p>
        </w:tc>
        <w:tc>
          <w:tcPr>
            <w:tcW w:w="3105" w:type="dxa"/>
          </w:tcPr>
          <w:p w:rsidR="00D61B9C" w:rsidRPr="00B266F0" w:rsidRDefault="00D61B9C"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&lt;Ward&gt;</w:t>
            </w:r>
          </w:p>
        </w:tc>
        <w:tc>
          <w:tcPr>
            <w:tcW w:w="3056" w:type="dxa"/>
          </w:tcPr>
          <w:p w:rsidR="00D61B9C" w:rsidRPr="00B266F0" w:rsidRDefault="00D61B9C"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Ward associate with </w:t>
            </w:r>
            <w:r>
              <w:rPr>
                <w:rFonts w:cstheme="majorHAnsi"/>
                <w:sz w:val="24"/>
                <w:szCs w:val="24"/>
              </w:rPr>
              <w:t>D</w:t>
            </w:r>
            <w:r w:rsidRPr="00B266F0">
              <w:rPr>
                <w:rFonts w:cstheme="majorHAnsi"/>
                <w:sz w:val="24"/>
                <w:szCs w:val="24"/>
              </w:rPr>
              <w:t>istrict</w:t>
            </w:r>
          </w:p>
        </w:tc>
      </w:tr>
    </w:tbl>
    <w:p w:rsidR="00D61B9C" w:rsidRPr="00B266F0" w:rsidRDefault="00D61B9C" w:rsidP="00D61B9C">
      <w:pPr>
        <w:rPr>
          <w:rFonts w:cstheme="majorHAnsi"/>
          <w:sz w:val="24"/>
          <w:szCs w:val="24"/>
        </w:rPr>
      </w:pPr>
    </w:p>
    <w:p w:rsidR="00D61B9C" w:rsidRPr="00B266F0" w:rsidRDefault="00D61B9C" w:rsidP="00CE0D99">
      <w:pPr>
        <w:rPr>
          <w:rFonts w:cstheme="majorHAnsi"/>
          <w:sz w:val="24"/>
          <w:szCs w:val="24"/>
        </w:rPr>
      </w:pPr>
    </w:p>
    <w:p w:rsidR="00CE0D99" w:rsidRPr="00B266F0" w:rsidRDefault="00CE0D99" w:rsidP="000022AD">
      <w:pPr>
        <w:pStyle w:val="Heading2"/>
        <w:numPr>
          <w:ilvl w:val="0"/>
          <w:numId w:val="9"/>
        </w:numPr>
      </w:pPr>
      <w:bookmarkStart w:id="21" w:name="_Toc352130180"/>
      <w:r>
        <w:lastRenderedPageBreak/>
        <w:t>Hub</w:t>
      </w:r>
      <w:bookmarkEnd w:id="21"/>
    </w:p>
    <w:tbl>
      <w:tblPr>
        <w:tblStyle w:val="LightList1"/>
        <w:tblW w:w="0" w:type="auto"/>
        <w:tblLook w:val="04A0" w:firstRow="1" w:lastRow="0" w:firstColumn="1" w:lastColumn="0" w:noHBand="0" w:noVBand="1"/>
      </w:tblPr>
      <w:tblGrid>
        <w:gridCol w:w="3081"/>
        <w:gridCol w:w="3105"/>
        <w:gridCol w:w="3056"/>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10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56"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proofErr w:type="spellStart"/>
            <w:r>
              <w:rPr>
                <w:rFonts w:cstheme="majorHAnsi"/>
                <w:sz w:val="24"/>
                <w:szCs w:val="24"/>
              </w:rPr>
              <w:t>Hub</w:t>
            </w:r>
            <w:r w:rsidRPr="00B266F0">
              <w:rPr>
                <w:rFonts w:cstheme="majorHAnsi"/>
                <w:sz w:val="24"/>
                <w:szCs w:val="24"/>
              </w:rPr>
              <w:t>Id</w:t>
            </w:r>
            <w:proofErr w:type="spellEnd"/>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Name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each 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Address</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Address and street name</w:t>
            </w:r>
            <w:r>
              <w:rPr>
                <w:sz w:val="24"/>
                <w:szCs w:val="24"/>
              </w:rPr>
              <w:t xml:space="preserve"> of each 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proofErr w:type="spellStart"/>
            <w:r w:rsidRPr="00B266F0">
              <w:rPr>
                <w:sz w:val="24"/>
                <w:szCs w:val="24"/>
              </w:rPr>
              <w:t>WardId</w:t>
            </w:r>
            <w:proofErr w:type="spellEnd"/>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w:t>
            </w:r>
            <w:proofErr w:type="spellStart"/>
            <w:r w:rsidRPr="00E3064D">
              <w:rPr>
                <w:sz w:val="24"/>
                <w:szCs w:val="24"/>
              </w:rPr>
              <w:t>int</w:t>
            </w:r>
            <w:proofErr w:type="spellEnd"/>
            <w:r w:rsidRPr="00E3064D">
              <w:rPr>
                <w:sz w:val="24"/>
                <w:szCs w:val="24"/>
              </w:rPr>
              <w:t>&gt;</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ID of Ward associate with </w:t>
            </w:r>
            <w:r>
              <w:rPr>
                <w:sz w:val="24"/>
                <w:szCs w:val="24"/>
              </w:rPr>
              <w:t>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proofErr w:type="spellStart"/>
            <w:r>
              <w:rPr>
                <w:sz w:val="24"/>
                <w:szCs w:val="24"/>
              </w:rPr>
              <w:t>DistrictId</w:t>
            </w:r>
            <w:proofErr w:type="spellEnd"/>
          </w:p>
        </w:tc>
        <w:tc>
          <w:tcPr>
            <w:tcW w:w="3105" w:type="dxa"/>
          </w:tcPr>
          <w:p w:rsidR="00CE0D99" w:rsidRPr="00E3064D"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of district in each 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Latitude</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&lt;decimal&gt;</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Latitude of each Customer Address in the map</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rPr>
                <w:sz w:val="24"/>
                <w:szCs w:val="24"/>
              </w:rPr>
            </w:pPr>
            <w:r>
              <w:rPr>
                <w:sz w:val="24"/>
                <w:szCs w:val="24"/>
              </w:rPr>
              <w:t>Longitude</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E3064D">
              <w:rPr>
                <w:sz w:val="24"/>
                <w:szCs w:val="24"/>
              </w:rPr>
              <w:t>Nullable</w:t>
            </w:r>
            <w:proofErr w:type="spellEnd"/>
            <w:r w:rsidRPr="00E3064D">
              <w:rPr>
                <w:sz w:val="24"/>
                <w:szCs w:val="24"/>
              </w:rPr>
              <w:t>&lt;decimal&gt;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Longitude of each Customer Address in the map</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Hub</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CE0D99" w:rsidRDefault="00CE0D99" w:rsidP="00CE0D99">
            <w:pPr>
              <w:tabs>
                <w:tab w:val="left" w:pos="951"/>
              </w:tabs>
              <w:rPr>
                <w:sz w:val="24"/>
                <w:szCs w:val="24"/>
              </w:rPr>
            </w:pPr>
            <w:r>
              <w:rPr>
                <w:sz w:val="24"/>
                <w:szCs w:val="24"/>
              </w:rPr>
              <w:t>District</w:t>
            </w:r>
          </w:p>
        </w:tc>
        <w:tc>
          <w:tcPr>
            <w:tcW w:w="310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sidRPr="00B266F0">
              <w:rPr>
                <w:sz w:val="24"/>
                <w:szCs w:val="24"/>
              </w:rPr>
              <w:t xml:space="preserve">virtual </w:t>
            </w:r>
            <w:r>
              <w:rPr>
                <w:sz w:val="24"/>
                <w:szCs w:val="24"/>
              </w:rPr>
              <w:t>District</w:t>
            </w:r>
          </w:p>
        </w:tc>
        <w:tc>
          <w:tcPr>
            <w:tcW w:w="3056"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District</w:t>
            </w:r>
            <w:r w:rsidRPr="00B266F0">
              <w:rPr>
                <w:sz w:val="24"/>
                <w:szCs w:val="24"/>
              </w:rPr>
              <w:t xml:space="preserve"> associates with </w:t>
            </w:r>
            <w:r>
              <w:rPr>
                <w:sz w:val="24"/>
                <w:szCs w:val="24"/>
              </w:rPr>
              <w:t>Hub</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81" w:type="dxa"/>
          </w:tcPr>
          <w:p w:rsidR="00CE0D99" w:rsidRDefault="00CE0D99" w:rsidP="00CE0D99">
            <w:pPr>
              <w:tabs>
                <w:tab w:val="left" w:pos="951"/>
              </w:tabs>
              <w:rPr>
                <w:sz w:val="24"/>
                <w:szCs w:val="24"/>
              </w:rPr>
            </w:pPr>
            <w:r>
              <w:rPr>
                <w:sz w:val="24"/>
                <w:szCs w:val="24"/>
              </w:rPr>
              <w:t>Ward</w:t>
            </w:r>
          </w:p>
        </w:tc>
        <w:tc>
          <w:tcPr>
            <w:tcW w:w="310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sidRPr="00B266F0">
              <w:rPr>
                <w:sz w:val="24"/>
                <w:szCs w:val="24"/>
              </w:rPr>
              <w:t xml:space="preserve">virtual </w:t>
            </w:r>
            <w:r>
              <w:rPr>
                <w:sz w:val="24"/>
                <w:szCs w:val="24"/>
              </w:rPr>
              <w:t>Ward</w:t>
            </w:r>
          </w:p>
        </w:tc>
        <w:tc>
          <w:tcPr>
            <w:tcW w:w="3056"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Ward</w:t>
            </w:r>
            <w:r w:rsidRPr="00B266F0">
              <w:rPr>
                <w:sz w:val="24"/>
                <w:szCs w:val="24"/>
              </w:rPr>
              <w:t xml:space="preserve"> associates with </w:t>
            </w:r>
            <w:r>
              <w:rPr>
                <w:sz w:val="24"/>
                <w:szCs w:val="24"/>
              </w:rPr>
              <w:t>Hub</w:t>
            </w:r>
          </w:p>
        </w:tc>
      </w:tr>
      <w:tr w:rsidR="00D61B9C"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D61B9C" w:rsidRDefault="00D61B9C" w:rsidP="00CE0D99">
            <w:pPr>
              <w:tabs>
                <w:tab w:val="left" w:pos="951"/>
              </w:tabs>
              <w:rPr>
                <w:sz w:val="24"/>
                <w:szCs w:val="24"/>
              </w:rPr>
            </w:pPr>
            <w:proofErr w:type="spellStart"/>
            <w:r>
              <w:rPr>
                <w:sz w:val="24"/>
                <w:szCs w:val="24"/>
              </w:rPr>
              <w:t>HubCategoryId</w:t>
            </w:r>
            <w:proofErr w:type="spellEnd"/>
          </w:p>
        </w:tc>
        <w:tc>
          <w:tcPr>
            <w:tcW w:w="3105" w:type="dxa"/>
          </w:tcPr>
          <w:p w:rsidR="00D61B9C" w:rsidRPr="00B266F0" w:rsidRDefault="00D61B9C" w:rsidP="00CE0D9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int</w:t>
            </w:r>
            <w:proofErr w:type="spellEnd"/>
          </w:p>
        </w:tc>
        <w:tc>
          <w:tcPr>
            <w:tcW w:w="3056" w:type="dxa"/>
          </w:tcPr>
          <w:p w:rsidR="00D61B9C" w:rsidRDefault="00D61B9C"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 Category associates with Hub</w:t>
            </w:r>
          </w:p>
        </w:tc>
      </w:tr>
    </w:tbl>
    <w:p w:rsidR="00CE0D99" w:rsidRDefault="00CE0D99" w:rsidP="00CE0D99">
      <w:pPr>
        <w:rPr>
          <w:rFonts w:cstheme="majorHAnsi"/>
          <w:sz w:val="24"/>
          <w:szCs w:val="24"/>
        </w:rPr>
      </w:pPr>
    </w:p>
    <w:p w:rsidR="008760C0" w:rsidRPr="00B266F0" w:rsidRDefault="008760C0" w:rsidP="000022AD">
      <w:pPr>
        <w:pStyle w:val="Heading2"/>
        <w:numPr>
          <w:ilvl w:val="0"/>
          <w:numId w:val="9"/>
        </w:numPr>
      </w:pPr>
      <w:bookmarkStart w:id="22" w:name="_Toc352130181"/>
      <w:r>
        <w:t>Hub Category</w:t>
      </w:r>
      <w:bookmarkEnd w:id="22"/>
    </w:p>
    <w:tbl>
      <w:tblPr>
        <w:tblStyle w:val="LightList1"/>
        <w:tblW w:w="0" w:type="auto"/>
        <w:tblLook w:val="04A0" w:firstRow="1" w:lastRow="0" w:firstColumn="1" w:lastColumn="0" w:noHBand="0" w:noVBand="1"/>
      </w:tblPr>
      <w:tblGrid>
        <w:gridCol w:w="3102"/>
        <w:gridCol w:w="3055"/>
        <w:gridCol w:w="3085"/>
      </w:tblGrid>
      <w:tr w:rsidR="008760C0"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rPr>
                <w:rFonts w:cstheme="majorHAnsi"/>
                <w:color w:val="auto"/>
                <w:sz w:val="24"/>
                <w:szCs w:val="24"/>
              </w:rPr>
            </w:pPr>
            <w:r w:rsidRPr="00B266F0">
              <w:rPr>
                <w:rFonts w:cstheme="majorHAnsi"/>
                <w:sz w:val="24"/>
                <w:szCs w:val="24"/>
              </w:rPr>
              <w:t>Field</w:t>
            </w:r>
          </w:p>
        </w:tc>
        <w:tc>
          <w:tcPr>
            <w:tcW w:w="3055" w:type="dxa"/>
          </w:tcPr>
          <w:p w:rsidR="008760C0" w:rsidRPr="00B266F0" w:rsidRDefault="008760C0"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8760C0" w:rsidRPr="00B266F0" w:rsidRDefault="008760C0"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760C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proofErr w:type="spellStart"/>
            <w:r>
              <w:rPr>
                <w:rFonts w:cstheme="majorHAnsi"/>
                <w:sz w:val="24"/>
                <w:szCs w:val="24"/>
              </w:rPr>
              <w:t>HubCategoryId</w:t>
            </w:r>
            <w:proofErr w:type="spellEnd"/>
          </w:p>
        </w:tc>
        <w:tc>
          <w:tcPr>
            <w:tcW w:w="305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8760C0" w:rsidRPr="00B266F0" w:rsidRDefault="008760C0" w:rsidP="008760C0">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Hub Category</w:t>
            </w:r>
          </w:p>
        </w:tc>
      </w:tr>
      <w:tr w:rsidR="008760C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proofErr w:type="spellStart"/>
            <w:r>
              <w:rPr>
                <w:rFonts w:cstheme="majorHAnsi"/>
                <w:sz w:val="24"/>
                <w:szCs w:val="24"/>
              </w:rPr>
              <w:t>HubName</w:t>
            </w:r>
            <w:proofErr w:type="spellEnd"/>
          </w:p>
        </w:tc>
        <w:tc>
          <w:tcPr>
            <w:tcW w:w="3055" w:type="dxa"/>
          </w:tcPr>
          <w:p w:rsidR="008760C0" w:rsidRPr="00B266F0" w:rsidRDefault="008760C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760C0" w:rsidRPr="00B266F0" w:rsidRDefault="008760C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Name of hub</w:t>
            </w:r>
          </w:p>
        </w:tc>
      </w:tr>
      <w:tr w:rsidR="008760C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760C0" w:rsidRPr="00B266F0" w:rsidRDefault="008760C0" w:rsidP="003A2743">
            <w:pPr>
              <w:autoSpaceDE w:val="0"/>
              <w:autoSpaceDN w:val="0"/>
              <w:adjustRightInd w:val="0"/>
              <w:rPr>
                <w:rFonts w:cstheme="majorHAnsi"/>
                <w:sz w:val="24"/>
                <w:szCs w:val="24"/>
              </w:rPr>
            </w:pPr>
            <w:proofErr w:type="spellStart"/>
            <w:r>
              <w:rPr>
                <w:rFonts w:cstheme="majorHAnsi"/>
                <w:sz w:val="24"/>
                <w:szCs w:val="24"/>
              </w:rPr>
              <w:t>isActive</w:t>
            </w:r>
            <w:proofErr w:type="spellEnd"/>
          </w:p>
        </w:tc>
        <w:tc>
          <w:tcPr>
            <w:tcW w:w="305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bool</w:t>
            </w:r>
            <w:proofErr w:type="spellEnd"/>
          </w:p>
        </w:tc>
        <w:tc>
          <w:tcPr>
            <w:tcW w:w="3085" w:type="dxa"/>
          </w:tcPr>
          <w:p w:rsidR="008760C0" w:rsidRPr="00B266F0" w:rsidRDefault="008760C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Hub is Active/</w:t>
            </w:r>
            <w:proofErr w:type="spellStart"/>
            <w:r>
              <w:rPr>
                <w:rFonts w:cstheme="majorHAnsi"/>
                <w:sz w:val="24"/>
                <w:szCs w:val="24"/>
              </w:rPr>
              <w:t>Deactive</w:t>
            </w:r>
            <w:proofErr w:type="spellEnd"/>
          </w:p>
        </w:tc>
      </w:tr>
    </w:tbl>
    <w:p w:rsidR="008760C0" w:rsidRPr="00B266F0" w:rsidRDefault="008760C0" w:rsidP="00CE0D99">
      <w:pPr>
        <w:rPr>
          <w:rFonts w:cstheme="majorHAnsi"/>
          <w:sz w:val="24"/>
          <w:szCs w:val="24"/>
        </w:rPr>
      </w:pPr>
    </w:p>
    <w:p w:rsidR="00CE0D99" w:rsidRPr="00B266F0" w:rsidRDefault="00CE0D99" w:rsidP="000022AD">
      <w:pPr>
        <w:pStyle w:val="Heading2"/>
        <w:numPr>
          <w:ilvl w:val="0"/>
          <w:numId w:val="9"/>
        </w:numPr>
      </w:pPr>
      <w:bookmarkStart w:id="23" w:name="_Toc352130182"/>
      <w:r w:rsidRPr="00B266F0">
        <w:t>Item</w:t>
      </w:r>
      <w:bookmarkEnd w:id="23"/>
    </w:p>
    <w:tbl>
      <w:tblPr>
        <w:tblStyle w:val="LightList1"/>
        <w:tblW w:w="0" w:type="auto"/>
        <w:tblLook w:val="04A0" w:firstRow="1" w:lastRow="0" w:firstColumn="1" w:lastColumn="0" w:noHBand="0" w:noVBand="1"/>
      </w:tblPr>
      <w:tblGrid>
        <w:gridCol w:w="3102"/>
        <w:gridCol w:w="3055"/>
        <w:gridCol w:w="3085"/>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05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lastRenderedPageBreak/>
              <w:t>ItemId</w:t>
            </w:r>
            <w:proofErr w:type="spellEnd"/>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item</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OrderId</w:t>
            </w:r>
            <w:proofErr w:type="spellEnd"/>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Unique id of each order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Name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Name of items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Quantity</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Quantity of each item</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IsFragile</w:t>
            </w:r>
            <w:proofErr w:type="spellEnd"/>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It is fragile or not?</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HasHighValue</w:t>
            </w:r>
            <w:proofErr w:type="spellEnd"/>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It has high value or not?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Size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Size of item</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Weight</w:t>
            </w:r>
          </w:p>
        </w:tc>
        <w:tc>
          <w:tcPr>
            <w:tcW w:w="305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Weight of item</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Note</w:t>
            </w:r>
          </w:p>
        </w:tc>
        <w:tc>
          <w:tcPr>
            <w:tcW w:w="305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Comment about items</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102"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w:t>
            </w:r>
          </w:p>
        </w:tc>
        <w:tc>
          <w:tcPr>
            <w:tcW w:w="3055"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Order</w:t>
            </w:r>
          </w:p>
        </w:tc>
        <w:tc>
          <w:tcPr>
            <w:tcW w:w="3085"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Order associate with item</w:t>
            </w:r>
          </w:p>
        </w:tc>
      </w:tr>
    </w:tbl>
    <w:p w:rsidR="00CE0D99" w:rsidRDefault="00CE0D99" w:rsidP="00CE0D99">
      <w:pPr>
        <w:rPr>
          <w:rFonts w:cstheme="majorHAnsi"/>
          <w:sz w:val="24"/>
          <w:szCs w:val="24"/>
        </w:rPr>
      </w:pPr>
    </w:p>
    <w:p w:rsidR="008D2562" w:rsidRPr="00B266F0" w:rsidRDefault="008D2562" w:rsidP="000022AD">
      <w:pPr>
        <w:pStyle w:val="Heading2"/>
        <w:numPr>
          <w:ilvl w:val="0"/>
          <w:numId w:val="9"/>
        </w:numPr>
      </w:pPr>
      <w:bookmarkStart w:id="24" w:name="_Toc352130183"/>
      <w:r w:rsidRPr="00B266F0">
        <w:t>Item</w:t>
      </w:r>
      <w:r>
        <w:t xml:space="preserve"> Management</w:t>
      </w:r>
      <w:bookmarkEnd w:id="24"/>
    </w:p>
    <w:tbl>
      <w:tblPr>
        <w:tblStyle w:val="LightList1"/>
        <w:tblW w:w="0" w:type="auto"/>
        <w:tblLook w:val="04A0" w:firstRow="1" w:lastRow="0" w:firstColumn="1" w:lastColumn="0" w:noHBand="0" w:noVBand="1"/>
      </w:tblPr>
      <w:tblGrid>
        <w:gridCol w:w="3102"/>
        <w:gridCol w:w="3055"/>
        <w:gridCol w:w="3085"/>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055"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85"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sidRPr="00B266F0">
              <w:rPr>
                <w:rFonts w:cstheme="majorHAnsi"/>
                <w:sz w:val="24"/>
                <w:szCs w:val="24"/>
              </w:rPr>
              <w:t>ItemId</w:t>
            </w:r>
            <w:proofErr w:type="spellEnd"/>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Unique id of each item</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Pr>
                <w:rFonts w:cstheme="majorHAnsi"/>
                <w:sz w:val="24"/>
                <w:szCs w:val="24"/>
              </w:rPr>
              <w:t>VendorId</w:t>
            </w:r>
            <w:proofErr w:type="spellEnd"/>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Vendor associates with</w:t>
            </w:r>
            <w:r w:rsidRPr="00B266F0">
              <w:rPr>
                <w:rFonts w:cstheme="majorHAnsi"/>
                <w:sz w:val="24"/>
                <w:szCs w:val="24"/>
              </w:rPr>
              <w:t xml:space="preserve"> order</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Name</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Name of items</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price</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w:t>
            </w:r>
            <w:r w:rsidRPr="00B266F0">
              <w:rPr>
                <w:rFonts w:cstheme="majorHAnsi"/>
                <w:sz w:val="24"/>
                <w:szCs w:val="24"/>
              </w:rPr>
              <w:t xml:space="preserve"> of each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Pr>
                <w:rFonts w:cstheme="majorHAnsi"/>
                <w:sz w:val="24"/>
                <w:szCs w:val="24"/>
              </w:rPr>
              <w:t>ImageMime</w:t>
            </w:r>
            <w:proofErr w:type="spellEnd"/>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Image of item</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Pr>
                <w:rFonts w:cstheme="majorHAnsi"/>
                <w:sz w:val="24"/>
                <w:szCs w:val="24"/>
              </w:rPr>
              <w:t>ImageData</w:t>
            </w:r>
            <w:proofErr w:type="spellEnd"/>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Image of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Description</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Describe item detail</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Category</w:t>
            </w:r>
          </w:p>
        </w:tc>
        <w:tc>
          <w:tcPr>
            <w:tcW w:w="305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85"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Type of item</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Pr>
                <w:rFonts w:cstheme="majorHAnsi"/>
                <w:sz w:val="24"/>
                <w:szCs w:val="24"/>
              </w:rPr>
              <w:t>Status</w:t>
            </w:r>
          </w:p>
        </w:tc>
        <w:tc>
          <w:tcPr>
            <w:tcW w:w="305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85"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of</w:t>
            </w:r>
            <w:r w:rsidRPr="00B266F0">
              <w:rPr>
                <w:rFonts w:cstheme="majorHAnsi"/>
                <w:sz w:val="24"/>
                <w:szCs w:val="24"/>
              </w:rPr>
              <w:t xml:space="preserve"> items</w:t>
            </w:r>
          </w:p>
        </w:tc>
      </w:tr>
    </w:tbl>
    <w:p w:rsidR="008D2562" w:rsidRPr="00B266F0" w:rsidRDefault="008D2562" w:rsidP="008D2562">
      <w:pPr>
        <w:rPr>
          <w:rFonts w:cstheme="majorHAnsi"/>
          <w:sz w:val="24"/>
          <w:szCs w:val="24"/>
        </w:rPr>
      </w:pPr>
    </w:p>
    <w:p w:rsidR="008D2562" w:rsidRPr="00370063" w:rsidRDefault="008D2562" w:rsidP="000022AD">
      <w:pPr>
        <w:pStyle w:val="Heading2"/>
        <w:numPr>
          <w:ilvl w:val="0"/>
          <w:numId w:val="9"/>
        </w:numPr>
        <w:rPr>
          <w:lang w:val="vi-VN"/>
        </w:rPr>
      </w:pPr>
      <w:bookmarkStart w:id="25" w:name="_Toc352130184"/>
      <w:r w:rsidRPr="00370063">
        <w:rPr>
          <w:lang w:val="vi-VN"/>
        </w:rPr>
        <w:t>Order</w:t>
      </w:r>
      <w:bookmarkEnd w:id="25"/>
    </w:p>
    <w:tbl>
      <w:tblPr>
        <w:tblStyle w:val="LightList"/>
        <w:tblW w:w="0" w:type="auto"/>
        <w:tblLayout w:type="fixed"/>
        <w:tblLook w:val="04A0" w:firstRow="1" w:lastRow="0" w:firstColumn="1" w:lastColumn="0" w:noHBand="0" w:noVBand="1"/>
      </w:tblPr>
      <w:tblGrid>
        <w:gridCol w:w="3528"/>
        <w:gridCol w:w="2970"/>
        <w:gridCol w:w="2978"/>
      </w:tblGrid>
      <w:tr w:rsidR="008D2562" w:rsidRPr="00CA67C1"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rPr>
                <w:rFonts w:cstheme="majorHAnsi"/>
                <w:color w:val="auto"/>
                <w:lang w:val="vi-VN"/>
              </w:rPr>
            </w:pPr>
            <w:r w:rsidRPr="00CA67C1">
              <w:rPr>
                <w:rFonts w:cstheme="majorHAnsi"/>
                <w:lang w:val="vi-VN"/>
              </w:rPr>
              <w:t>Field</w:t>
            </w:r>
          </w:p>
        </w:tc>
        <w:tc>
          <w:tcPr>
            <w:tcW w:w="2970" w:type="dxa"/>
          </w:tcPr>
          <w:p w:rsidR="008D2562" w:rsidRPr="00CA67C1"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lang w:val="vi-VN"/>
              </w:rPr>
            </w:pPr>
            <w:r w:rsidRPr="00CA67C1">
              <w:rPr>
                <w:rFonts w:cstheme="majorHAnsi"/>
                <w:lang w:val="vi-VN"/>
              </w:rPr>
              <w:t>Type</w:t>
            </w:r>
          </w:p>
        </w:tc>
        <w:tc>
          <w:tcPr>
            <w:tcW w:w="2978" w:type="dxa"/>
          </w:tcPr>
          <w:p w:rsidR="008D2562" w:rsidRPr="00CA67C1"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lang w:val="vi-VN"/>
              </w:rPr>
            </w:pPr>
            <w:r w:rsidRPr="00CA67C1">
              <w:rPr>
                <w:rFonts w:cstheme="majorHAnsi"/>
                <w:lang w:val="vi-VN"/>
              </w:rPr>
              <w:t>Description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Unique id of each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RequestId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request that the order belong to</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DeliveryOptionId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Id of the Delivery Option that apply to this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OrderPaymentTypeId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Order Payment Type that apply to this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8D2562" w:rsidRDefault="008D2562" w:rsidP="003A2743">
            <w:pPr>
              <w:autoSpaceDE w:val="0"/>
              <w:autoSpaceDN w:val="0"/>
              <w:adjustRightInd w:val="0"/>
              <w:rPr>
                <w:rFonts w:cstheme="majorHAnsi"/>
              </w:rPr>
            </w:pPr>
            <w:proofErr w:type="spellStart"/>
            <w:r>
              <w:rPr>
                <w:rFonts w:cstheme="majorHAnsi"/>
              </w:rPr>
              <w:t>HubId</w:t>
            </w:r>
            <w:proofErr w:type="spellEnd"/>
          </w:p>
        </w:tc>
        <w:tc>
          <w:tcPr>
            <w:tcW w:w="2970" w:type="dxa"/>
          </w:tcPr>
          <w:p w:rsidR="008D2562" w:rsidRPr="008D2562"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Pr>
                <w:rFonts w:cstheme="majorHAnsi"/>
              </w:rPr>
              <w:t>int</w:t>
            </w:r>
            <w:proofErr w:type="spellEnd"/>
          </w:p>
        </w:tc>
        <w:tc>
          <w:tcPr>
            <w:tcW w:w="2978" w:type="dxa"/>
          </w:tcPr>
          <w:p w:rsidR="008D2562" w:rsidRPr="008D2562"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Hub associates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DueDate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Deadline for the order to be delivered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CollectedDate</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Date of collection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DeliveryDate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Nullable&lt;DateTime&gt;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Date of delivery</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ReceiverName</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Name of the receiver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ReceiverPhone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Phone number of the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Address of the receiver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ReceiverAddressWardId</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rPr>
              <w:t>Id of the ward that the receiver address belong to</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ReceiverAddress</w:t>
            </w:r>
            <w:r w:rsidRPr="00CA67C1">
              <w:rPr>
                <w:rFonts w:cstheme="majorHAnsi"/>
              </w:rPr>
              <w:t>District</w:t>
            </w:r>
            <w:r w:rsidRPr="00CA67C1">
              <w:rPr>
                <w:rFonts w:cstheme="majorHAnsi"/>
                <w:lang w:val="vi-VN"/>
              </w:rPr>
              <w:t>Id</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int</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Id of the district that the receiver address belong to</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AmountToBeCollectedFromReceiver</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The amount to be collected from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Latitude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Latitude of the receiver address</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Longitude</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Longitude of the receiver address</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Fee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Nullable&lt;int&gt;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Amount of fee to be charged for the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OrderStatus</w:t>
            </w:r>
          </w:p>
        </w:tc>
        <w:tc>
          <w:tcPr>
            <w:tcW w:w="2970"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int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Status Id of the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Note</w:t>
            </w:r>
          </w:p>
        </w:tc>
        <w:tc>
          <w:tcPr>
            <w:tcW w:w="2970"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string</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Comment about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Request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CollectionRequest</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Request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lang w:val="vi-VN"/>
              </w:rPr>
              <w:t>Delivery</w:t>
            </w:r>
            <w:r w:rsidRPr="00CA67C1">
              <w:rPr>
                <w:rFonts w:cstheme="majorHAnsi"/>
              </w:rPr>
              <w:t>Plan</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Delivery</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Delivery Plan associate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DeliveryOption</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DeliveryOption</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 xml:space="preserve">Delivery option associate with </w:t>
            </w:r>
            <w:r w:rsidRPr="00CA67C1">
              <w:rPr>
                <w:rFonts w:cstheme="majorHAnsi"/>
              </w:rPr>
              <w:lastRenderedPageBreak/>
              <w:t>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Items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ICollection&lt;Item&gt;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t xml:space="preserve">Item associate with </w:t>
            </w:r>
            <w:r w:rsidRPr="00CA67C1">
              <w:rPr>
                <w:rFonts w:cstheme="majorHAnsi"/>
              </w:rPr>
              <w:t>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Ward</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Ward</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Ward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District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virtual District</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District associate with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OrderPaymentType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r w:rsidRPr="00CA67C1">
              <w:rPr>
                <w:rFonts w:cstheme="majorHAnsi"/>
                <w:lang w:val="vi-VN"/>
              </w:rPr>
              <w:t>virtual OrderPaymentType</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Order payment type associate with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Status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lang w:val="vi-VN"/>
              </w:rPr>
              <w:t>OrderStatus</w:t>
            </w:r>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Status of the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FullAddress</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string</w:t>
            </w:r>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Full address of the receiver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AddToRequest(HDMSEntities context, Request request)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the order to a request</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Approve(</w:t>
            </w:r>
            <w:proofErr w:type="spellStart"/>
            <w:r w:rsidRPr="00CA67C1">
              <w:rPr>
                <w:rFonts w:cstheme="majorHAnsi"/>
              </w:rPr>
              <w:t>HDMSEntities</w:t>
            </w:r>
            <w:proofErr w:type="spellEnd"/>
            <w:r w:rsidRPr="00CA67C1">
              <w:rPr>
                <w:rFonts w:cstheme="majorHAnsi"/>
              </w:rPr>
              <w:t xml:space="preserve"> context, </w:t>
            </w:r>
            <w:proofErr w:type="spellStart"/>
            <w:r w:rsidRPr="00CA67C1">
              <w:rPr>
                <w:rFonts w:cstheme="majorHAnsi"/>
              </w:rPr>
              <w:t>DateTime</w:t>
            </w:r>
            <w:proofErr w:type="spellEnd"/>
            <w:r w:rsidRPr="00CA67C1">
              <w:rPr>
                <w:rFonts w:cstheme="majorHAnsi"/>
              </w:rPr>
              <w:t xml:space="preserve"> </w:t>
            </w:r>
            <w:proofErr w:type="spellStart"/>
            <w:r w:rsidRPr="00CA67C1">
              <w:rPr>
                <w:rFonts w:cstheme="majorHAnsi"/>
              </w:rPr>
              <w:t>dueDate</w:t>
            </w:r>
            <w:proofErr w:type="spellEnd"/>
            <w:r w:rsidRPr="00CA67C1">
              <w:rPr>
                <w:rFonts w:cstheme="majorHAnsi"/>
              </w:rPr>
              <w:t xml:space="preserve">, </w:t>
            </w:r>
            <w:proofErr w:type="spellStart"/>
            <w:r w:rsidRPr="00CA67C1">
              <w:rPr>
                <w:rFonts w:cstheme="majorHAnsi"/>
              </w:rPr>
              <w:t>int</w:t>
            </w:r>
            <w:proofErr w:type="spellEnd"/>
            <w:r w:rsidRPr="00CA67C1">
              <w:rPr>
                <w:rFonts w:cstheme="majorHAnsi"/>
              </w:rPr>
              <w:t xml:space="preserve"> fee)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Approve and set due date, fee to the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Reject(HDMSEntities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Reject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Disapprove(HDMSEntities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Disapprove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Cancel(HDMSEntities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Cancel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r w:rsidRPr="00CA67C1">
              <w:rPr>
                <w:rFonts w:cstheme="majorHAnsi"/>
              </w:rPr>
              <w:t>Cancel(</w:t>
            </w:r>
            <w:proofErr w:type="spellStart"/>
            <w:r w:rsidRPr="00CA67C1">
              <w:rPr>
                <w:rFonts w:cstheme="majorHAnsi"/>
              </w:rPr>
              <w:t>HDMSEntities</w:t>
            </w:r>
            <w:proofErr w:type="spellEnd"/>
            <w:r w:rsidRPr="00CA67C1">
              <w:rPr>
                <w:rFonts w:cstheme="majorHAnsi"/>
              </w:rPr>
              <w:t xml:space="preserve"> context, </w:t>
            </w:r>
            <w:proofErr w:type="spellStart"/>
            <w:r w:rsidRPr="00CA67C1">
              <w:rPr>
                <w:rFonts w:cstheme="majorHAnsi"/>
              </w:rPr>
              <w:t>bool</w:t>
            </w:r>
            <w:proofErr w:type="spellEnd"/>
            <w:r w:rsidRPr="00CA67C1">
              <w:rPr>
                <w:rFonts w:cstheme="majorHAnsi"/>
              </w:rPr>
              <w:t xml:space="preserve">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Cancel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CustomerCancel(HDMSEntities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Cancel order by customer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CustomerCancel(HDMSEntities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Cancel order by customer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MarkAsCollected(HDMSEntities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 as collected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MarkAsCollected(HDMSEntities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lang w:val="vi-VN"/>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collected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lang w:val="vi-VN"/>
              </w:rPr>
            </w:pPr>
            <w:r w:rsidRPr="00CA67C1">
              <w:rPr>
                <w:rFonts w:cstheme="majorHAnsi"/>
              </w:rPr>
              <w:t xml:space="preserve">static </w:t>
            </w: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orders as delivered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delivered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MarkAsDelivered(HDMSEntities context, bool commit)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Mark order as delivered</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 xml:space="preserve">MarkAsReturned(HDMSEntities </w:t>
            </w:r>
            <w:r w:rsidRPr="00CA67C1">
              <w:rPr>
                <w:rFonts w:cstheme="majorHAnsi"/>
                <w:lang w:val="vi-VN"/>
              </w:rPr>
              <w:lastRenderedPageBreak/>
              <w:t>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lastRenderedPageBreak/>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Mark order as returned</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lastRenderedPageBreak/>
              <w:t>AddToDeliveryPlan(HDMSEntities context, DeliveryPlan deliveryPlan)</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order to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AddToDeliveryPlan(HDMSEntities context, DeliveryPlan deliveryPlan,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Add order to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Delete(HDMSEntities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Delete order</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Delete(HDMSEntities context, bool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Delete order</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AddToDeliveryPlan(HDMSEntities context, DeliveryPlan deliveryPlan,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 xml:space="preserve">static </w:t>
            </w: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Add orders to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proofErr w:type="spellStart"/>
            <w:r w:rsidRPr="00CA67C1">
              <w:rPr>
                <w:rFonts w:cstheme="majorHAnsi"/>
              </w:rPr>
              <w:t>AddToDeliveryPlan</w:t>
            </w:r>
            <w:proofErr w:type="spellEnd"/>
            <w:r w:rsidRPr="00CA67C1">
              <w:rPr>
                <w:rFonts w:cstheme="majorHAnsi"/>
              </w:rPr>
              <w:t>(</w:t>
            </w:r>
            <w:proofErr w:type="spellStart"/>
            <w:r w:rsidRPr="00CA67C1">
              <w:rPr>
                <w:rFonts w:cstheme="majorHAnsi"/>
              </w:rPr>
              <w:t>HDMSEntities</w:t>
            </w:r>
            <w:proofErr w:type="spellEnd"/>
            <w:r w:rsidRPr="00CA67C1">
              <w:rPr>
                <w:rFonts w:cstheme="majorHAnsi"/>
              </w:rPr>
              <w:t xml:space="preserve"> context, </w:t>
            </w:r>
            <w:proofErr w:type="spellStart"/>
            <w:r w:rsidRPr="00CA67C1">
              <w:rPr>
                <w:rFonts w:cstheme="majorHAnsi"/>
              </w:rPr>
              <w:t>DeliveryPlan</w:t>
            </w:r>
            <w:proofErr w:type="spellEnd"/>
            <w:r w:rsidRPr="00CA67C1">
              <w:rPr>
                <w:rFonts w:cstheme="majorHAnsi"/>
              </w:rPr>
              <w:t xml:space="preserve"> </w:t>
            </w:r>
            <w:proofErr w:type="spellStart"/>
            <w:r w:rsidRPr="00CA67C1">
              <w:rPr>
                <w:rFonts w:cstheme="majorHAnsi"/>
              </w:rPr>
              <w:t>deliveryPlan</w:t>
            </w:r>
            <w:proofErr w:type="spellEnd"/>
            <w:r w:rsidRPr="00CA67C1">
              <w:rPr>
                <w:rFonts w:cstheme="majorHAnsi"/>
              </w:rPr>
              <w:t xml:space="preserve">, List&lt;Order&gt; orders, </w:t>
            </w:r>
            <w:proofErr w:type="spellStart"/>
            <w:r w:rsidRPr="00CA67C1">
              <w:rPr>
                <w:rFonts w:cstheme="majorHAnsi"/>
              </w:rPr>
              <w:t>bool</w:t>
            </w:r>
            <w:proofErr w:type="spellEnd"/>
            <w:r w:rsidRPr="00CA67C1">
              <w:rPr>
                <w:rFonts w:cstheme="majorHAnsi"/>
              </w:rPr>
              <w:t xml:space="preserve">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 xml:space="preserve">static </w:t>
            </w: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Add orders to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 List&lt;Order&gt; orders)</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 xml:space="preserve">static </w:t>
            </w: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Remove orders from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Remove order from delivery plan</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RemoveFromDeliveryPlan(HDMSEntities context, bool commit)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Remove order from delivery plan</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lang w:val="vi-VN"/>
              </w:rPr>
            </w:pPr>
            <w:r w:rsidRPr="00CA67C1">
              <w:rPr>
                <w:rFonts w:cstheme="majorHAnsi"/>
                <w:lang w:val="vi-VN"/>
              </w:rPr>
              <w:t>UpdateLocation(HDMSEntities context,  decimal latitude, decimal longitude)</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Update location of the receiver address</w:t>
            </w:r>
          </w:p>
        </w:tc>
      </w:tr>
      <w:tr w:rsidR="008D2562" w:rsidRPr="00CA67C1"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proofErr w:type="spellStart"/>
            <w:r w:rsidRPr="00CA67C1">
              <w:rPr>
                <w:rFonts w:cstheme="majorHAnsi"/>
              </w:rPr>
              <w:t>BackToDraft</w:t>
            </w:r>
            <w:proofErr w:type="spellEnd"/>
            <w:r w:rsidRPr="00CA67C1">
              <w:rPr>
                <w:rFonts w:cstheme="majorHAnsi"/>
              </w:rPr>
              <w:t>(</w:t>
            </w:r>
            <w:proofErr w:type="spellStart"/>
            <w:r w:rsidRPr="00CA67C1">
              <w:rPr>
                <w:rFonts w:cstheme="majorHAnsi"/>
              </w:rPr>
              <w:t>HDMSEntities</w:t>
            </w:r>
            <w:proofErr w:type="spellEnd"/>
            <w:r w:rsidRPr="00CA67C1">
              <w:rPr>
                <w:rFonts w:cstheme="majorHAnsi"/>
              </w:rPr>
              <w:t xml:space="preserve"> context)</w:t>
            </w:r>
          </w:p>
        </w:tc>
        <w:tc>
          <w:tcPr>
            <w:tcW w:w="2970" w:type="dxa"/>
          </w:tcPr>
          <w:p w:rsidR="008D2562" w:rsidRPr="00CA67C1"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rPr>
            </w:pPr>
            <w:r w:rsidRPr="00CA67C1">
              <w:rPr>
                <w:rFonts w:cstheme="majorHAnsi"/>
              </w:rPr>
              <w:t>Switch order back to draft</w:t>
            </w:r>
          </w:p>
        </w:tc>
      </w:tr>
      <w:tr w:rsidR="008D2562" w:rsidRPr="00CA67C1" w:rsidTr="003A2743">
        <w:tc>
          <w:tcPr>
            <w:cnfStyle w:val="001000000000" w:firstRow="0" w:lastRow="0" w:firstColumn="1" w:lastColumn="0" w:oddVBand="0" w:evenVBand="0" w:oddHBand="0" w:evenHBand="0" w:firstRowFirstColumn="0" w:firstRowLastColumn="0" w:lastRowFirstColumn="0" w:lastRowLastColumn="0"/>
            <w:tcW w:w="3528" w:type="dxa"/>
          </w:tcPr>
          <w:p w:rsidR="008D2562" w:rsidRPr="00CA67C1" w:rsidRDefault="008D2562" w:rsidP="003A2743">
            <w:pPr>
              <w:autoSpaceDE w:val="0"/>
              <w:autoSpaceDN w:val="0"/>
              <w:adjustRightInd w:val="0"/>
              <w:rPr>
                <w:rFonts w:cstheme="majorHAnsi"/>
              </w:rPr>
            </w:pPr>
            <w:proofErr w:type="spellStart"/>
            <w:r w:rsidRPr="00CA67C1">
              <w:rPr>
                <w:rFonts w:cstheme="majorHAnsi"/>
              </w:rPr>
              <w:t>BackToDraft</w:t>
            </w:r>
            <w:proofErr w:type="spellEnd"/>
            <w:r w:rsidRPr="00CA67C1">
              <w:rPr>
                <w:rFonts w:cstheme="majorHAnsi"/>
              </w:rPr>
              <w:t>(</w:t>
            </w:r>
            <w:proofErr w:type="spellStart"/>
            <w:r w:rsidRPr="00CA67C1">
              <w:rPr>
                <w:rFonts w:cstheme="majorHAnsi"/>
              </w:rPr>
              <w:t>HDMSEntities</w:t>
            </w:r>
            <w:proofErr w:type="spellEnd"/>
            <w:r w:rsidRPr="00CA67C1">
              <w:rPr>
                <w:rFonts w:cstheme="majorHAnsi"/>
              </w:rPr>
              <w:t xml:space="preserve"> context, </w:t>
            </w:r>
            <w:proofErr w:type="spellStart"/>
            <w:r w:rsidRPr="00CA67C1">
              <w:rPr>
                <w:rFonts w:cstheme="majorHAnsi"/>
              </w:rPr>
              <w:t>bool</w:t>
            </w:r>
            <w:proofErr w:type="spellEnd"/>
            <w:r w:rsidRPr="00CA67C1">
              <w:rPr>
                <w:rFonts w:cstheme="majorHAnsi"/>
              </w:rPr>
              <w:t xml:space="preserve"> commit)</w:t>
            </w:r>
          </w:p>
        </w:tc>
        <w:tc>
          <w:tcPr>
            <w:tcW w:w="2970" w:type="dxa"/>
          </w:tcPr>
          <w:p w:rsidR="008D2562" w:rsidRPr="00CA67C1" w:rsidRDefault="008D2562"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rPr>
            </w:pPr>
            <w:proofErr w:type="spellStart"/>
            <w:r w:rsidRPr="00CA67C1">
              <w:rPr>
                <w:rFonts w:cstheme="majorHAnsi"/>
              </w:rPr>
              <w:t>bool</w:t>
            </w:r>
            <w:proofErr w:type="spellEnd"/>
          </w:p>
        </w:tc>
        <w:tc>
          <w:tcPr>
            <w:tcW w:w="2978" w:type="dxa"/>
          </w:tcPr>
          <w:p w:rsidR="008D2562" w:rsidRPr="00CA67C1"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rPr>
            </w:pPr>
            <w:r w:rsidRPr="00CA67C1">
              <w:rPr>
                <w:rFonts w:cstheme="majorHAnsi"/>
              </w:rPr>
              <w:t>Switch order back to draft</w:t>
            </w:r>
          </w:p>
        </w:tc>
      </w:tr>
    </w:tbl>
    <w:p w:rsidR="008D2562" w:rsidRDefault="008D2562" w:rsidP="008D2562"/>
    <w:p w:rsidR="008D2562" w:rsidRPr="00B266F0" w:rsidRDefault="008D2562" w:rsidP="00CE0D99">
      <w:pPr>
        <w:rPr>
          <w:rFonts w:cstheme="majorHAnsi"/>
          <w:sz w:val="24"/>
          <w:szCs w:val="24"/>
        </w:rPr>
      </w:pPr>
    </w:p>
    <w:p w:rsidR="008D2562" w:rsidRPr="00B266F0" w:rsidRDefault="008D2562" w:rsidP="000022AD">
      <w:pPr>
        <w:pStyle w:val="Heading2"/>
        <w:numPr>
          <w:ilvl w:val="0"/>
          <w:numId w:val="9"/>
        </w:numPr>
      </w:pPr>
      <w:bookmarkStart w:id="26" w:name="_Toc352130185"/>
      <w:r w:rsidRPr="00B266F0">
        <w:t>Order</w:t>
      </w:r>
      <w:r>
        <w:t xml:space="preserve"> </w:t>
      </w:r>
      <w:r w:rsidRPr="00B266F0">
        <w:t>Payment</w:t>
      </w:r>
      <w:r>
        <w:t xml:space="preserve"> </w:t>
      </w:r>
      <w:r w:rsidRPr="00B266F0">
        <w:t>Type</w:t>
      </w:r>
      <w:bookmarkEnd w:id="26"/>
    </w:p>
    <w:tbl>
      <w:tblPr>
        <w:tblStyle w:val="LightList1"/>
        <w:tblW w:w="0" w:type="auto"/>
        <w:tblLook w:val="04A0" w:firstRow="1" w:lastRow="0" w:firstColumn="1" w:lastColumn="0" w:noHBand="0" w:noVBand="1"/>
      </w:tblPr>
      <w:tblGrid>
        <w:gridCol w:w="3102"/>
        <w:gridCol w:w="3102"/>
        <w:gridCol w:w="3038"/>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102"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38"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sidRPr="00B266F0">
              <w:rPr>
                <w:rFonts w:cstheme="majorHAnsi"/>
                <w:sz w:val="24"/>
                <w:szCs w:val="24"/>
              </w:rPr>
              <w:t>OrderPaymentTypeId</w:t>
            </w:r>
            <w:proofErr w:type="spellEnd"/>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order </w:t>
            </w:r>
            <w:r w:rsidRPr="00B266F0">
              <w:rPr>
                <w:rFonts w:cstheme="majorHAnsi"/>
                <w:sz w:val="24"/>
                <w:szCs w:val="24"/>
              </w:rPr>
              <w:lastRenderedPageBreak/>
              <w:t>payment type</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lastRenderedPageBreak/>
              <w:t>Name</w:t>
            </w:r>
          </w:p>
        </w:tc>
        <w:tc>
          <w:tcPr>
            <w:tcW w:w="3102"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38"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Name of order payment type</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Description</w:t>
            </w:r>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bCs/>
                <w:sz w:val="24"/>
                <w:szCs w:val="24"/>
              </w:rPr>
              <w:t>Describe about order payment type</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102"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3038" w:type="dxa"/>
          </w:tcPr>
          <w:p w:rsidR="008D2562" w:rsidRPr="00B266F0" w:rsidRDefault="008D2562"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Status of order payment type</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r w:rsidRPr="00B266F0">
              <w:rPr>
                <w:rFonts w:cstheme="majorHAnsi"/>
                <w:sz w:val="24"/>
                <w:szCs w:val="24"/>
              </w:rPr>
              <w:t>Orders</w:t>
            </w:r>
          </w:p>
        </w:tc>
        <w:tc>
          <w:tcPr>
            <w:tcW w:w="3102" w:type="dxa"/>
          </w:tcPr>
          <w:p w:rsidR="008D2562" w:rsidRPr="00B266F0" w:rsidRDefault="008D2562"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&lt;Order&gt;</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Order associate with </w:t>
            </w:r>
            <w:r w:rsidRPr="00B266F0">
              <w:rPr>
                <w:rFonts w:cstheme="majorHAnsi"/>
                <w:sz w:val="24"/>
                <w:szCs w:val="24"/>
              </w:rPr>
              <w:t>order payment type</w:t>
            </w:r>
          </w:p>
        </w:tc>
      </w:tr>
    </w:tbl>
    <w:p w:rsidR="008D2562" w:rsidRDefault="008D2562" w:rsidP="008D2562">
      <w:pPr>
        <w:rPr>
          <w:rFonts w:cstheme="majorHAnsi"/>
          <w:sz w:val="24"/>
          <w:szCs w:val="24"/>
        </w:rPr>
      </w:pPr>
    </w:p>
    <w:p w:rsidR="008D2562" w:rsidRPr="00B266F0" w:rsidRDefault="00F67DA8" w:rsidP="000022AD">
      <w:pPr>
        <w:pStyle w:val="Heading2"/>
        <w:numPr>
          <w:ilvl w:val="0"/>
          <w:numId w:val="9"/>
        </w:numPr>
      </w:pPr>
      <w:bookmarkStart w:id="27" w:name="_Toc352130186"/>
      <w:r>
        <w:t>Plan</w:t>
      </w:r>
      <w:bookmarkEnd w:id="27"/>
    </w:p>
    <w:tbl>
      <w:tblPr>
        <w:tblStyle w:val="LightList1"/>
        <w:tblW w:w="0" w:type="auto"/>
        <w:tblLook w:val="04A0" w:firstRow="1" w:lastRow="0" w:firstColumn="1" w:lastColumn="0" w:noHBand="0" w:noVBand="1"/>
      </w:tblPr>
      <w:tblGrid>
        <w:gridCol w:w="3102"/>
        <w:gridCol w:w="3102"/>
        <w:gridCol w:w="3038"/>
      </w:tblGrid>
      <w:tr w:rsidR="008D2562"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rPr>
                <w:rFonts w:cstheme="majorHAnsi"/>
                <w:color w:val="auto"/>
                <w:sz w:val="24"/>
                <w:szCs w:val="24"/>
              </w:rPr>
            </w:pPr>
            <w:r w:rsidRPr="00B266F0">
              <w:rPr>
                <w:rFonts w:cstheme="majorHAnsi"/>
                <w:sz w:val="24"/>
                <w:szCs w:val="24"/>
              </w:rPr>
              <w:t>Field</w:t>
            </w:r>
          </w:p>
        </w:tc>
        <w:tc>
          <w:tcPr>
            <w:tcW w:w="3102"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3038" w:type="dxa"/>
          </w:tcPr>
          <w:p w:rsidR="008D2562" w:rsidRPr="00B266F0" w:rsidRDefault="008D2562"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8D2562" w:rsidP="003A2743">
            <w:pPr>
              <w:autoSpaceDE w:val="0"/>
              <w:autoSpaceDN w:val="0"/>
              <w:adjustRightInd w:val="0"/>
              <w:rPr>
                <w:rFonts w:cstheme="majorHAnsi"/>
                <w:sz w:val="24"/>
                <w:szCs w:val="24"/>
              </w:rPr>
            </w:pPr>
            <w:proofErr w:type="spellStart"/>
            <w:r>
              <w:rPr>
                <w:rFonts w:cstheme="majorHAnsi"/>
                <w:sz w:val="24"/>
                <w:szCs w:val="24"/>
              </w:rPr>
              <w:t>PlanId</w:t>
            </w:r>
            <w:proofErr w:type="spellEnd"/>
          </w:p>
        </w:tc>
        <w:tc>
          <w:tcPr>
            <w:tcW w:w="3102"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3038" w:type="dxa"/>
          </w:tcPr>
          <w:p w:rsidR="008D2562" w:rsidRPr="00B266F0" w:rsidRDefault="008D2562" w:rsidP="008D2562">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plan</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575F43" w:rsidP="003A2743">
            <w:pPr>
              <w:autoSpaceDE w:val="0"/>
              <w:autoSpaceDN w:val="0"/>
              <w:adjustRightInd w:val="0"/>
              <w:rPr>
                <w:rFonts w:cstheme="majorHAnsi"/>
                <w:sz w:val="24"/>
                <w:szCs w:val="24"/>
              </w:rPr>
            </w:pPr>
            <w:proofErr w:type="spellStart"/>
            <w:r>
              <w:rPr>
                <w:rFonts w:cstheme="majorHAnsi"/>
                <w:sz w:val="24"/>
                <w:szCs w:val="24"/>
              </w:rPr>
              <w:t>CreatedDate</w:t>
            </w:r>
            <w:proofErr w:type="spellEnd"/>
          </w:p>
        </w:tc>
        <w:tc>
          <w:tcPr>
            <w:tcW w:w="3102" w:type="dxa"/>
          </w:tcPr>
          <w:p w:rsidR="008D2562" w:rsidRPr="00B266F0" w:rsidRDefault="00B844D4"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8D2562" w:rsidRPr="00B266F0" w:rsidRDefault="00B844D4"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w:t>
            </w:r>
            <w:r w:rsidR="00D528F0">
              <w:rPr>
                <w:rFonts w:cstheme="majorHAnsi"/>
                <w:sz w:val="24"/>
                <w:szCs w:val="24"/>
              </w:rPr>
              <w:t xml:space="preserve"> that</w:t>
            </w:r>
            <w:r>
              <w:rPr>
                <w:rFonts w:cstheme="majorHAnsi"/>
                <w:sz w:val="24"/>
                <w:szCs w:val="24"/>
              </w:rPr>
              <w:t xml:space="preserve"> create plan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proofErr w:type="spellStart"/>
            <w:r>
              <w:rPr>
                <w:rFonts w:cstheme="majorHAnsi"/>
                <w:sz w:val="24"/>
                <w:szCs w:val="24"/>
              </w:rPr>
              <w:t>CreatedByUserId</w:t>
            </w:r>
            <w:proofErr w:type="spellEnd"/>
          </w:p>
        </w:tc>
        <w:tc>
          <w:tcPr>
            <w:tcW w:w="3102" w:type="dxa"/>
          </w:tcPr>
          <w:p w:rsidR="008D2562" w:rsidRPr="00B266F0" w:rsidRDefault="00D528F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38" w:type="dxa"/>
          </w:tcPr>
          <w:p w:rsidR="008D2562" w:rsidRPr="00B266F0" w:rsidRDefault="00D528F0"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User create plan</w:t>
            </w:r>
          </w:p>
        </w:tc>
      </w:tr>
      <w:tr w:rsidR="008D2562"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proofErr w:type="spellStart"/>
            <w:r>
              <w:rPr>
                <w:rFonts w:cstheme="majorHAnsi"/>
                <w:sz w:val="24"/>
                <w:szCs w:val="24"/>
              </w:rPr>
              <w:t>FinishedDate</w:t>
            </w:r>
            <w:proofErr w:type="spellEnd"/>
          </w:p>
        </w:tc>
        <w:tc>
          <w:tcPr>
            <w:tcW w:w="3102" w:type="dxa"/>
          </w:tcPr>
          <w:p w:rsidR="008D2562" w:rsidRPr="00B266F0" w:rsidRDefault="00D528F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8D2562" w:rsidRPr="00B266F0" w:rsidRDefault="00D528F0"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 that finish plan</w:t>
            </w:r>
          </w:p>
        </w:tc>
      </w:tr>
      <w:tr w:rsidR="008D2562"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8D2562" w:rsidRPr="00B266F0" w:rsidRDefault="00D528F0" w:rsidP="003A2743">
            <w:pPr>
              <w:autoSpaceDE w:val="0"/>
              <w:autoSpaceDN w:val="0"/>
              <w:adjustRightInd w:val="0"/>
              <w:rPr>
                <w:rFonts w:cstheme="majorHAnsi"/>
                <w:sz w:val="24"/>
                <w:szCs w:val="24"/>
              </w:rPr>
            </w:pPr>
            <w:r>
              <w:rPr>
                <w:rFonts w:cstheme="majorHAnsi"/>
                <w:sz w:val="24"/>
                <w:szCs w:val="24"/>
              </w:rPr>
              <w:t>Note</w:t>
            </w:r>
          </w:p>
        </w:tc>
        <w:tc>
          <w:tcPr>
            <w:tcW w:w="3102" w:type="dxa"/>
          </w:tcPr>
          <w:p w:rsidR="008D2562" w:rsidRPr="00B266F0" w:rsidRDefault="00D528F0"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string</w:t>
            </w:r>
          </w:p>
        </w:tc>
        <w:tc>
          <w:tcPr>
            <w:tcW w:w="3038" w:type="dxa"/>
          </w:tcPr>
          <w:p w:rsidR="008D2562" w:rsidRPr="00B266F0" w:rsidRDefault="008D2562"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
        </w:tc>
      </w:tr>
      <w:tr w:rsidR="00D528F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D528F0" w:rsidRDefault="00D528F0" w:rsidP="003A2743">
            <w:pPr>
              <w:autoSpaceDE w:val="0"/>
              <w:autoSpaceDN w:val="0"/>
              <w:adjustRightInd w:val="0"/>
              <w:rPr>
                <w:rFonts w:cstheme="majorHAnsi"/>
                <w:sz w:val="24"/>
                <w:szCs w:val="24"/>
              </w:rPr>
            </w:pPr>
            <w:proofErr w:type="spellStart"/>
            <w:r>
              <w:rPr>
                <w:rFonts w:cstheme="majorHAnsi"/>
                <w:sz w:val="24"/>
                <w:szCs w:val="24"/>
              </w:rPr>
              <w:t>StaffId</w:t>
            </w:r>
            <w:proofErr w:type="spellEnd"/>
          </w:p>
        </w:tc>
        <w:tc>
          <w:tcPr>
            <w:tcW w:w="3102" w:type="dxa"/>
          </w:tcPr>
          <w:p w:rsidR="00D528F0" w:rsidRDefault="00D528F0"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38" w:type="dxa"/>
          </w:tcPr>
          <w:p w:rsidR="00D528F0" w:rsidRPr="00B266F0" w:rsidRDefault="00D528F0" w:rsidP="00D528F0">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Staff that create plan</w:t>
            </w:r>
          </w:p>
        </w:tc>
      </w:tr>
      <w:tr w:rsidR="00D528F0"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D528F0" w:rsidRDefault="00BC4978" w:rsidP="003A2743">
            <w:pPr>
              <w:autoSpaceDE w:val="0"/>
              <w:autoSpaceDN w:val="0"/>
              <w:adjustRightInd w:val="0"/>
              <w:rPr>
                <w:rFonts w:cstheme="majorHAnsi"/>
                <w:sz w:val="24"/>
                <w:szCs w:val="24"/>
              </w:rPr>
            </w:pPr>
            <w:proofErr w:type="spellStart"/>
            <w:r>
              <w:rPr>
                <w:rFonts w:cstheme="majorHAnsi"/>
                <w:sz w:val="24"/>
                <w:szCs w:val="24"/>
              </w:rPr>
              <w:t>PlanTypeId</w:t>
            </w:r>
            <w:proofErr w:type="spellEnd"/>
          </w:p>
        </w:tc>
        <w:tc>
          <w:tcPr>
            <w:tcW w:w="3102" w:type="dxa"/>
          </w:tcPr>
          <w:p w:rsidR="00D528F0" w:rsidRDefault="00BC4978"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38" w:type="dxa"/>
          </w:tcPr>
          <w:p w:rsidR="00D528F0"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Type of plan</w:t>
            </w:r>
          </w:p>
        </w:tc>
      </w:tr>
      <w:tr w:rsidR="00D528F0" w:rsidRPr="00B266F0" w:rsidTr="003A2743">
        <w:tc>
          <w:tcPr>
            <w:cnfStyle w:val="001000000000" w:firstRow="0" w:lastRow="0" w:firstColumn="1" w:lastColumn="0" w:oddVBand="0" w:evenVBand="0" w:oddHBand="0" w:evenHBand="0" w:firstRowFirstColumn="0" w:firstRowLastColumn="0" w:lastRowFirstColumn="0" w:lastRowLastColumn="0"/>
            <w:tcW w:w="3102" w:type="dxa"/>
          </w:tcPr>
          <w:p w:rsidR="00D528F0" w:rsidRDefault="00BC4978" w:rsidP="003A2743">
            <w:pPr>
              <w:autoSpaceDE w:val="0"/>
              <w:autoSpaceDN w:val="0"/>
              <w:adjustRightInd w:val="0"/>
              <w:rPr>
                <w:rFonts w:cstheme="majorHAnsi"/>
                <w:sz w:val="24"/>
                <w:szCs w:val="24"/>
              </w:rPr>
            </w:pPr>
            <w:proofErr w:type="spellStart"/>
            <w:r>
              <w:rPr>
                <w:rFonts w:cstheme="majorHAnsi"/>
                <w:sz w:val="24"/>
                <w:szCs w:val="24"/>
              </w:rPr>
              <w:t>StartDate</w:t>
            </w:r>
            <w:proofErr w:type="spellEnd"/>
          </w:p>
        </w:tc>
        <w:tc>
          <w:tcPr>
            <w:tcW w:w="3102" w:type="dxa"/>
          </w:tcPr>
          <w:p w:rsidR="00D528F0" w:rsidRDefault="00BC4978" w:rsidP="003A274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date</w:t>
            </w:r>
          </w:p>
        </w:tc>
        <w:tc>
          <w:tcPr>
            <w:tcW w:w="3038" w:type="dxa"/>
          </w:tcPr>
          <w:p w:rsidR="00D528F0"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The date that start plan</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2" w:type="dxa"/>
          </w:tcPr>
          <w:p w:rsidR="00BC4978" w:rsidRDefault="00BC4978" w:rsidP="003A2743">
            <w:pPr>
              <w:autoSpaceDE w:val="0"/>
              <w:autoSpaceDN w:val="0"/>
              <w:adjustRightInd w:val="0"/>
              <w:rPr>
                <w:rFonts w:cstheme="majorHAnsi"/>
                <w:sz w:val="24"/>
                <w:szCs w:val="24"/>
              </w:rPr>
            </w:pPr>
            <w:r>
              <w:rPr>
                <w:rFonts w:cstheme="majorHAnsi"/>
                <w:sz w:val="24"/>
                <w:szCs w:val="24"/>
              </w:rPr>
              <w:t>Status</w:t>
            </w:r>
          </w:p>
        </w:tc>
        <w:tc>
          <w:tcPr>
            <w:tcW w:w="3102" w:type="dxa"/>
          </w:tcPr>
          <w:p w:rsidR="00BC4978" w:rsidRDefault="00BC4978" w:rsidP="003A274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3038"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Status of plan</w:t>
            </w:r>
          </w:p>
        </w:tc>
      </w:tr>
    </w:tbl>
    <w:p w:rsidR="008D2562" w:rsidRDefault="008D2562" w:rsidP="008D2562">
      <w:pPr>
        <w:rPr>
          <w:rFonts w:cstheme="majorHAnsi"/>
          <w:sz w:val="24"/>
          <w:szCs w:val="24"/>
        </w:rPr>
      </w:pPr>
    </w:p>
    <w:p w:rsidR="00BC4978" w:rsidRPr="00B266F0" w:rsidRDefault="00BC4978" w:rsidP="000022AD">
      <w:pPr>
        <w:pStyle w:val="Heading2"/>
        <w:numPr>
          <w:ilvl w:val="0"/>
          <w:numId w:val="9"/>
        </w:numPr>
      </w:pPr>
      <w:bookmarkStart w:id="28" w:name="_Toc352130187"/>
      <w:r>
        <w:t>Price Category</w:t>
      </w:r>
      <w:bookmarkEnd w:id="28"/>
    </w:p>
    <w:tbl>
      <w:tblPr>
        <w:tblStyle w:val="LightList1"/>
        <w:tblW w:w="0" w:type="auto"/>
        <w:tblLook w:val="04A0" w:firstRow="1" w:lastRow="0" w:firstColumn="1" w:lastColumn="0" w:noHBand="0" w:noVBand="1"/>
      </w:tblPr>
      <w:tblGrid>
        <w:gridCol w:w="2986"/>
        <w:gridCol w:w="3412"/>
        <w:gridCol w:w="2844"/>
      </w:tblGrid>
      <w:tr w:rsidR="00BC4978" w:rsidRPr="00B266F0" w:rsidTr="003A2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rPr>
                <w:rFonts w:cstheme="majorHAnsi"/>
                <w:color w:val="auto"/>
                <w:sz w:val="24"/>
                <w:szCs w:val="24"/>
              </w:rPr>
            </w:pPr>
            <w:r w:rsidRPr="00B266F0">
              <w:rPr>
                <w:rFonts w:cstheme="majorHAnsi"/>
                <w:sz w:val="24"/>
                <w:szCs w:val="24"/>
              </w:rPr>
              <w:t>Field</w:t>
            </w:r>
          </w:p>
        </w:tc>
        <w:tc>
          <w:tcPr>
            <w:tcW w:w="3412" w:type="dxa"/>
          </w:tcPr>
          <w:p w:rsidR="00BC4978" w:rsidRPr="00B266F0" w:rsidRDefault="00BC4978"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844" w:type="dxa"/>
          </w:tcPr>
          <w:p w:rsidR="00BC4978" w:rsidRPr="00B266F0" w:rsidRDefault="00BC4978" w:rsidP="003A2743">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proofErr w:type="spellStart"/>
            <w:r>
              <w:rPr>
                <w:rFonts w:cstheme="majorHAnsi"/>
                <w:sz w:val="24"/>
                <w:szCs w:val="24"/>
              </w:rPr>
              <w:t>PriceCategoryId</w:t>
            </w:r>
            <w:proofErr w:type="spellEnd"/>
          </w:p>
        </w:tc>
        <w:tc>
          <w:tcPr>
            <w:tcW w:w="3412"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2844" w:type="dxa"/>
          </w:tcPr>
          <w:p w:rsidR="00BC4978" w:rsidRPr="00B266F0" w:rsidRDefault="00BC4978" w:rsidP="00BC4978">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price category</w:t>
            </w:r>
          </w:p>
        </w:tc>
      </w:tr>
      <w:tr w:rsidR="00BC4978" w:rsidRPr="00B266F0" w:rsidTr="003A2743">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r>
              <w:rPr>
                <w:rFonts w:cstheme="majorHAnsi"/>
                <w:sz w:val="24"/>
                <w:szCs w:val="24"/>
              </w:rPr>
              <w:t>Price</w:t>
            </w:r>
          </w:p>
        </w:tc>
        <w:tc>
          <w:tcPr>
            <w:tcW w:w="3412"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double</w:t>
            </w:r>
          </w:p>
        </w:tc>
        <w:tc>
          <w:tcPr>
            <w:tcW w:w="2844"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Price of order after updated</w:t>
            </w:r>
          </w:p>
        </w:tc>
      </w:tr>
      <w:tr w:rsidR="001F3D09"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1F3D09" w:rsidRDefault="001F3D09" w:rsidP="003A2743">
            <w:pPr>
              <w:autoSpaceDE w:val="0"/>
              <w:autoSpaceDN w:val="0"/>
              <w:adjustRightInd w:val="0"/>
              <w:rPr>
                <w:rFonts w:cstheme="majorHAnsi"/>
                <w:sz w:val="24"/>
                <w:szCs w:val="24"/>
              </w:rPr>
            </w:pPr>
            <w:proofErr w:type="spellStart"/>
            <w:r>
              <w:rPr>
                <w:rFonts w:cstheme="majorHAnsi"/>
                <w:sz w:val="24"/>
                <w:szCs w:val="24"/>
              </w:rPr>
              <w:lastRenderedPageBreak/>
              <w:t>EditDate</w:t>
            </w:r>
            <w:proofErr w:type="spellEnd"/>
          </w:p>
        </w:tc>
        <w:tc>
          <w:tcPr>
            <w:tcW w:w="3412" w:type="dxa"/>
          </w:tcPr>
          <w:p w:rsidR="001F3D09" w:rsidRDefault="001F3D09"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date</w:t>
            </w:r>
          </w:p>
        </w:tc>
        <w:tc>
          <w:tcPr>
            <w:tcW w:w="2844" w:type="dxa"/>
          </w:tcPr>
          <w:p w:rsidR="001F3D09" w:rsidRDefault="001F3D09"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The date order is updated</w:t>
            </w:r>
          </w:p>
        </w:tc>
      </w:tr>
      <w:tr w:rsidR="00BC4978" w:rsidRPr="00B266F0" w:rsidTr="003A2743">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proofErr w:type="spellStart"/>
            <w:r>
              <w:rPr>
                <w:rFonts w:cstheme="majorHAnsi"/>
                <w:sz w:val="24"/>
                <w:szCs w:val="24"/>
              </w:rPr>
              <w:t>OrderId</w:t>
            </w:r>
            <w:proofErr w:type="spellEnd"/>
          </w:p>
        </w:tc>
        <w:tc>
          <w:tcPr>
            <w:tcW w:w="3412"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2844" w:type="dxa"/>
          </w:tcPr>
          <w:p w:rsidR="00BC4978" w:rsidRPr="00B266F0" w:rsidRDefault="00BC4978" w:rsidP="003A2743">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Order associates with price category</w:t>
            </w:r>
          </w:p>
        </w:tc>
      </w:tr>
      <w:tr w:rsidR="00BC4978" w:rsidRPr="00B266F0" w:rsidTr="003A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BC4978" w:rsidRPr="00B266F0" w:rsidRDefault="00BC4978" w:rsidP="003A2743">
            <w:pPr>
              <w:autoSpaceDE w:val="0"/>
              <w:autoSpaceDN w:val="0"/>
              <w:adjustRightInd w:val="0"/>
              <w:rPr>
                <w:rFonts w:cstheme="majorHAnsi"/>
                <w:sz w:val="24"/>
                <w:szCs w:val="24"/>
              </w:rPr>
            </w:pPr>
            <w:proofErr w:type="spellStart"/>
            <w:r>
              <w:rPr>
                <w:rFonts w:cstheme="majorHAnsi"/>
                <w:sz w:val="24"/>
                <w:szCs w:val="24"/>
              </w:rPr>
              <w:t>StaffId</w:t>
            </w:r>
            <w:proofErr w:type="spellEnd"/>
          </w:p>
        </w:tc>
        <w:tc>
          <w:tcPr>
            <w:tcW w:w="3412"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Pr>
                <w:rFonts w:cstheme="majorHAnsi"/>
                <w:sz w:val="24"/>
                <w:szCs w:val="24"/>
              </w:rPr>
              <w:t>int</w:t>
            </w:r>
            <w:proofErr w:type="spellEnd"/>
          </w:p>
        </w:tc>
        <w:tc>
          <w:tcPr>
            <w:tcW w:w="2844" w:type="dxa"/>
          </w:tcPr>
          <w:p w:rsidR="00BC4978" w:rsidRPr="00B266F0" w:rsidRDefault="00BC4978" w:rsidP="003A2743">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Staff who update price of that order</w:t>
            </w:r>
          </w:p>
        </w:tc>
      </w:tr>
    </w:tbl>
    <w:p w:rsidR="00BC4978" w:rsidRPr="00B266F0" w:rsidRDefault="00BC4978" w:rsidP="00BC4978">
      <w:pPr>
        <w:rPr>
          <w:rFonts w:cstheme="majorHAnsi"/>
          <w:sz w:val="24"/>
          <w:szCs w:val="24"/>
        </w:rPr>
      </w:pPr>
    </w:p>
    <w:p w:rsidR="00BC4978" w:rsidRPr="00B266F0" w:rsidRDefault="00BC4978" w:rsidP="008D2562">
      <w:pPr>
        <w:rPr>
          <w:rFonts w:cstheme="majorHAnsi"/>
          <w:sz w:val="24"/>
          <w:szCs w:val="24"/>
        </w:rPr>
      </w:pPr>
    </w:p>
    <w:p w:rsidR="00CE0D99" w:rsidRPr="00B266F0" w:rsidRDefault="00CE0D99" w:rsidP="000022AD">
      <w:pPr>
        <w:pStyle w:val="Heading2"/>
        <w:numPr>
          <w:ilvl w:val="0"/>
          <w:numId w:val="9"/>
        </w:numPr>
      </w:pPr>
      <w:bookmarkStart w:id="29" w:name="_Toc352130188"/>
      <w:r w:rsidRPr="00B266F0">
        <w:t>User</w:t>
      </w:r>
      <w:r>
        <w:t xml:space="preserve"> </w:t>
      </w:r>
      <w:r w:rsidRPr="00B266F0">
        <w:t>Info</w:t>
      </w:r>
      <w:bookmarkEnd w:id="29"/>
    </w:p>
    <w:tbl>
      <w:tblPr>
        <w:tblStyle w:val="LightList1"/>
        <w:tblW w:w="0" w:type="auto"/>
        <w:tblLook w:val="04A0" w:firstRow="1" w:lastRow="0" w:firstColumn="1" w:lastColumn="0" w:noHBand="0" w:noVBand="1"/>
      </w:tblPr>
      <w:tblGrid>
        <w:gridCol w:w="2986"/>
        <w:gridCol w:w="3412"/>
        <w:gridCol w:w="2844"/>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412"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844"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proofErr w:type="spellStart"/>
            <w:r>
              <w:rPr>
                <w:rFonts w:cstheme="majorHAnsi"/>
                <w:sz w:val="24"/>
                <w:szCs w:val="24"/>
              </w:rPr>
              <w:t>UserId</w:t>
            </w:r>
            <w:proofErr w:type="spellEnd"/>
          </w:p>
        </w:tc>
        <w:tc>
          <w:tcPr>
            <w:tcW w:w="3412"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C138DA">
              <w:rPr>
                <w:rFonts w:cstheme="majorHAnsi"/>
                <w:sz w:val="24"/>
                <w:szCs w:val="24"/>
              </w:rPr>
              <w:t>System.Guid</w:t>
            </w:r>
            <w:proofErr w:type="spellEnd"/>
          </w:p>
        </w:tc>
        <w:tc>
          <w:tcPr>
            <w:tcW w:w="2844"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User</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proofErr w:type="spellStart"/>
            <w:r>
              <w:rPr>
                <w:rFonts w:cstheme="majorHAnsi"/>
                <w:sz w:val="24"/>
                <w:szCs w:val="24"/>
              </w:rPr>
              <w:t>FullName</w:t>
            </w:r>
            <w:proofErr w:type="spellEnd"/>
          </w:p>
        </w:tc>
        <w:tc>
          <w:tcPr>
            <w:tcW w:w="3412"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string</w:t>
            </w:r>
          </w:p>
        </w:tc>
        <w:tc>
          <w:tcPr>
            <w:tcW w:w="2844"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Pr>
                <w:rFonts w:cstheme="majorHAnsi"/>
                <w:sz w:val="24"/>
                <w:szCs w:val="24"/>
              </w:rPr>
              <w:t>Full name of each user</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6"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Customer</w:t>
            </w:r>
          </w:p>
        </w:tc>
        <w:tc>
          <w:tcPr>
            <w:tcW w:w="3412"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virtual Customer</w:t>
            </w:r>
          </w:p>
        </w:tc>
        <w:tc>
          <w:tcPr>
            <w:tcW w:w="2844"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Pr>
                <w:rFonts w:cstheme="majorHAnsi"/>
                <w:sz w:val="24"/>
                <w:szCs w:val="24"/>
              </w:rPr>
              <w:t>Customer</w:t>
            </w:r>
            <w:r w:rsidRPr="00B266F0">
              <w:rPr>
                <w:rFonts w:cstheme="majorHAnsi"/>
                <w:sz w:val="24"/>
                <w:szCs w:val="24"/>
              </w:rPr>
              <w:t xml:space="preserve"> associate with </w:t>
            </w:r>
            <w:proofErr w:type="spellStart"/>
            <w:r>
              <w:rPr>
                <w:rFonts w:cstheme="majorHAnsi"/>
                <w:sz w:val="24"/>
                <w:szCs w:val="24"/>
              </w:rPr>
              <w:t>UserInfo</w:t>
            </w:r>
            <w:proofErr w:type="spellEnd"/>
          </w:p>
        </w:tc>
      </w:tr>
    </w:tbl>
    <w:p w:rsidR="00CE0D99" w:rsidRPr="00B266F0" w:rsidRDefault="00CE0D99" w:rsidP="00CE0D99">
      <w:pPr>
        <w:rPr>
          <w:rFonts w:cstheme="majorHAnsi"/>
          <w:sz w:val="24"/>
          <w:szCs w:val="24"/>
        </w:rPr>
      </w:pPr>
    </w:p>
    <w:p w:rsidR="00CE0D99" w:rsidRPr="00B266F0" w:rsidRDefault="00CE0D99" w:rsidP="000022AD">
      <w:pPr>
        <w:pStyle w:val="Heading2"/>
        <w:numPr>
          <w:ilvl w:val="0"/>
          <w:numId w:val="9"/>
        </w:numPr>
      </w:pPr>
      <w:bookmarkStart w:id="30" w:name="_Toc352130189"/>
      <w:r w:rsidRPr="00B266F0">
        <w:t>Ward</w:t>
      </w:r>
      <w:bookmarkEnd w:id="30"/>
    </w:p>
    <w:tbl>
      <w:tblPr>
        <w:tblStyle w:val="LightList1"/>
        <w:tblW w:w="0" w:type="auto"/>
        <w:tblLook w:val="04A0" w:firstRow="1" w:lastRow="0" w:firstColumn="1" w:lastColumn="0" w:noHBand="0" w:noVBand="1"/>
      </w:tblPr>
      <w:tblGrid>
        <w:gridCol w:w="3017"/>
        <w:gridCol w:w="3419"/>
        <w:gridCol w:w="2901"/>
      </w:tblGrid>
      <w:tr w:rsidR="00CE0D99" w:rsidRPr="00B266F0"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rPr>
                <w:rFonts w:cstheme="majorHAnsi"/>
                <w:color w:val="auto"/>
                <w:sz w:val="24"/>
                <w:szCs w:val="24"/>
              </w:rPr>
            </w:pPr>
            <w:r w:rsidRPr="00B266F0">
              <w:rPr>
                <w:rFonts w:cstheme="majorHAnsi"/>
                <w:sz w:val="24"/>
                <w:szCs w:val="24"/>
              </w:rPr>
              <w:t>Field</w:t>
            </w:r>
          </w:p>
        </w:tc>
        <w:tc>
          <w:tcPr>
            <w:tcW w:w="3419"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Type</w:t>
            </w:r>
          </w:p>
        </w:tc>
        <w:tc>
          <w:tcPr>
            <w:tcW w:w="2901" w:type="dxa"/>
          </w:tcPr>
          <w:p w:rsidR="00CE0D99" w:rsidRPr="00B266F0" w:rsidRDefault="00CE0D99" w:rsidP="00CE0D99">
            <w:pPr>
              <w:cnfStyle w:val="100000000000" w:firstRow="1" w:lastRow="0" w:firstColumn="0" w:lastColumn="0" w:oddVBand="0" w:evenVBand="0" w:oddHBand="0" w:evenHBand="0" w:firstRowFirstColumn="0" w:firstRowLastColumn="0" w:lastRowFirstColumn="0" w:lastRowLastColumn="0"/>
              <w:rPr>
                <w:rFonts w:cstheme="majorHAnsi"/>
                <w:color w:val="auto"/>
                <w:sz w:val="24"/>
                <w:szCs w:val="24"/>
              </w:rPr>
            </w:pPr>
            <w:r w:rsidRPr="00B266F0">
              <w:rPr>
                <w:rFonts w:cstheme="majorHAnsi"/>
                <w:sz w:val="24"/>
                <w:szCs w:val="24"/>
              </w:rPr>
              <w:t>Description</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WardId</w:t>
            </w:r>
            <w:proofErr w:type="spellEnd"/>
          </w:p>
        </w:tc>
        <w:tc>
          <w:tcPr>
            <w:tcW w:w="341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DistrictId</w:t>
            </w:r>
            <w:proofErr w:type="spellEnd"/>
          </w:p>
        </w:tc>
        <w:tc>
          <w:tcPr>
            <w:tcW w:w="341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int</w:t>
            </w:r>
            <w:proofErr w:type="spellEnd"/>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Unique id of each </w:t>
            </w:r>
            <w:r>
              <w:rPr>
                <w:rFonts w:cstheme="majorHAnsi"/>
                <w:sz w:val="24"/>
                <w:szCs w:val="24"/>
              </w:rPr>
              <w:t>D</w:t>
            </w:r>
            <w:r w:rsidRPr="00B266F0">
              <w:rPr>
                <w:rFonts w:cstheme="majorHAnsi"/>
                <w:sz w:val="24"/>
                <w:szCs w:val="24"/>
              </w:rPr>
              <w:t>istrict</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Name</w:t>
            </w:r>
          </w:p>
        </w:tc>
        <w:tc>
          <w:tcPr>
            <w:tcW w:w="3419"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string</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Name of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IsActive</w:t>
            </w:r>
            <w:proofErr w:type="spellEnd"/>
          </w:p>
        </w:tc>
        <w:tc>
          <w:tcPr>
            <w:tcW w:w="3419"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proofErr w:type="spellStart"/>
            <w:r w:rsidRPr="00B266F0">
              <w:rPr>
                <w:rFonts w:cstheme="majorHAnsi"/>
                <w:sz w:val="24"/>
                <w:szCs w:val="24"/>
              </w:rPr>
              <w:t>bool</w:t>
            </w:r>
            <w:proofErr w:type="spellEnd"/>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Status of </w:t>
            </w:r>
            <w:r>
              <w:rPr>
                <w:rFonts w:cstheme="majorHAnsi"/>
                <w:sz w:val="24"/>
                <w:szCs w:val="24"/>
              </w:rPr>
              <w:t>W</w:t>
            </w:r>
            <w:r w:rsidRPr="00B266F0">
              <w:rPr>
                <w:rFonts w:cstheme="majorHAnsi"/>
                <w:sz w:val="24"/>
                <w:szCs w:val="24"/>
              </w:rPr>
              <w:t>ard</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proofErr w:type="spellStart"/>
            <w:r w:rsidRPr="00B266F0">
              <w:rPr>
                <w:rFonts w:cstheme="majorHAnsi"/>
                <w:sz w:val="24"/>
                <w:szCs w:val="24"/>
              </w:rPr>
              <w:t>CustomerAddresses</w:t>
            </w:r>
            <w:proofErr w:type="spellEnd"/>
          </w:p>
        </w:tc>
        <w:tc>
          <w:tcPr>
            <w:tcW w:w="3419"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w:t>
            </w:r>
            <w:proofErr w:type="spellStart"/>
            <w:r w:rsidRPr="00B266F0">
              <w:rPr>
                <w:rFonts w:cstheme="majorHAnsi"/>
                <w:sz w:val="24"/>
                <w:szCs w:val="24"/>
              </w:rPr>
              <w:t>CustomerAddress</w:t>
            </w:r>
            <w:proofErr w:type="spellEnd"/>
            <w:r w:rsidRPr="00B266F0">
              <w:rPr>
                <w:rFonts w:cstheme="majorHAnsi"/>
                <w:sz w:val="24"/>
                <w:szCs w:val="24"/>
              </w:rPr>
              <w:t>&gt;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B266F0">
              <w:rPr>
                <w:sz w:val="24"/>
                <w:szCs w:val="24"/>
              </w:rPr>
              <w:t xml:space="preserve">Customer address associate with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District</w:t>
            </w:r>
          </w:p>
        </w:tc>
        <w:tc>
          <w:tcPr>
            <w:tcW w:w="3419"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virtual District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District associate with </w:t>
            </w:r>
            <w:r>
              <w:rPr>
                <w:rFonts w:cstheme="majorHAnsi"/>
                <w:sz w:val="24"/>
                <w:szCs w:val="24"/>
              </w:rPr>
              <w:t>W</w:t>
            </w:r>
            <w:r w:rsidRPr="00B266F0">
              <w:rPr>
                <w:rFonts w:cstheme="majorHAnsi"/>
                <w:sz w:val="24"/>
                <w:szCs w:val="24"/>
              </w:rPr>
              <w:t>ard</w:t>
            </w:r>
          </w:p>
        </w:tc>
      </w:tr>
      <w:tr w:rsidR="00CE0D99" w:rsidRPr="00B266F0"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Pr>
                <w:rFonts w:cstheme="majorHAnsi"/>
                <w:sz w:val="24"/>
                <w:szCs w:val="24"/>
              </w:rPr>
              <w:t>Hubs</w:t>
            </w:r>
          </w:p>
        </w:tc>
        <w:tc>
          <w:tcPr>
            <w:tcW w:w="3419" w:type="dxa"/>
          </w:tcPr>
          <w:p w:rsidR="00CE0D99" w:rsidRPr="00B266F0"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sz w:val="24"/>
                <w:szCs w:val="24"/>
              </w:rPr>
            </w:pPr>
            <w:r w:rsidRPr="00C138DA">
              <w:rPr>
                <w:rFonts w:cstheme="majorHAnsi"/>
                <w:sz w:val="24"/>
                <w:szCs w:val="24"/>
              </w:rPr>
              <w:t xml:space="preserve">virtual </w:t>
            </w:r>
            <w:proofErr w:type="spellStart"/>
            <w:r w:rsidRPr="00C138DA">
              <w:rPr>
                <w:rFonts w:cstheme="majorHAnsi"/>
                <w:sz w:val="24"/>
                <w:szCs w:val="24"/>
              </w:rPr>
              <w:t>ICollection</w:t>
            </w:r>
            <w:proofErr w:type="spellEnd"/>
            <w:r w:rsidRPr="00C138DA">
              <w:rPr>
                <w:rFonts w:cstheme="majorHAnsi"/>
                <w:sz w:val="24"/>
                <w:szCs w:val="24"/>
              </w:rPr>
              <w:t>&lt;Hub&gt;</w:t>
            </w:r>
          </w:p>
        </w:tc>
        <w:tc>
          <w:tcPr>
            <w:tcW w:w="2901" w:type="dxa"/>
          </w:tcPr>
          <w:p w:rsidR="00CE0D99" w:rsidRPr="00B266F0" w:rsidRDefault="00CE0D99" w:rsidP="00CE0D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Hubs</w:t>
            </w:r>
            <w:r w:rsidRPr="00B266F0">
              <w:rPr>
                <w:sz w:val="24"/>
                <w:szCs w:val="24"/>
              </w:rPr>
              <w:t xml:space="preserve"> associate with </w:t>
            </w:r>
            <w:r>
              <w:rPr>
                <w:rFonts w:cstheme="majorHAnsi"/>
                <w:sz w:val="24"/>
                <w:szCs w:val="24"/>
              </w:rPr>
              <w:t>W</w:t>
            </w:r>
            <w:r w:rsidRPr="00B266F0">
              <w:rPr>
                <w:rFonts w:cstheme="majorHAnsi"/>
                <w:sz w:val="24"/>
                <w:szCs w:val="24"/>
              </w:rPr>
              <w:t>ard</w:t>
            </w:r>
          </w:p>
        </w:tc>
      </w:tr>
      <w:tr w:rsidR="00CE0D99" w:rsidRPr="00B266F0" w:rsidTr="00CE0D99">
        <w:tc>
          <w:tcPr>
            <w:cnfStyle w:val="001000000000" w:firstRow="0" w:lastRow="0" w:firstColumn="1" w:lastColumn="0" w:oddVBand="0" w:evenVBand="0" w:oddHBand="0" w:evenHBand="0" w:firstRowFirstColumn="0" w:firstRowLastColumn="0" w:lastRowFirstColumn="0" w:lastRowLastColumn="0"/>
            <w:tcW w:w="3017" w:type="dxa"/>
          </w:tcPr>
          <w:p w:rsidR="00CE0D99" w:rsidRPr="00B266F0" w:rsidRDefault="00CE0D99" w:rsidP="00CE0D99">
            <w:pPr>
              <w:autoSpaceDE w:val="0"/>
              <w:autoSpaceDN w:val="0"/>
              <w:adjustRightInd w:val="0"/>
              <w:rPr>
                <w:rFonts w:cstheme="majorHAnsi"/>
                <w:sz w:val="24"/>
                <w:szCs w:val="24"/>
              </w:rPr>
            </w:pPr>
            <w:r w:rsidRPr="00B266F0">
              <w:rPr>
                <w:rFonts w:cstheme="majorHAnsi"/>
                <w:sz w:val="24"/>
                <w:szCs w:val="24"/>
              </w:rPr>
              <w:t>Orders</w:t>
            </w:r>
          </w:p>
        </w:tc>
        <w:tc>
          <w:tcPr>
            <w:tcW w:w="3419" w:type="dxa"/>
          </w:tcPr>
          <w:p w:rsidR="00CE0D99" w:rsidRPr="00B266F0"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rFonts w:cstheme="majorHAnsi"/>
                <w:sz w:val="24"/>
                <w:szCs w:val="24"/>
              </w:rPr>
              <w:t xml:space="preserve">virtual </w:t>
            </w:r>
            <w:proofErr w:type="spellStart"/>
            <w:r w:rsidRPr="00B266F0">
              <w:rPr>
                <w:rFonts w:cstheme="majorHAnsi"/>
                <w:sz w:val="24"/>
                <w:szCs w:val="24"/>
              </w:rPr>
              <w:t>ICollection</w:t>
            </w:r>
            <w:proofErr w:type="spellEnd"/>
            <w:r w:rsidRPr="00B266F0">
              <w:rPr>
                <w:rFonts w:cstheme="majorHAnsi"/>
                <w:sz w:val="24"/>
                <w:szCs w:val="24"/>
              </w:rPr>
              <w:t>&lt;Order&gt;</w:t>
            </w:r>
          </w:p>
        </w:tc>
        <w:tc>
          <w:tcPr>
            <w:tcW w:w="2901" w:type="dxa"/>
          </w:tcPr>
          <w:p w:rsidR="00CE0D99" w:rsidRPr="00B266F0" w:rsidRDefault="00CE0D99" w:rsidP="00CE0D99">
            <w:pPr>
              <w:cnfStyle w:val="000000000000" w:firstRow="0" w:lastRow="0" w:firstColumn="0" w:lastColumn="0" w:oddVBand="0" w:evenVBand="0" w:oddHBand="0" w:evenHBand="0" w:firstRowFirstColumn="0" w:firstRowLastColumn="0" w:lastRowFirstColumn="0" w:lastRowLastColumn="0"/>
              <w:rPr>
                <w:rFonts w:cstheme="majorHAnsi"/>
                <w:sz w:val="24"/>
                <w:szCs w:val="24"/>
              </w:rPr>
            </w:pPr>
            <w:r w:rsidRPr="00B266F0">
              <w:rPr>
                <w:sz w:val="24"/>
                <w:szCs w:val="24"/>
              </w:rPr>
              <w:t xml:space="preserve">Order associate with </w:t>
            </w:r>
            <w:r>
              <w:rPr>
                <w:rFonts w:cstheme="majorHAnsi"/>
                <w:sz w:val="24"/>
                <w:szCs w:val="24"/>
              </w:rPr>
              <w:t>W</w:t>
            </w:r>
            <w:r w:rsidRPr="00B266F0">
              <w:rPr>
                <w:rFonts w:cstheme="majorHAnsi"/>
                <w:sz w:val="24"/>
                <w:szCs w:val="24"/>
              </w:rPr>
              <w:t>ard</w:t>
            </w:r>
          </w:p>
        </w:tc>
      </w:tr>
    </w:tbl>
    <w:p w:rsidR="00CE0D99" w:rsidRPr="00B266F0" w:rsidRDefault="00CE0D99" w:rsidP="00CE0D99">
      <w:pPr>
        <w:rPr>
          <w:sz w:val="24"/>
          <w:szCs w:val="24"/>
        </w:rPr>
      </w:pPr>
    </w:p>
    <w:p w:rsidR="00CE0D99" w:rsidRPr="00CA67C1" w:rsidRDefault="00CE0D99" w:rsidP="000022AD">
      <w:pPr>
        <w:pStyle w:val="Heading2"/>
        <w:numPr>
          <w:ilvl w:val="0"/>
          <w:numId w:val="9"/>
        </w:numPr>
      </w:pPr>
      <w:bookmarkStart w:id="31" w:name="_Toc352130190"/>
      <w:r>
        <w:lastRenderedPageBreak/>
        <w:t>Request</w:t>
      </w:r>
      <w:bookmarkEnd w:id="31"/>
    </w:p>
    <w:tbl>
      <w:tblPr>
        <w:tblStyle w:val="LightList"/>
        <w:tblW w:w="0" w:type="auto"/>
        <w:tblLook w:val="04A0" w:firstRow="1" w:lastRow="0" w:firstColumn="1" w:lastColumn="0" w:noHBand="0" w:noVBand="1"/>
      </w:tblPr>
      <w:tblGrid>
        <w:gridCol w:w="4076"/>
        <w:gridCol w:w="2767"/>
        <w:gridCol w:w="2494"/>
      </w:tblGrid>
      <w:tr w:rsidR="00CE0D99" w:rsidRPr="00CA67C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rPr>
                <w:color w:val="auto"/>
              </w:rPr>
              <w:t>Field</w:t>
            </w:r>
          </w:p>
        </w:tc>
        <w:tc>
          <w:tcPr>
            <w:tcW w:w="2856" w:type="dxa"/>
          </w:tcPr>
          <w:p w:rsidR="00CE0D99" w:rsidRPr="00CA67C1" w:rsidRDefault="00CE0D99" w:rsidP="00CE0D99">
            <w:pPr>
              <w:cnfStyle w:val="100000000000" w:firstRow="1" w:lastRow="0" w:firstColumn="0" w:lastColumn="0" w:oddVBand="0" w:evenVBand="0" w:oddHBand="0" w:evenHBand="0" w:firstRowFirstColumn="0" w:firstRowLastColumn="0" w:lastRowFirstColumn="0" w:lastRowLastColumn="0"/>
            </w:pPr>
            <w:r w:rsidRPr="00CA67C1">
              <w:rPr>
                <w:color w:val="auto"/>
              </w:rPr>
              <w:t>Type</w:t>
            </w:r>
          </w:p>
        </w:tc>
        <w:tc>
          <w:tcPr>
            <w:tcW w:w="2644" w:type="dxa"/>
          </w:tcPr>
          <w:p w:rsidR="00CE0D99" w:rsidRPr="00CA67C1" w:rsidRDefault="00CE0D99" w:rsidP="00CE0D99">
            <w:pPr>
              <w:cnfStyle w:val="100000000000" w:firstRow="1" w:lastRow="0" w:firstColumn="0" w:lastColumn="0" w:oddVBand="0" w:evenVBand="0" w:oddHBand="0" w:evenHBand="0" w:firstRowFirstColumn="0" w:firstRowLastColumn="0" w:lastRowFirstColumn="0" w:lastRowLastColumn="0"/>
            </w:pPr>
            <w:r w:rsidRPr="00CA67C1">
              <w:rPr>
                <w:color w:val="auto"/>
              </w:rPr>
              <w:t>Description</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RequestId</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CA67C1">
              <w:t>int</w:t>
            </w:r>
            <w:proofErr w:type="spellEnd"/>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Unique ID of each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CreatedByUserId</w:t>
            </w:r>
            <w:proofErr w:type="spellEnd"/>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rsidRPr="00CA67C1">
              <w:t>Guid</w:t>
            </w:r>
            <w:proofErr w:type="spellEnd"/>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t>Id of the user that create the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CustomerId</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CA67C1">
              <w:t>int</w:t>
            </w:r>
            <w:proofErr w:type="spellEnd"/>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ID of Customer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CollectionAddressId</w:t>
            </w:r>
            <w:proofErr w:type="spellEnd"/>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rsidRPr="00CA67C1">
              <w:t>int</w:t>
            </w:r>
            <w:proofErr w:type="spellEnd"/>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ID of address where goods will be collected</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RequestedDate</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CA67C1">
              <w:t>Nullable</w:t>
            </w:r>
            <w:proofErr w:type="spellEnd"/>
            <w:r w:rsidRPr="00CA67C1">
              <w:t>&lt;</w:t>
            </w:r>
            <w:proofErr w:type="spellStart"/>
            <w:r w:rsidRPr="00CA67C1">
              <w:t>DateTime</w:t>
            </w:r>
            <w:proofErr w:type="spellEnd"/>
            <w:r w:rsidRPr="00CA67C1">
              <w:t>&gt;</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Date Collection Request was created</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Collection</w:t>
            </w:r>
            <w:r>
              <w:t>Plan</w:t>
            </w:r>
            <w:r w:rsidRPr="00CA67C1">
              <w:t>Id</w:t>
            </w:r>
            <w:proofErr w:type="spellEnd"/>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rsidRPr="00CA67C1">
              <w:t>Nullable</w:t>
            </w:r>
            <w:proofErr w:type="spellEnd"/>
            <w:r w:rsidRPr="00CA67C1">
              <w:t>&lt;</w:t>
            </w:r>
            <w:proofErr w:type="spellStart"/>
            <w:r w:rsidRPr="00CA67C1">
              <w:t>int</w:t>
            </w:r>
            <w:proofErr w:type="spellEnd"/>
            <w:r w:rsidRPr="00CA67C1">
              <w:t>&gt;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ID of Collection</w:t>
            </w:r>
            <w:r>
              <w:t xml:space="preserve"> Plan</w:t>
            </w:r>
            <w:r w:rsidRPr="00CA67C1">
              <w:t xml:space="preserve"> associates with Collection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RequestStatus</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CA67C1">
              <w:t>int</w:t>
            </w:r>
            <w:proofErr w:type="spellEnd"/>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Status of</w:t>
            </w:r>
            <w:r>
              <w:t xml:space="preserve"> the</w:t>
            </w:r>
            <w:r w:rsidRPr="00CA67C1">
              <w:t xml:space="preserve">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Pr>
              <w:tabs>
                <w:tab w:val="left" w:pos="951"/>
              </w:tabs>
            </w:pPr>
            <w:r>
              <w:t>Note</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string</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Optional information</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Collection</w:t>
            </w:r>
            <w:r>
              <w:t>Plan</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virtual Collection</w:t>
            </w:r>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Collection</w:t>
            </w:r>
            <w:r>
              <w:t xml:space="preserve"> plan</w:t>
            </w:r>
            <w:r w:rsidRPr="00CA67C1">
              <w:t xml:space="preserve">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Customer</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virtual Customer</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Customer associates with Collection Request</w:t>
            </w:r>
          </w:p>
        </w:tc>
      </w:tr>
      <w:tr w:rsidR="00CE0D99" w:rsidRPr="00CA67C1"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proofErr w:type="spellStart"/>
            <w:r w:rsidRPr="00CA67C1">
              <w:t>CustomerAddress</w:t>
            </w:r>
            <w:proofErr w:type="spellEnd"/>
          </w:p>
        </w:tc>
        <w:tc>
          <w:tcPr>
            <w:tcW w:w="2856"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 xml:space="preserve">virtual </w:t>
            </w:r>
            <w:proofErr w:type="spellStart"/>
            <w:r w:rsidRPr="00CA67C1">
              <w:t>CustomerAddress</w:t>
            </w:r>
            <w:proofErr w:type="spellEnd"/>
          </w:p>
        </w:tc>
        <w:tc>
          <w:tcPr>
            <w:tcW w:w="2644" w:type="dxa"/>
          </w:tcPr>
          <w:p w:rsidR="00CE0D99" w:rsidRPr="00CA67C1" w:rsidRDefault="00CE0D99" w:rsidP="00CE0D99">
            <w:pPr>
              <w:cnfStyle w:val="000000100000" w:firstRow="0" w:lastRow="0" w:firstColumn="0" w:lastColumn="0" w:oddVBand="0" w:evenVBand="0" w:oddHBand="1" w:evenHBand="0" w:firstRowFirstColumn="0" w:firstRowLastColumn="0" w:lastRowFirstColumn="0" w:lastRowLastColumn="0"/>
            </w:pPr>
            <w:r w:rsidRPr="00CA67C1">
              <w:t>Customer Address associates with Collection Request</w:t>
            </w:r>
          </w:p>
        </w:tc>
      </w:tr>
      <w:tr w:rsidR="00CE0D99" w:rsidRPr="00CA67C1"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CA67C1" w:rsidRDefault="00CE0D99" w:rsidP="00CE0D99">
            <w:r w:rsidRPr="00CA67C1">
              <w:t>Orders</w:t>
            </w:r>
          </w:p>
        </w:tc>
        <w:tc>
          <w:tcPr>
            <w:tcW w:w="2856"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 xml:space="preserve">virtual </w:t>
            </w:r>
            <w:proofErr w:type="spellStart"/>
            <w:r w:rsidRPr="00CA67C1">
              <w:t>ICollection</w:t>
            </w:r>
            <w:proofErr w:type="spellEnd"/>
            <w:r w:rsidRPr="00CA67C1">
              <w:t>&lt;Order&gt;</w:t>
            </w:r>
          </w:p>
        </w:tc>
        <w:tc>
          <w:tcPr>
            <w:tcW w:w="2644" w:type="dxa"/>
          </w:tcPr>
          <w:p w:rsidR="00CE0D99" w:rsidRPr="00CA67C1" w:rsidRDefault="00CE0D99" w:rsidP="00CE0D99">
            <w:pPr>
              <w:cnfStyle w:val="000000000000" w:firstRow="0" w:lastRow="0" w:firstColumn="0" w:lastColumn="0" w:oddVBand="0" w:evenVBand="0" w:oddHBand="0" w:evenHBand="0" w:firstRowFirstColumn="0" w:firstRowLastColumn="0" w:lastRowFirstColumn="0" w:lastRowLastColumn="0"/>
            </w:pPr>
            <w:r w:rsidRPr="00CA67C1">
              <w:t>Orders associate with each Collection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2506F8">
              <w:t>Status</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rsidRPr="002506F8">
              <w:t>RequestStatus</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Status of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B04EB5">
              <w:t>CollectionAddress</w:t>
            </w:r>
            <w:proofErr w:type="spellEnd"/>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string</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Collection address of the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B04EB5">
              <w:t>TotalFee</w:t>
            </w:r>
            <w:proofErr w:type="spellEnd"/>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Total fee of orders in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B04EB5">
              <w:lastRenderedPageBreak/>
              <w:t>TotalAmountToBeCollected</w:t>
            </w:r>
            <w:proofErr w:type="spellEnd"/>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Total amount to collect of orders in the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2506F8">
              <w:t>NumberOfItems</w:t>
            </w:r>
            <w:proofErr w:type="spellEnd"/>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Number of items in the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2506F8">
              <w:t>ValidOrders</w:t>
            </w:r>
            <w:proofErr w:type="spellEnd"/>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rsidRPr="002506F8">
              <w:t>List&lt;Order&gt;</w:t>
            </w:r>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Valid orders of the request at a specific time</w:t>
            </w:r>
          </w:p>
        </w:tc>
      </w:tr>
      <w:tr w:rsidR="00CE0D99" w:rsidRPr="00370063"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proofErr w:type="spellStart"/>
            <w:r w:rsidRPr="00520D32">
              <w:t>AddToCollectionPlan</w:t>
            </w:r>
            <w:proofErr w:type="spellEnd"/>
            <w:r w:rsidRPr="00520D32">
              <w:t>(</w:t>
            </w:r>
            <w:proofErr w:type="spellStart"/>
            <w:r w:rsidRPr="00520D32">
              <w:t>HDMSEntities</w:t>
            </w:r>
            <w:proofErr w:type="spellEnd"/>
            <w:r w:rsidRPr="00520D32">
              <w:t xml:space="preserve"> context, </w:t>
            </w:r>
            <w:proofErr w:type="spellStart"/>
            <w:r w:rsidRPr="00520D32">
              <w:t>CollectionPlan</w:t>
            </w:r>
            <w:proofErr w:type="spellEnd"/>
            <w:r w:rsidRPr="00520D32">
              <w:t xml:space="preserve"> </w:t>
            </w:r>
            <w:proofErr w:type="spellStart"/>
            <w:r w:rsidRPr="00520D32">
              <w:t>collectionPlan</w:t>
            </w:r>
            <w:proofErr w:type="spellEnd"/>
            <w:r w:rsidRPr="00520D32">
              <w:t>, List&lt;Request&gt; requests)</w:t>
            </w:r>
          </w:p>
        </w:tc>
        <w:tc>
          <w:tcPr>
            <w:tcW w:w="2856"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rsidRPr="00520D32">
              <w:t xml:space="preserve">static </w:t>
            </w:r>
            <w:proofErr w:type="spellStart"/>
            <w:r w:rsidRPr="00520D32">
              <w:t>bool</w:t>
            </w:r>
            <w:proofErr w:type="spellEnd"/>
          </w:p>
        </w:tc>
        <w:tc>
          <w:tcPr>
            <w:tcW w:w="2644"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t>Add requests to a collection plan</w:t>
            </w:r>
          </w:p>
        </w:tc>
      </w:tr>
      <w:tr w:rsidR="00CE0D99" w:rsidRPr="00370063"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proofErr w:type="spellStart"/>
            <w:r w:rsidRPr="00520D32">
              <w:t>AddToCollectionPlan</w:t>
            </w:r>
            <w:proofErr w:type="spellEnd"/>
            <w:r w:rsidRPr="00520D32">
              <w:t>(</w:t>
            </w:r>
            <w:proofErr w:type="spellStart"/>
            <w:r w:rsidRPr="00520D32">
              <w:t>HDMSEntities</w:t>
            </w:r>
            <w:proofErr w:type="spellEnd"/>
            <w:r w:rsidRPr="00520D32">
              <w:t xml:space="preserve"> context, </w:t>
            </w:r>
            <w:proofErr w:type="spellStart"/>
            <w:r w:rsidRPr="00520D32">
              <w:t>CollectionPlan</w:t>
            </w:r>
            <w:proofErr w:type="spellEnd"/>
            <w:r w:rsidRPr="00520D32">
              <w:t xml:space="preserve"> </w:t>
            </w:r>
            <w:proofErr w:type="spellStart"/>
            <w:r w:rsidRPr="00520D32">
              <w:t>collectionPlan</w:t>
            </w:r>
            <w:proofErr w:type="spellEnd"/>
            <w:r w:rsidRPr="00520D32">
              <w:t xml:space="preserve">, </w:t>
            </w:r>
            <w:proofErr w:type="spellStart"/>
            <w:r w:rsidRPr="00520D32">
              <w:t>bool</w:t>
            </w:r>
            <w:proofErr w:type="spellEnd"/>
            <w:r w:rsidRPr="00520D32">
              <w:t xml:space="preserve"> commit)</w:t>
            </w:r>
          </w:p>
        </w:tc>
        <w:tc>
          <w:tcPr>
            <w:tcW w:w="2856" w:type="dxa"/>
          </w:tcPr>
          <w:p w:rsidR="00CE0D99" w:rsidRPr="00370063"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rsidRPr="00520D32">
              <w:t>bool</w:t>
            </w:r>
            <w:proofErr w:type="spellEnd"/>
          </w:p>
        </w:tc>
        <w:tc>
          <w:tcPr>
            <w:tcW w:w="2644" w:type="dxa"/>
          </w:tcPr>
          <w:p w:rsidR="00CE0D99" w:rsidRPr="00370063" w:rsidRDefault="00CE0D99" w:rsidP="00CE0D99">
            <w:pPr>
              <w:cnfStyle w:val="000000000000" w:firstRow="0" w:lastRow="0" w:firstColumn="0" w:lastColumn="0" w:oddVBand="0" w:evenVBand="0" w:oddHBand="0" w:evenHBand="0" w:firstRowFirstColumn="0" w:firstRowLastColumn="0" w:lastRowFirstColumn="0" w:lastRowLastColumn="0"/>
            </w:pPr>
            <w:r>
              <w:t>Add request to a collection plan</w:t>
            </w:r>
          </w:p>
        </w:tc>
      </w:tr>
      <w:tr w:rsidR="00CE0D99" w:rsidRPr="00370063"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370063" w:rsidRDefault="00CE0D99" w:rsidP="00CE0D99">
            <w:proofErr w:type="spellStart"/>
            <w:r w:rsidRPr="007A4220">
              <w:t>RemoveFromCollectionPlan</w:t>
            </w:r>
            <w:proofErr w:type="spellEnd"/>
            <w:r w:rsidRPr="007A4220">
              <w:t>(</w:t>
            </w:r>
            <w:proofErr w:type="spellStart"/>
            <w:r w:rsidRPr="007A4220">
              <w:t>HDMSEntities</w:t>
            </w:r>
            <w:proofErr w:type="spellEnd"/>
            <w:r w:rsidRPr="007A4220">
              <w:t xml:space="preserve"> context, List&lt;Request&gt; requests)</w:t>
            </w:r>
          </w:p>
        </w:tc>
        <w:tc>
          <w:tcPr>
            <w:tcW w:w="2856"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rsidRPr="00520D32">
              <w:t xml:space="preserve">static </w:t>
            </w:r>
            <w:proofErr w:type="spellStart"/>
            <w:r w:rsidRPr="00520D32">
              <w:t>bool</w:t>
            </w:r>
            <w:proofErr w:type="spellEnd"/>
          </w:p>
        </w:tc>
        <w:tc>
          <w:tcPr>
            <w:tcW w:w="2644" w:type="dxa"/>
          </w:tcPr>
          <w:p w:rsidR="00CE0D99" w:rsidRPr="00370063" w:rsidRDefault="00CE0D99" w:rsidP="00CE0D99">
            <w:pPr>
              <w:cnfStyle w:val="000000100000" w:firstRow="0" w:lastRow="0" w:firstColumn="0" w:lastColumn="0" w:oddVBand="0" w:evenVBand="0" w:oddHBand="1" w:evenHBand="0" w:firstRowFirstColumn="0" w:firstRowLastColumn="0" w:lastRowFirstColumn="0" w:lastRowLastColumn="0"/>
            </w:pPr>
            <w:r>
              <w:t>Remove requests from a collection plan</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RemoveFromCollectionPlan</w:t>
            </w:r>
            <w:proofErr w:type="spellEnd"/>
            <w:r w:rsidRPr="007A4220">
              <w: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Remove request from a collection plan</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RemoveFromCollectionPlan</w:t>
            </w:r>
            <w:proofErr w:type="spellEnd"/>
            <w:r w:rsidRPr="007A4220">
              <w:t>(</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Remove request from a collection plan</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Create(</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Create new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Confirm(</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Submit request fro</w:t>
            </w:r>
            <w:r w:rsidRPr="008A62FB">
              <w:t>m</w:t>
            </w:r>
            <w:r w:rsidRPr="00913B68">
              <w:t xml:space="preserve"> </w:t>
            </w:r>
            <w:r>
              <w:t>processing</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Approve(</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Approve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Reject(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Reject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Cancel(</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Cancel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Cancel(</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Cancel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CustomerCancel</w:t>
            </w:r>
            <w:proofErr w:type="spellEnd"/>
            <w:r w:rsidRPr="007A4220">
              <w: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Cancel request by customer</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CustomerCancel</w:t>
            </w:r>
            <w:proofErr w:type="spellEnd"/>
            <w:r w:rsidRPr="007A4220">
              <w:t>(</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Cancel request by customer</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MarkAsCollected</w:t>
            </w:r>
            <w:proofErr w:type="spellEnd"/>
            <w:r w:rsidRPr="007A4220">
              <w:t>(</w:t>
            </w:r>
            <w:proofErr w:type="spellStart"/>
            <w:r w:rsidRPr="007A4220">
              <w:t>HDMSEntities</w:t>
            </w:r>
            <w:proofErr w:type="spellEnd"/>
            <w:r w:rsidRPr="007A4220">
              <w:t xml:space="preserve"> context, List&lt;Request&gt; requests)</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 xml:space="preserve">static </w:t>
            </w: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Mark requests as collected</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MarkAsCollected</w:t>
            </w:r>
            <w:proofErr w:type="spellEnd"/>
            <w:r w:rsidRPr="007A4220">
              <w: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 xml:space="preserve">Mark request as </w:t>
            </w:r>
            <w:r>
              <w:lastRenderedPageBreak/>
              <w:t>collected</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lastRenderedPageBreak/>
              <w:t>MarkAsCollected</w:t>
            </w:r>
            <w:proofErr w:type="spellEnd"/>
            <w:r w:rsidRPr="007A4220">
              <w:t>(</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Mark request as collected</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Delete(</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Delete request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r w:rsidRPr="007A4220">
              <w:t>Delete(</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Delete request</w:t>
            </w:r>
          </w:p>
        </w:tc>
      </w:tr>
      <w:tr w:rsidR="00CE0D99" w:rsidRPr="002506F8"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BackToDraft</w:t>
            </w:r>
            <w:proofErr w:type="spellEnd"/>
            <w:r w:rsidRPr="007A4220">
              <w:t>(</w:t>
            </w:r>
            <w:proofErr w:type="spellStart"/>
            <w:r w:rsidRPr="007A4220">
              <w:t>HDMSEntities</w:t>
            </w:r>
            <w:proofErr w:type="spellEnd"/>
            <w:r w:rsidRPr="007A4220">
              <w:t xml:space="preserve"> context)</w:t>
            </w:r>
          </w:p>
        </w:tc>
        <w:tc>
          <w:tcPr>
            <w:tcW w:w="2856"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100000" w:firstRow="0" w:lastRow="0" w:firstColumn="0" w:lastColumn="0" w:oddVBand="0" w:evenVBand="0" w:oddHBand="1" w:evenHBand="0" w:firstRowFirstColumn="0" w:firstRowLastColumn="0" w:lastRowFirstColumn="0" w:lastRowLastColumn="0"/>
            </w:pPr>
            <w:r>
              <w:t>Switch request back to draft</w:t>
            </w:r>
          </w:p>
        </w:tc>
      </w:tr>
      <w:tr w:rsidR="00CE0D99" w:rsidRPr="002506F8" w:rsidTr="00CE0D99">
        <w:tc>
          <w:tcPr>
            <w:cnfStyle w:val="001000000000" w:firstRow="0" w:lastRow="0" w:firstColumn="1" w:lastColumn="0" w:oddVBand="0" w:evenVBand="0" w:oddHBand="0" w:evenHBand="0" w:firstRowFirstColumn="0" w:firstRowLastColumn="0" w:lastRowFirstColumn="0" w:lastRowLastColumn="0"/>
            <w:tcW w:w="4076" w:type="dxa"/>
          </w:tcPr>
          <w:p w:rsidR="00CE0D99" w:rsidRPr="002506F8" w:rsidRDefault="00CE0D99" w:rsidP="00CE0D99">
            <w:proofErr w:type="spellStart"/>
            <w:r w:rsidRPr="007A4220">
              <w:t>BackToDraft</w:t>
            </w:r>
            <w:proofErr w:type="spellEnd"/>
            <w:r w:rsidRPr="007A4220">
              <w:t>(</w:t>
            </w:r>
            <w:proofErr w:type="spellStart"/>
            <w:r w:rsidRPr="007A4220">
              <w:t>HDMSEntities</w:t>
            </w:r>
            <w:proofErr w:type="spellEnd"/>
            <w:r w:rsidRPr="007A4220">
              <w:t xml:space="preserve"> context, </w:t>
            </w:r>
            <w:proofErr w:type="spellStart"/>
            <w:r w:rsidRPr="007A4220">
              <w:t>bool</w:t>
            </w:r>
            <w:proofErr w:type="spellEnd"/>
            <w:r w:rsidRPr="007A4220">
              <w:t xml:space="preserve"> commit)</w:t>
            </w:r>
          </w:p>
        </w:tc>
        <w:tc>
          <w:tcPr>
            <w:tcW w:w="2856"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proofErr w:type="spellStart"/>
            <w:r>
              <w:t>bool</w:t>
            </w:r>
            <w:proofErr w:type="spellEnd"/>
          </w:p>
        </w:tc>
        <w:tc>
          <w:tcPr>
            <w:tcW w:w="2644" w:type="dxa"/>
          </w:tcPr>
          <w:p w:rsidR="00CE0D99" w:rsidRPr="002506F8" w:rsidRDefault="00CE0D99" w:rsidP="00CE0D99">
            <w:pPr>
              <w:cnfStyle w:val="000000000000" w:firstRow="0" w:lastRow="0" w:firstColumn="0" w:lastColumn="0" w:oddVBand="0" w:evenVBand="0" w:oddHBand="0" w:evenHBand="0" w:firstRowFirstColumn="0" w:firstRowLastColumn="0" w:lastRowFirstColumn="0" w:lastRowLastColumn="0"/>
            </w:pPr>
            <w:r>
              <w:t>Switch request back to draft</w:t>
            </w:r>
          </w:p>
        </w:tc>
      </w:tr>
    </w:tbl>
    <w:p w:rsidR="00CE0D99" w:rsidRDefault="00CE0D99" w:rsidP="00CE0D99">
      <w:pPr>
        <w:rPr>
          <w:sz w:val="24"/>
        </w:rPr>
      </w:pPr>
    </w:p>
    <w:p w:rsidR="00CE0D99" w:rsidRPr="00164C11" w:rsidRDefault="001A19B8" w:rsidP="000022AD">
      <w:pPr>
        <w:pStyle w:val="Heading2"/>
        <w:numPr>
          <w:ilvl w:val="0"/>
          <w:numId w:val="9"/>
        </w:numPr>
      </w:pPr>
      <w:bookmarkStart w:id="32" w:name="_Toc352130191"/>
      <w:r>
        <w:t>Buyer/</w:t>
      </w:r>
      <w:r w:rsidR="00CE0D99" w:rsidRPr="00164C11">
        <w:t xml:space="preserve"> </w:t>
      </w:r>
      <w:proofErr w:type="spellStart"/>
      <w:r>
        <w:t>HomeC</w:t>
      </w:r>
      <w:r w:rsidR="00CE0D99" w:rsidRPr="00164C11">
        <w:t>ontroller</w:t>
      </w:r>
      <w:bookmarkEnd w:id="32"/>
      <w:proofErr w:type="spellEnd"/>
    </w:p>
    <w:p w:rsidR="00CE0D99" w:rsidRPr="00164C11" w:rsidRDefault="00CE0D99" w:rsidP="00CE0D99"/>
    <w:tbl>
      <w:tblPr>
        <w:tblStyle w:val="LightList"/>
        <w:tblW w:w="9329" w:type="dxa"/>
        <w:tblLook w:val="04A0" w:firstRow="1" w:lastRow="0" w:firstColumn="1" w:lastColumn="0" w:noHBand="0" w:noVBand="1"/>
      </w:tblPr>
      <w:tblGrid>
        <w:gridCol w:w="4338"/>
        <w:gridCol w:w="2046"/>
        <w:gridCol w:w="2945"/>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164C11" w:rsidRDefault="00CE0D99" w:rsidP="00CE0D99">
            <w:pPr>
              <w:rPr>
                <w:rFonts w:cstheme="minorHAnsi"/>
                <w:sz w:val="24"/>
              </w:rPr>
            </w:pPr>
            <w:r w:rsidRPr="00164C11">
              <w:rPr>
                <w:rFonts w:cstheme="minorHAnsi"/>
                <w:color w:val="auto"/>
                <w:sz w:val="24"/>
              </w:rPr>
              <w:t>Method</w:t>
            </w:r>
          </w:p>
        </w:tc>
        <w:tc>
          <w:tcPr>
            <w:tcW w:w="2046"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2945"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1A19B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1A19B8" w:rsidRPr="006405BD" w:rsidRDefault="001A19B8" w:rsidP="00CE0D99">
            <w:pPr>
              <w:rPr>
                <w:rFonts w:cstheme="minorHAnsi"/>
              </w:rPr>
            </w:pPr>
            <w:r>
              <w:rPr>
                <w:rFonts w:cstheme="minorHAnsi"/>
              </w:rPr>
              <w:t>Index</w:t>
            </w:r>
            <w:r w:rsidRPr="006405BD">
              <w:rPr>
                <w:rFonts w:cstheme="minorHAnsi"/>
              </w:rPr>
              <w:t>()</w:t>
            </w:r>
          </w:p>
        </w:tc>
        <w:tc>
          <w:tcPr>
            <w:tcW w:w="2046" w:type="dxa"/>
          </w:tcPr>
          <w:p w:rsidR="001A19B8" w:rsidRPr="006405BD" w:rsidRDefault="001A19B8"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1A19B8" w:rsidRPr="006405BD" w:rsidRDefault="001A19B8" w:rsidP="00FD42F8">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main page</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CE0D99" w:rsidRPr="002126A0" w:rsidRDefault="001A19B8" w:rsidP="007407C1">
            <w:pPr>
              <w:rPr>
                <w:rFonts w:cstheme="minorHAnsi"/>
              </w:rPr>
            </w:pPr>
            <w:proofErr w:type="spellStart"/>
            <w:r w:rsidRPr="001A19B8">
              <w:rPr>
                <w:rFonts w:cstheme="minorHAnsi"/>
              </w:rPr>
              <w:t>ViewProductsByCustomerId</w:t>
            </w:r>
            <w:proofErr w:type="spellEnd"/>
            <w:r w:rsidR="007407C1">
              <w:rPr>
                <w:rFonts w:cstheme="minorHAnsi"/>
              </w:rPr>
              <w:t xml:space="preserve"> </w:t>
            </w:r>
            <w:r w:rsidRPr="006405BD">
              <w:rPr>
                <w:rFonts w:cstheme="minorHAnsi"/>
              </w:rPr>
              <w:t xml:space="preserve"> </w:t>
            </w:r>
            <w:r w:rsidR="00CE0D99" w:rsidRPr="006405BD">
              <w:rPr>
                <w:rFonts w:cstheme="minorHAnsi"/>
              </w:rPr>
              <w:t>(</w:t>
            </w:r>
            <w:proofErr w:type="spellStart"/>
            <w:r w:rsidRPr="002126A0">
              <w:rPr>
                <w:rFonts w:cstheme="minorHAnsi"/>
              </w:rPr>
              <w:t>int</w:t>
            </w:r>
            <w:proofErr w:type="spellEnd"/>
            <w:r w:rsidRPr="002126A0">
              <w:rPr>
                <w:rFonts w:cstheme="minorHAnsi"/>
              </w:rPr>
              <w:t xml:space="preserve"> </w:t>
            </w:r>
            <w:proofErr w:type="spellStart"/>
            <w:r w:rsidRPr="002126A0">
              <w:rPr>
                <w:rFonts w:cstheme="minorHAnsi"/>
              </w:rPr>
              <w:t>customerId</w:t>
            </w:r>
            <w:proofErr w:type="spellEnd"/>
            <w:r w:rsidR="00CE0D99" w:rsidRPr="006405BD">
              <w:rPr>
                <w:rFonts w:cstheme="minorHAnsi"/>
              </w:rPr>
              <w:t>)</w:t>
            </w:r>
          </w:p>
        </w:tc>
        <w:tc>
          <w:tcPr>
            <w:tcW w:w="2046"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CE0D99" w:rsidP="001A19B8">
            <w:pPr>
              <w:cnfStyle w:val="000000000000" w:firstRow="0" w:lastRow="0" w:firstColumn="0" w:lastColumn="0" w:oddVBand="0" w:evenVBand="0" w:oddHBand="0" w:evenHBand="0" w:firstRowFirstColumn="0" w:firstRowLastColumn="0" w:lastRowFirstColumn="0" w:lastRowLastColumn="0"/>
              <w:rPr>
                <w:rFonts w:cstheme="minorHAnsi"/>
              </w:rPr>
            </w:pPr>
            <w:r w:rsidRPr="006405BD">
              <w:rPr>
                <w:rFonts w:cstheme="minorHAnsi"/>
              </w:rPr>
              <w:t xml:space="preserve">Allow user to </w:t>
            </w:r>
            <w:r w:rsidR="001A19B8">
              <w:rPr>
                <w:rFonts w:cstheme="minorHAnsi"/>
              </w:rPr>
              <w:t xml:space="preserve">view products by </w:t>
            </w:r>
            <w:proofErr w:type="spellStart"/>
            <w:r w:rsidR="001A19B8">
              <w:rPr>
                <w:rFonts w:cstheme="minorHAnsi"/>
              </w:rPr>
              <w:t>customerID</w:t>
            </w:r>
            <w:proofErr w:type="spellEnd"/>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6405BD" w:rsidRDefault="001A19B8" w:rsidP="007407C1">
            <w:pPr>
              <w:rPr>
                <w:rFonts w:cstheme="minorHAnsi"/>
              </w:rPr>
            </w:pPr>
            <w:proofErr w:type="spellStart"/>
            <w:r w:rsidRPr="002126A0">
              <w:rPr>
                <w:rFonts w:cstheme="minorHAnsi"/>
              </w:rPr>
              <w:t>ConfirmCreateOrder</w:t>
            </w:r>
            <w:proofErr w:type="spellEnd"/>
            <w:r w:rsidR="007407C1">
              <w:rPr>
                <w:rFonts w:cstheme="minorHAnsi"/>
              </w:rPr>
              <w:t xml:space="preserve"> </w:t>
            </w:r>
            <w:r w:rsidR="00CE0D99" w:rsidRPr="006405BD">
              <w:rPr>
                <w:rFonts w:cstheme="minorHAnsi"/>
              </w:rPr>
              <w:t>(</w:t>
            </w:r>
            <w:r w:rsidRPr="002126A0">
              <w:rPr>
                <w:rFonts w:cstheme="minorHAnsi"/>
              </w:rPr>
              <w:t xml:space="preserve">string </w:t>
            </w:r>
            <w:proofErr w:type="spellStart"/>
            <w:r w:rsidRPr="002126A0">
              <w:rPr>
                <w:rFonts w:cstheme="minorHAnsi"/>
              </w:rPr>
              <w:t>itemsList</w:t>
            </w:r>
            <w:proofErr w:type="spellEnd"/>
            <w:r w:rsidRPr="002126A0">
              <w:rPr>
                <w:rFonts w:cstheme="minorHAnsi"/>
              </w:rPr>
              <w:t xml:space="preserve">, string </w:t>
            </w:r>
            <w:proofErr w:type="spellStart"/>
            <w:r w:rsidRPr="002126A0">
              <w:rPr>
                <w:rFonts w:cstheme="minorHAnsi"/>
              </w:rPr>
              <w:t>quantitiesList</w:t>
            </w:r>
            <w:proofErr w:type="spellEnd"/>
            <w:r w:rsidRPr="002126A0">
              <w:rPr>
                <w:rFonts w:cstheme="minorHAnsi"/>
              </w:rPr>
              <w:t xml:space="preserve">, string </w:t>
            </w:r>
            <w:proofErr w:type="spellStart"/>
            <w:r w:rsidRPr="002126A0">
              <w:rPr>
                <w:rFonts w:cstheme="minorHAnsi"/>
              </w:rPr>
              <w:t>pricesList</w:t>
            </w:r>
            <w:proofErr w:type="spellEnd"/>
            <w:r w:rsidRPr="002126A0">
              <w:rPr>
                <w:rFonts w:cstheme="minorHAnsi"/>
              </w:rPr>
              <w:t xml:space="preserve">, string </w:t>
            </w:r>
            <w:proofErr w:type="spellStart"/>
            <w:r w:rsidRPr="002126A0">
              <w:rPr>
                <w:rFonts w:cstheme="minorHAnsi"/>
              </w:rPr>
              <w:t>receiverName</w:t>
            </w:r>
            <w:proofErr w:type="spellEnd"/>
            <w:r w:rsidRPr="002126A0">
              <w:rPr>
                <w:rFonts w:cstheme="minorHAnsi"/>
              </w:rPr>
              <w:t xml:space="preserve">, string </w:t>
            </w:r>
            <w:proofErr w:type="spellStart"/>
            <w:r w:rsidRPr="002126A0">
              <w:rPr>
                <w:rFonts w:cstheme="minorHAnsi"/>
              </w:rPr>
              <w:t>receiverAddress</w:t>
            </w:r>
            <w:proofErr w:type="spellEnd"/>
            <w:r w:rsidRPr="002126A0">
              <w:rPr>
                <w:rFonts w:cstheme="minorHAnsi"/>
              </w:rPr>
              <w:t xml:space="preserve">, </w:t>
            </w:r>
            <w:proofErr w:type="spellStart"/>
            <w:r w:rsidRPr="002126A0">
              <w:rPr>
                <w:rFonts w:cstheme="minorHAnsi"/>
              </w:rPr>
              <w:t>int</w:t>
            </w:r>
            <w:proofErr w:type="spellEnd"/>
            <w:r w:rsidRPr="002126A0">
              <w:rPr>
                <w:rFonts w:cstheme="minorHAnsi"/>
              </w:rPr>
              <w:t xml:space="preserve"> </w:t>
            </w:r>
            <w:proofErr w:type="spellStart"/>
            <w:r w:rsidRPr="002126A0">
              <w:rPr>
                <w:rFonts w:cstheme="minorHAnsi"/>
              </w:rPr>
              <w:t>receiverAddressWardId</w:t>
            </w:r>
            <w:proofErr w:type="spellEnd"/>
            <w:r w:rsidRPr="002126A0">
              <w:rPr>
                <w:rFonts w:cstheme="minorHAnsi"/>
              </w:rPr>
              <w:t xml:space="preserve">, </w:t>
            </w:r>
            <w:proofErr w:type="spellStart"/>
            <w:r w:rsidRPr="002126A0">
              <w:rPr>
                <w:rFonts w:cstheme="minorHAnsi"/>
              </w:rPr>
              <w:t>int</w:t>
            </w:r>
            <w:proofErr w:type="spellEnd"/>
            <w:r w:rsidRPr="002126A0">
              <w:rPr>
                <w:rFonts w:cstheme="minorHAnsi"/>
              </w:rPr>
              <w:t xml:space="preserve"> </w:t>
            </w:r>
            <w:proofErr w:type="spellStart"/>
            <w:r w:rsidRPr="002126A0">
              <w:rPr>
                <w:rFonts w:cstheme="minorHAnsi"/>
              </w:rPr>
              <w:t>receiverAddressDistrictId</w:t>
            </w:r>
            <w:proofErr w:type="spellEnd"/>
            <w:r w:rsidRPr="002126A0">
              <w:rPr>
                <w:rFonts w:cstheme="minorHAnsi"/>
              </w:rPr>
              <w:t xml:space="preserve">, decimal longitude, decimal latitude, string </w:t>
            </w:r>
            <w:proofErr w:type="spellStart"/>
            <w:r w:rsidRPr="002126A0">
              <w:rPr>
                <w:rFonts w:cstheme="minorHAnsi"/>
              </w:rPr>
              <w:t>receiverPhone</w:t>
            </w:r>
            <w:proofErr w:type="spellEnd"/>
            <w:r w:rsidRPr="002126A0">
              <w:rPr>
                <w:rFonts w:cstheme="minorHAnsi"/>
              </w:rPr>
              <w:t xml:space="preserve">, string </w:t>
            </w:r>
            <w:proofErr w:type="spellStart"/>
            <w:r w:rsidRPr="002126A0">
              <w:rPr>
                <w:rFonts w:cstheme="minorHAnsi"/>
              </w:rPr>
              <w:t>receiverEmail</w:t>
            </w:r>
            <w:proofErr w:type="spellEnd"/>
            <w:r w:rsidRPr="002126A0">
              <w:rPr>
                <w:rFonts w:cstheme="minorHAnsi"/>
              </w:rPr>
              <w:t xml:space="preserve">, </w:t>
            </w:r>
            <w:proofErr w:type="spellStart"/>
            <w:r w:rsidRPr="002126A0">
              <w:rPr>
                <w:rFonts w:cstheme="minorHAnsi"/>
              </w:rPr>
              <w:t>int</w:t>
            </w:r>
            <w:proofErr w:type="spellEnd"/>
            <w:r w:rsidRPr="002126A0">
              <w:rPr>
                <w:rFonts w:cstheme="minorHAnsi"/>
              </w:rPr>
              <w:t xml:space="preserve"> </w:t>
            </w:r>
            <w:proofErr w:type="spellStart"/>
            <w:r w:rsidRPr="002126A0">
              <w:rPr>
                <w:rFonts w:cstheme="minorHAnsi"/>
              </w:rPr>
              <w:t>deliveryType</w:t>
            </w:r>
            <w:proofErr w:type="spellEnd"/>
            <w:r w:rsidRPr="002126A0">
              <w:rPr>
                <w:rFonts w:cstheme="minorHAnsi"/>
              </w:rPr>
              <w:t xml:space="preserve">, </w:t>
            </w:r>
            <w:proofErr w:type="spellStart"/>
            <w:r w:rsidRPr="002126A0">
              <w:rPr>
                <w:rFonts w:cstheme="minorHAnsi"/>
              </w:rPr>
              <w:t>int</w:t>
            </w:r>
            <w:proofErr w:type="spellEnd"/>
            <w:r w:rsidRPr="002126A0">
              <w:rPr>
                <w:rFonts w:cstheme="minorHAnsi"/>
              </w:rPr>
              <w:t xml:space="preserve"> </w:t>
            </w:r>
            <w:proofErr w:type="spellStart"/>
            <w:r w:rsidRPr="002126A0">
              <w:rPr>
                <w:rFonts w:cstheme="minorHAnsi"/>
              </w:rPr>
              <w:t>toBeCollectedAmount</w:t>
            </w:r>
            <w:proofErr w:type="spellEnd"/>
            <w:r w:rsidRPr="002126A0">
              <w:rPr>
                <w:rFonts w:cstheme="minorHAnsi"/>
              </w:rPr>
              <w:t xml:space="preserve">, </w:t>
            </w:r>
            <w:proofErr w:type="spellStart"/>
            <w:r w:rsidRPr="002126A0">
              <w:rPr>
                <w:rFonts w:cstheme="minorHAnsi"/>
              </w:rPr>
              <w:t>int</w:t>
            </w:r>
            <w:proofErr w:type="spellEnd"/>
            <w:r w:rsidRPr="002126A0">
              <w:rPr>
                <w:rFonts w:cstheme="minorHAnsi"/>
              </w:rPr>
              <w:t xml:space="preserve"> </w:t>
            </w:r>
            <w:proofErr w:type="spellStart"/>
            <w:r w:rsidRPr="002126A0">
              <w:rPr>
                <w:rFonts w:cstheme="minorHAnsi"/>
              </w:rPr>
              <w:t>customerId</w:t>
            </w:r>
            <w:proofErr w:type="spellEnd"/>
            <w:r w:rsidRPr="002126A0">
              <w:rPr>
                <w:rFonts w:cstheme="minorHAnsi"/>
              </w:rPr>
              <w:t xml:space="preserve">, </w:t>
            </w:r>
            <w:proofErr w:type="spellStart"/>
            <w:r w:rsidRPr="002126A0">
              <w:rPr>
                <w:rFonts w:cstheme="minorHAnsi"/>
              </w:rPr>
              <w:t>int</w:t>
            </w:r>
            <w:proofErr w:type="spellEnd"/>
            <w:r w:rsidRPr="002126A0">
              <w:rPr>
                <w:rFonts w:cstheme="minorHAnsi"/>
              </w:rPr>
              <w:t xml:space="preserve"> </w:t>
            </w:r>
            <w:proofErr w:type="spellStart"/>
            <w:r w:rsidRPr="002126A0">
              <w:rPr>
                <w:rFonts w:cstheme="minorHAnsi"/>
              </w:rPr>
              <w:t>hubId</w:t>
            </w:r>
            <w:proofErr w:type="spellEnd"/>
            <w:r w:rsidRPr="002126A0">
              <w:rPr>
                <w:rFonts w:cstheme="minorHAnsi"/>
              </w:rPr>
              <w:t xml:space="preserve"> = -1</w:t>
            </w:r>
            <w:r w:rsidR="00CE0D99" w:rsidRPr="006405BD">
              <w:rPr>
                <w:rFonts w:cstheme="minorHAnsi"/>
              </w:rPr>
              <w:t>)</w:t>
            </w:r>
          </w:p>
        </w:tc>
        <w:tc>
          <w:tcPr>
            <w:tcW w:w="2046"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1A19B8" w:rsidP="00CE0D9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Make an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4338" w:type="dxa"/>
          </w:tcPr>
          <w:p w:rsidR="00CE0D99" w:rsidRPr="004D6155" w:rsidRDefault="002126A0" w:rsidP="007407C1">
            <w:pPr>
              <w:rPr>
                <w:rFonts w:cstheme="minorHAnsi"/>
              </w:rPr>
            </w:pPr>
            <w:proofErr w:type="spellStart"/>
            <w:r w:rsidRPr="004D6155">
              <w:rPr>
                <w:rFonts w:cstheme="minorHAnsi"/>
              </w:rPr>
              <w:t>GetLatitudeAndLongitudeFromAddress</w:t>
            </w:r>
            <w:proofErr w:type="spellEnd"/>
            <w:r w:rsidRPr="006405BD">
              <w:rPr>
                <w:rFonts w:cstheme="minorHAnsi"/>
              </w:rPr>
              <w:t xml:space="preserve"> </w:t>
            </w:r>
            <w:r w:rsidR="00CE0D99" w:rsidRPr="006405BD">
              <w:rPr>
                <w:rFonts w:cstheme="minorHAnsi"/>
              </w:rPr>
              <w:t>(</w:t>
            </w:r>
            <w:r w:rsidRPr="004D6155">
              <w:rPr>
                <w:rFonts w:cstheme="minorHAnsi"/>
              </w:rPr>
              <w:t>string address</w:t>
            </w:r>
            <w:r w:rsidR="00CE0D99" w:rsidRPr="006405BD">
              <w:rPr>
                <w:rFonts w:cstheme="minorHAnsi"/>
              </w:rPr>
              <w:t>)</w:t>
            </w:r>
          </w:p>
        </w:tc>
        <w:tc>
          <w:tcPr>
            <w:tcW w:w="2046"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2945" w:type="dxa"/>
          </w:tcPr>
          <w:p w:rsidR="00CE0D99" w:rsidRPr="006405BD" w:rsidRDefault="00A276B6" w:rsidP="00CE0D9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 address by map</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CE0D99" w:rsidRPr="004D6155" w:rsidRDefault="004D6155" w:rsidP="007407C1">
            <w:pPr>
              <w:rPr>
                <w:rFonts w:cstheme="minorHAnsi"/>
              </w:rPr>
            </w:pPr>
            <w:proofErr w:type="spellStart"/>
            <w:r w:rsidRPr="004D6155">
              <w:rPr>
                <w:rFonts w:cstheme="minorHAnsi"/>
              </w:rPr>
              <w:t>parseStringToList</w:t>
            </w:r>
            <w:proofErr w:type="spellEnd"/>
            <w:r w:rsidR="007407C1">
              <w:rPr>
                <w:rFonts w:cstheme="minorHAnsi"/>
              </w:rPr>
              <w:t xml:space="preserve"> </w:t>
            </w:r>
            <w:r w:rsidRPr="006405BD">
              <w:rPr>
                <w:rFonts w:cstheme="minorHAnsi"/>
              </w:rPr>
              <w:t xml:space="preserve"> </w:t>
            </w:r>
            <w:r w:rsidR="00CE0D99" w:rsidRPr="006405BD">
              <w:rPr>
                <w:rFonts w:cstheme="minorHAnsi"/>
              </w:rPr>
              <w:t>(</w:t>
            </w:r>
            <w:r w:rsidRPr="004D6155">
              <w:rPr>
                <w:rFonts w:cstheme="minorHAnsi"/>
              </w:rPr>
              <w:t>string input</w:t>
            </w:r>
            <w:r w:rsidR="00CE0D99" w:rsidRPr="006405BD">
              <w:rPr>
                <w:rFonts w:cstheme="minorHAnsi"/>
              </w:rPr>
              <w:t>)</w:t>
            </w:r>
          </w:p>
        </w:tc>
        <w:tc>
          <w:tcPr>
            <w:tcW w:w="2046" w:type="dxa"/>
          </w:tcPr>
          <w:p w:rsidR="00CE0D99" w:rsidRPr="006405BD" w:rsidRDefault="004D6155" w:rsidP="00CE0D99">
            <w:pPr>
              <w:cnfStyle w:val="000000100000" w:firstRow="0" w:lastRow="0" w:firstColumn="0" w:lastColumn="0" w:oddVBand="0" w:evenVBand="0" w:oddHBand="1" w:evenHBand="0" w:firstRowFirstColumn="0" w:firstRowLastColumn="0" w:lastRowFirstColumn="0" w:lastRowLastColumn="0"/>
              <w:rPr>
                <w:rFonts w:cs="Calibri"/>
              </w:rPr>
            </w:pPr>
            <w:proofErr w:type="spellStart"/>
            <w:r>
              <w:rPr>
                <w:rFonts w:cs="Calibri"/>
              </w:rPr>
              <w:t>Int</w:t>
            </w:r>
            <w:proofErr w:type="spellEnd"/>
            <w:r>
              <w:rPr>
                <w:rFonts w:cs="Calibri"/>
              </w:rPr>
              <w:t>[]</w:t>
            </w:r>
          </w:p>
        </w:tc>
        <w:tc>
          <w:tcPr>
            <w:tcW w:w="2945" w:type="dxa"/>
          </w:tcPr>
          <w:p w:rsidR="00CE0D99" w:rsidRPr="006405BD" w:rsidRDefault="004D6155" w:rsidP="00CE0D9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Parse string to list</w:t>
            </w:r>
          </w:p>
        </w:tc>
      </w:tr>
    </w:tbl>
    <w:p w:rsidR="00CE0D99" w:rsidRPr="00164C11" w:rsidRDefault="00CE0D99" w:rsidP="00CE0D99"/>
    <w:p w:rsidR="00CE0D99" w:rsidRPr="00164C11" w:rsidRDefault="00CE0D99" w:rsidP="00CE0D99"/>
    <w:p w:rsidR="00CE0D99" w:rsidRPr="00164C11" w:rsidRDefault="00CE0D99" w:rsidP="00CE0D99"/>
    <w:p w:rsidR="00CE0D99" w:rsidRPr="000022AD" w:rsidRDefault="004D6155" w:rsidP="000022AD">
      <w:pPr>
        <w:pStyle w:val="Heading2"/>
        <w:numPr>
          <w:ilvl w:val="0"/>
          <w:numId w:val="9"/>
        </w:numPr>
      </w:pPr>
      <w:bookmarkStart w:id="33" w:name="_Toc352130192"/>
      <w:r>
        <w:lastRenderedPageBreak/>
        <w:t>Hub/</w:t>
      </w:r>
      <w:proofErr w:type="spellStart"/>
      <w:r w:rsidR="00CE0D99" w:rsidRPr="000022AD">
        <w:t>DashboardController</w:t>
      </w:r>
      <w:bookmarkEnd w:id="33"/>
      <w:proofErr w:type="spellEnd"/>
    </w:p>
    <w:tbl>
      <w:tblPr>
        <w:tblStyle w:val="LightList"/>
        <w:tblW w:w="0" w:type="auto"/>
        <w:tblLook w:val="04A0" w:firstRow="1" w:lastRow="0" w:firstColumn="1" w:lastColumn="0" w:noHBand="0" w:noVBand="1"/>
      </w:tblPr>
      <w:tblGrid>
        <w:gridCol w:w="3188"/>
        <w:gridCol w:w="3069"/>
        <w:gridCol w:w="3080"/>
      </w:tblGrid>
      <w:tr w:rsidR="00CE0D99" w:rsidRPr="00164C11" w:rsidTr="0041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E0D99" w:rsidRPr="00164C11" w:rsidRDefault="00CE0D99" w:rsidP="00CE0D99">
            <w:pPr>
              <w:rPr>
                <w:rFonts w:cstheme="minorHAnsi"/>
                <w:sz w:val="24"/>
              </w:rPr>
            </w:pPr>
            <w:r w:rsidRPr="00164C11">
              <w:rPr>
                <w:rFonts w:cstheme="minorHAnsi"/>
                <w:color w:val="auto"/>
                <w:sz w:val="24"/>
              </w:rPr>
              <w:t>Method</w:t>
            </w:r>
          </w:p>
        </w:tc>
        <w:tc>
          <w:tcPr>
            <w:tcW w:w="306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08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E0D99" w:rsidRPr="006405BD" w:rsidRDefault="00CE0D99" w:rsidP="00CE0D99">
            <w:pPr>
              <w:autoSpaceDE w:val="0"/>
              <w:autoSpaceDN w:val="0"/>
              <w:adjustRightInd w:val="0"/>
              <w:rPr>
                <w:rFonts w:cs="Calibri"/>
              </w:rPr>
            </w:pPr>
            <w:r w:rsidRPr="006405BD">
              <w:rPr>
                <w:rFonts w:cs="Calibri"/>
              </w:rPr>
              <w:t>Index()</w:t>
            </w:r>
          </w:p>
        </w:tc>
        <w:tc>
          <w:tcPr>
            <w:tcW w:w="3069" w:type="dxa"/>
          </w:tcPr>
          <w:p w:rsidR="00CE0D99" w:rsidRPr="006405BD" w:rsidRDefault="004D6155"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Pr>
                <w:rFonts w:cs="Calibri"/>
              </w:rPr>
              <w:t>ActionResult</w:t>
            </w:r>
            <w:proofErr w:type="spellEnd"/>
          </w:p>
        </w:tc>
        <w:tc>
          <w:tcPr>
            <w:tcW w:w="3080"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main page</w:t>
            </w:r>
          </w:p>
        </w:tc>
      </w:tr>
      <w:tr w:rsidR="004D6155" w:rsidRPr="006405BD" w:rsidTr="00416078">
        <w:trPr>
          <w:trHeight w:val="808"/>
        </w:trPr>
        <w:tc>
          <w:tcPr>
            <w:cnfStyle w:val="001000000000" w:firstRow="0" w:lastRow="0" w:firstColumn="1" w:lastColumn="0" w:oddVBand="0" w:evenVBand="0" w:oddHBand="0" w:evenHBand="0" w:firstRowFirstColumn="0" w:firstRowLastColumn="0" w:lastRowFirstColumn="0" w:lastRowLastColumn="0"/>
            <w:tcW w:w="3188" w:type="dxa"/>
          </w:tcPr>
          <w:p w:rsidR="004D6155" w:rsidRPr="006405BD" w:rsidRDefault="00C002F2" w:rsidP="007407C1">
            <w:pPr>
              <w:autoSpaceDE w:val="0"/>
              <w:autoSpaceDN w:val="0"/>
              <w:adjustRightInd w:val="0"/>
              <w:rPr>
                <w:rFonts w:cs="Calibri"/>
              </w:rPr>
            </w:pPr>
            <w:proofErr w:type="spellStart"/>
            <w:r w:rsidRPr="00416078">
              <w:rPr>
                <w:rFonts w:cs="Calibri"/>
              </w:rPr>
              <w:t>changestatustoInhub</w:t>
            </w:r>
            <w:proofErr w:type="spellEnd"/>
            <w:r w:rsidR="007407C1">
              <w:rPr>
                <w:rFonts w:cs="Calibri"/>
              </w:rPr>
              <w:t xml:space="preserve"> </w:t>
            </w:r>
            <w:r w:rsidRPr="00416078">
              <w:rPr>
                <w:rFonts w:cs="Calibri"/>
              </w:rPr>
              <w:t xml:space="preserve"> (</w:t>
            </w:r>
            <w:proofErr w:type="spellStart"/>
            <w:r w:rsidRPr="00416078">
              <w:rPr>
                <w:rFonts w:cs="Calibri"/>
              </w:rPr>
              <w:t>int</w:t>
            </w:r>
            <w:proofErr w:type="spellEnd"/>
            <w:r w:rsidRPr="00416078">
              <w:rPr>
                <w:rFonts w:cs="Calibri"/>
              </w:rPr>
              <w:t xml:space="preserve"> </w:t>
            </w:r>
            <w:proofErr w:type="spellStart"/>
            <w:r w:rsidRPr="00416078">
              <w:rPr>
                <w:rFonts w:cs="Calibri"/>
              </w:rPr>
              <w:t>orderid</w:t>
            </w:r>
            <w:proofErr w:type="spellEnd"/>
            <w:r w:rsidRPr="00416078">
              <w:rPr>
                <w:rFonts w:cs="Calibri"/>
              </w:rPr>
              <w:t>)</w:t>
            </w:r>
          </w:p>
        </w:tc>
        <w:tc>
          <w:tcPr>
            <w:tcW w:w="3069" w:type="dxa"/>
          </w:tcPr>
          <w:p w:rsidR="004D6155" w:rsidRPr="006405BD" w:rsidRDefault="004D6155"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Pr>
                <w:rFonts w:cs="Calibri"/>
              </w:rPr>
              <w:t>ActionResult</w:t>
            </w:r>
            <w:proofErr w:type="spellEnd"/>
          </w:p>
        </w:tc>
        <w:tc>
          <w:tcPr>
            <w:tcW w:w="3080" w:type="dxa"/>
          </w:tcPr>
          <w:p w:rsidR="004D6155" w:rsidRPr="004D6155" w:rsidRDefault="004D6155" w:rsidP="00CE0D99">
            <w:pPr>
              <w:cnfStyle w:val="000000000000" w:firstRow="0" w:lastRow="0" w:firstColumn="0" w:lastColumn="0" w:oddVBand="0" w:evenVBand="0" w:oddHBand="0" w:evenHBand="0" w:firstRowFirstColumn="0" w:firstRowLastColumn="0" w:lastRowFirstColumn="0" w:lastRowLastColumn="0"/>
              <w:rPr>
                <w:rFonts w:cs="Calibri"/>
                <w:i/>
              </w:rPr>
            </w:pPr>
            <w:r>
              <w:rPr>
                <w:rFonts w:cs="Calibri"/>
              </w:rPr>
              <w:t xml:space="preserve">Allow user to change status from </w:t>
            </w:r>
            <w:r>
              <w:rPr>
                <w:rFonts w:cs="Calibri"/>
                <w:i/>
              </w:rPr>
              <w:t xml:space="preserve">Sending to Hub </w:t>
            </w:r>
            <w:r>
              <w:rPr>
                <w:rFonts w:cs="Calibri"/>
              </w:rPr>
              <w:t xml:space="preserve">to </w:t>
            </w:r>
            <w:r>
              <w:rPr>
                <w:rFonts w:cs="Calibri"/>
                <w:i/>
              </w:rPr>
              <w:t>In hub</w:t>
            </w:r>
          </w:p>
        </w:tc>
      </w:tr>
      <w:tr w:rsidR="004D6155"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4D6155" w:rsidRPr="006405BD" w:rsidRDefault="004D6155" w:rsidP="00416078">
            <w:pPr>
              <w:autoSpaceDE w:val="0"/>
              <w:autoSpaceDN w:val="0"/>
              <w:adjustRightInd w:val="0"/>
              <w:rPr>
                <w:rFonts w:cs="Calibri"/>
              </w:rPr>
            </w:pPr>
            <w:proofErr w:type="spellStart"/>
            <w:r w:rsidRPr="00416078">
              <w:rPr>
                <w:rFonts w:cs="Calibri"/>
              </w:rPr>
              <w:t>getalldatasendingToHub</w:t>
            </w:r>
            <w:proofErr w:type="spellEnd"/>
            <w:r>
              <w:rPr>
                <w:rFonts w:cs="Calibri"/>
              </w:rPr>
              <w:t>()</w:t>
            </w:r>
          </w:p>
        </w:tc>
        <w:tc>
          <w:tcPr>
            <w:tcW w:w="3069" w:type="dxa"/>
          </w:tcPr>
          <w:p w:rsidR="004D6155" w:rsidRPr="006405BD" w:rsidRDefault="004D6155"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Pr>
                <w:rFonts w:cs="Calibri"/>
              </w:rPr>
              <w:t>ActionResult</w:t>
            </w:r>
            <w:proofErr w:type="spellEnd"/>
          </w:p>
        </w:tc>
        <w:tc>
          <w:tcPr>
            <w:tcW w:w="3080" w:type="dxa"/>
          </w:tcPr>
          <w:p w:rsidR="004D6155" w:rsidRPr="004D6155" w:rsidRDefault="004D6155"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proofErr w:type="spellStart"/>
            <w:r>
              <w:rPr>
                <w:rFonts w:cs="Calibri"/>
                <w:i/>
              </w:rPr>
              <w:t>SendingToHub</w:t>
            </w:r>
            <w:proofErr w:type="spellEnd"/>
            <w:r>
              <w:rPr>
                <w:rFonts w:cs="Calibri"/>
                <w:i/>
              </w:rPr>
              <w:t xml:space="preserve"> </w:t>
            </w:r>
            <w:r>
              <w:rPr>
                <w:rFonts w:cs="Calibri"/>
              </w:rPr>
              <w:t>status</w:t>
            </w:r>
          </w:p>
        </w:tc>
      </w:tr>
      <w:tr w:rsidR="004D6155" w:rsidRPr="006405BD" w:rsidTr="00416078">
        <w:tc>
          <w:tcPr>
            <w:cnfStyle w:val="001000000000" w:firstRow="0" w:lastRow="0" w:firstColumn="1" w:lastColumn="0" w:oddVBand="0" w:evenVBand="0" w:oddHBand="0" w:evenHBand="0" w:firstRowFirstColumn="0" w:firstRowLastColumn="0" w:lastRowFirstColumn="0" w:lastRowLastColumn="0"/>
            <w:tcW w:w="3188" w:type="dxa"/>
          </w:tcPr>
          <w:p w:rsidR="004D6155" w:rsidRPr="00416078" w:rsidRDefault="004D6155" w:rsidP="00416078">
            <w:pPr>
              <w:autoSpaceDE w:val="0"/>
              <w:autoSpaceDN w:val="0"/>
              <w:adjustRightInd w:val="0"/>
              <w:rPr>
                <w:rFonts w:cs="Calibri"/>
              </w:rPr>
            </w:pPr>
            <w:proofErr w:type="spellStart"/>
            <w:r w:rsidRPr="00416078">
              <w:rPr>
                <w:rFonts w:cs="Calibri"/>
              </w:rPr>
              <w:t>getalldatainhub</w:t>
            </w:r>
            <w:proofErr w:type="spellEnd"/>
            <w:r w:rsidRPr="00416078">
              <w:rPr>
                <w:rFonts w:cs="Calibri"/>
              </w:rPr>
              <w:t>()</w:t>
            </w:r>
          </w:p>
        </w:tc>
        <w:tc>
          <w:tcPr>
            <w:tcW w:w="3069" w:type="dxa"/>
          </w:tcPr>
          <w:p w:rsidR="004D6155" w:rsidRDefault="004D6155"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Pr>
                <w:rFonts w:cs="Calibri"/>
              </w:rPr>
              <w:t>ActionResult</w:t>
            </w:r>
            <w:proofErr w:type="spellEnd"/>
          </w:p>
        </w:tc>
        <w:tc>
          <w:tcPr>
            <w:tcW w:w="3080" w:type="dxa"/>
          </w:tcPr>
          <w:p w:rsidR="004D6155" w:rsidRDefault="004D6155" w:rsidP="004D6155">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Display data which has </w:t>
            </w:r>
            <w:proofErr w:type="spellStart"/>
            <w:r>
              <w:rPr>
                <w:rFonts w:cs="Calibri"/>
                <w:i/>
              </w:rPr>
              <w:t>InHub</w:t>
            </w:r>
            <w:proofErr w:type="spellEnd"/>
            <w:r>
              <w:rPr>
                <w:rFonts w:cs="Calibri"/>
                <w:i/>
              </w:rPr>
              <w:t xml:space="preserve"> </w:t>
            </w:r>
            <w:r>
              <w:rPr>
                <w:rFonts w:cs="Calibri"/>
              </w:rPr>
              <w:t>status</w:t>
            </w:r>
          </w:p>
        </w:tc>
      </w:tr>
      <w:tr w:rsidR="004D6155"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CB6BEA" w:rsidRPr="00416078" w:rsidRDefault="00CB6BEA" w:rsidP="00416078">
            <w:pPr>
              <w:autoSpaceDE w:val="0"/>
              <w:autoSpaceDN w:val="0"/>
              <w:adjustRightInd w:val="0"/>
              <w:rPr>
                <w:rFonts w:cs="Calibri"/>
              </w:rPr>
            </w:pPr>
            <w:proofErr w:type="spellStart"/>
            <w:r w:rsidRPr="00416078">
              <w:rPr>
                <w:rFonts w:cs="Calibri"/>
              </w:rPr>
              <w:t>getalldataDelivered</w:t>
            </w:r>
            <w:proofErr w:type="spellEnd"/>
            <w:r w:rsidRPr="00416078">
              <w:rPr>
                <w:rFonts w:cs="Calibri"/>
              </w:rPr>
              <w:t>()</w:t>
            </w:r>
          </w:p>
          <w:p w:rsidR="004D6155" w:rsidRPr="00416078" w:rsidRDefault="004D6155" w:rsidP="00416078">
            <w:pPr>
              <w:autoSpaceDE w:val="0"/>
              <w:autoSpaceDN w:val="0"/>
              <w:adjustRightInd w:val="0"/>
              <w:rPr>
                <w:rFonts w:cs="Calibri"/>
              </w:rPr>
            </w:pPr>
          </w:p>
        </w:tc>
        <w:tc>
          <w:tcPr>
            <w:tcW w:w="3069" w:type="dxa"/>
          </w:tcPr>
          <w:p w:rsidR="004D6155" w:rsidRDefault="00CB6BEA"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Pr>
                <w:rFonts w:cs="Calibri"/>
              </w:rPr>
              <w:t>ActionResult</w:t>
            </w:r>
            <w:proofErr w:type="spellEnd"/>
          </w:p>
        </w:tc>
        <w:tc>
          <w:tcPr>
            <w:tcW w:w="3080" w:type="dxa"/>
          </w:tcPr>
          <w:p w:rsidR="004D6155" w:rsidRDefault="00CB6BEA" w:rsidP="00CB6BEA">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r>
              <w:rPr>
                <w:rFonts w:cs="Calibri"/>
                <w:i/>
              </w:rPr>
              <w:t xml:space="preserve">Delivered </w:t>
            </w:r>
            <w:r>
              <w:rPr>
                <w:rFonts w:cs="Calibri"/>
              </w:rPr>
              <w:t>status</w:t>
            </w:r>
          </w:p>
        </w:tc>
      </w:tr>
      <w:tr w:rsidR="004D6155" w:rsidRPr="006405BD" w:rsidTr="00416078">
        <w:tc>
          <w:tcPr>
            <w:cnfStyle w:val="001000000000" w:firstRow="0" w:lastRow="0" w:firstColumn="1" w:lastColumn="0" w:oddVBand="0" w:evenVBand="0" w:oddHBand="0" w:evenHBand="0" w:firstRowFirstColumn="0" w:firstRowLastColumn="0" w:lastRowFirstColumn="0" w:lastRowLastColumn="0"/>
            <w:tcW w:w="3188" w:type="dxa"/>
          </w:tcPr>
          <w:p w:rsidR="00AC6042" w:rsidRPr="00416078" w:rsidRDefault="00AC6042" w:rsidP="00416078">
            <w:pPr>
              <w:autoSpaceDE w:val="0"/>
              <w:autoSpaceDN w:val="0"/>
              <w:adjustRightInd w:val="0"/>
              <w:rPr>
                <w:rFonts w:cs="Calibri"/>
              </w:rPr>
            </w:pPr>
            <w:proofErr w:type="spellStart"/>
            <w:r w:rsidRPr="00416078">
              <w:rPr>
                <w:rFonts w:cs="Calibri"/>
              </w:rPr>
              <w:t>getalldataWaitingForReturn</w:t>
            </w:r>
            <w:proofErr w:type="spellEnd"/>
            <w:r w:rsidRPr="00416078">
              <w:rPr>
                <w:rFonts w:cs="Calibri"/>
              </w:rPr>
              <w:t>()</w:t>
            </w:r>
          </w:p>
          <w:p w:rsidR="004D6155" w:rsidRPr="00416078" w:rsidRDefault="004D6155" w:rsidP="00416078">
            <w:pPr>
              <w:autoSpaceDE w:val="0"/>
              <w:autoSpaceDN w:val="0"/>
              <w:adjustRightInd w:val="0"/>
              <w:rPr>
                <w:rFonts w:cs="Calibri"/>
              </w:rPr>
            </w:pPr>
          </w:p>
        </w:tc>
        <w:tc>
          <w:tcPr>
            <w:tcW w:w="3069" w:type="dxa"/>
          </w:tcPr>
          <w:p w:rsidR="004D6155" w:rsidRDefault="00AC6042"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Pr>
                <w:rFonts w:cs="Calibri"/>
              </w:rPr>
              <w:t>ActionResult</w:t>
            </w:r>
            <w:proofErr w:type="spellEnd"/>
          </w:p>
        </w:tc>
        <w:tc>
          <w:tcPr>
            <w:tcW w:w="3080" w:type="dxa"/>
          </w:tcPr>
          <w:p w:rsidR="004D6155" w:rsidRDefault="00AC6042" w:rsidP="00AC6042">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Display data which has </w:t>
            </w:r>
            <w:r>
              <w:rPr>
                <w:rFonts w:cs="Calibri"/>
                <w:i/>
              </w:rPr>
              <w:t xml:space="preserve">Waiting For Return </w:t>
            </w:r>
            <w:r>
              <w:rPr>
                <w:rFonts w:cs="Calibri"/>
              </w:rPr>
              <w:t>status</w:t>
            </w:r>
          </w:p>
        </w:tc>
      </w:tr>
      <w:tr w:rsidR="00AC6042" w:rsidRPr="006405BD" w:rsidTr="004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AC6042" w:rsidRPr="00416078" w:rsidRDefault="00AC6042" w:rsidP="00416078">
            <w:pPr>
              <w:autoSpaceDE w:val="0"/>
              <w:autoSpaceDN w:val="0"/>
              <w:adjustRightInd w:val="0"/>
              <w:rPr>
                <w:rFonts w:cs="Calibri"/>
              </w:rPr>
            </w:pPr>
            <w:proofErr w:type="spellStart"/>
            <w:r w:rsidRPr="00416078">
              <w:rPr>
                <w:rFonts w:cs="Calibri"/>
              </w:rPr>
              <w:t>getalldataReturn</w:t>
            </w:r>
            <w:proofErr w:type="spellEnd"/>
            <w:r w:rsidRPr="00416078">
              <w:rPr>
                <w:rFonts w:cs="Calibri"/>
              </w:rPr>
              <w:t>()</w:t>
            </w:r>
          </w:p>
          <w:p w:rsidR="00AC6042" w:rsidRPr="00416078" w:rsidRDefault="00AC6042" w:rsidP="00416078">
            <w:pPr>
              <w:autoSpaceDE w:val="0"/>
              <w:autoSpaceDN w:val="0"/>
              <w:adjustRightInd w:val="0"/>
              <w:rPr>
                <w:rFonts w:cs="Calibri"/>
              </w:rPr>
            </w:pPr>
          </w:p>
        </w:tc>
        <w:tc>
          <w:tcPr>
            <w:tcW w:w="3069" w:type="dxa"/>
          </w:tcPr>
          <w:p w:rsidR="00AC6042" w:rsidRDefault="00AC6042"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Pr>
                <w:rFonts w:cs="Calibri"/>
              </w:rPr>
              <w:t>ActionResult</w:t>
            </w:r>
            <w:proofErr w:type="spellEnd"/>
          </w:p>
        </w:tc>
        <w:tc>
          <w:tcPr>
            <w:tcW w:w="3080" w:type="dxa"/>
          </w:tcPr>
          <w:p w:rsidR="00AC6042" w:rsidRDefault="00AC6042" w:rsidP="00AC6042">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Display data which has </w:t>
            </w:r>
            <w:r>
              <w:rPr>
                <w:rFonts w:cs="Calibri"/>
                <w:i/>
              </w:rPr>
              <w:t xml:space="preserve">Return </w:t>
            </w:r>
            <w:r>
              <w:rPr>
                <w:rFonts w:cs="Calibri"/>
              </w:rPr>
              <w:t>status</w:t>
            </w:r>
          </w:p>
        </w:tc>
      </w:tr>
    </w:tbl>
    <w:p w:rsidR="00CE0D99" w:rsidRPr="00164C11" w:rsidRDefault="00CE0D99" w:rsidP="00CE0D99">
      <w:pPr>
        <w:rPr>
          <w:b/>
          <w:i/>
          <w:color w:val="215868" w:themeColor="accent5" w:themeShade="80"/>
        </w:rPr>
      </w:pPr>
    </w:p>
    <w:p w:rsidR="00CE0D99" w:rsidRPr="00164C11" w:rsidRDefault="00CE0D99" w:rsidP="00CE0D99">
      <w:pPr>
        <w:rPr>
          <w:b/>
          <w:i/>
          <w:color w:val="215868" w:themeColor="accent5" w:themeShade="80"/>
        </w:rPr>
      </w:pPr>
    </w:p>
    <w:p w:rsidR="00CE0D99" w:rsidRPr="00164C11" w:rsidRDefault="00416078" w:rsidP="000022AD">
      <w:pPr>
        <w:pStyle w:val="Heading2"/>
        <w:numPr>
          <w:ilvl w:val="0"/>
          <w:numId w:val="9"/>
        </w:numPr>
      </w:pPr>
      <w:bookmarkStart w:id="34" w:name="_Toc352130193"/>
      <w:proofErr w:type="spellStart"/>
      <w:r>
        <w:t>Plans</w:t>
      </w:r>
      <w:r w:rsidR="00CE0D99" w:rsidRPr="00164C11">
        <w:t>Controller</w:t>
      </w:r>
      <w:bookmarkEnd w:id="34"/>
      <w:proofErr w:type="spellEnd"/>
    </w:p>
    <w:tbl>
      <w:tblPr>
        <w:tblStyle w:val="LightList"/>
        <w:tblW w:w="0" w:type="auto"/>
        <w:tblLook w:val="04A0" w:firstRow="1" w:lastRow="0" w:firstColumn="1" w:lastColumn="0" w:noHBand="0" w:noVBand="1"/>
      </w:tblPr>
      <w:tblGrid>
        <w:gridCol w:w="4157"/>
        <w:gridCol w:w="2588"/>
        <w:gridCol w:w="2592"/>
      </w:tblGrid>
      <w:tr w:rsidR="00CE0D99"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164C11" w:rsidRDefault="00CE0D99" w:rsidP="00CE0D99">
            <w:pPr>
              <w:rPr>
                <w:rFonts w:cstheme="minorHAnsi"/>
                <w:sz w:val="24"/>
              </w:rPr>
            </w:pPr>
            <w:r w:rsidRPr="00164C11">
              <w:rPr>
                <w:rFonts w:cstheme="minorHAnsi"/>
                <w:color w:val="auto"/>
                <w:sz w:val="24"/>
              </w:rPr>
              <w:t>Method</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Return type</w:t>
            </w:r>
          </w:p>
        </w:tc>
        <w:tc>
          <w:tcPr>
            <w:tcW w:w="3192"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sz w:val="24"/>
              </w:rPr>
            </w:pPr>
            <w:r w:rsidRPr="00164C11">
              <w:rPr>
                <w:rFonts w:cstheme="minorHAnsi"/>
                <w:color w:val="auto"/>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D99" w:rsidRPr="00416078" w:rsidRDefault="00416078" w:rsidP="00416078">
            <w:pPr>
              <w:autoSpaceDE w:val="0"/>
              <w:autoSpaceDN w:val="0"/>
              <w:adjustRightInd w:val="0"/>
              <w:rPr>
                <w:rFonts w:cs="Calibri"/>
              </w:rPr>
            </w:pPr>
            <w:proofErr w:type="spellStart"/>
            <w:r w:rsidRPr="00416078">
              <w:rPr>
                <w:rFonts w:cs="Calibri"/>
              </w:rPr>
              <w:t>AutoSchedule</w:t>
            </w:r>
            <w:proofErr w:type="spellEnd"/>
            <w:r w:rsidRPr="00416078">
              <w:rPr>
                <w:rFonts w:cs="Calibri"/>
              </w:rPr>
              <w:t xml:space="preserve"> </w:t>
            </w:r>
            <w:r w:rsidR="00CE0D99" w:rsidRPr="006405BD">
              <w:rPr>
                <w:rFonts w:cs="Calibri"/>
              </w:rPr>
              <w:t>()</w:t>
            </w:r>
          </w:p>
        </w:tc>
        <w:tc>
          <w:tcPr>
            <w:tcW w:w="3192"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192"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Redirect to appropriate page</w:t>
            </w:r>
          </w:p>
        </w:tc>
      </w:tr>
      <w:tr w:rsidR="00416078" w:rsidRPr="004854B9" w:rsidTr="00CE0D99">
        <w:tc>
          <w:tcPr>
            <w:cnfStyle w:val="001000000000" w:firstRow="0" w:lastRow="0" w:firstColumn="1" w:lastColumn="0" w:oddVBand="0" w:evenVBand="0" w:oddHBand="0" w:evenHBand="0" w:firstRowFirstColumn="0" w:firstRowLastColumn="0" w:lastRowFirstColumn="0" w:lastRowLastColumn="0"/>
            <w:tcW w:w="3192" w:type="dxa"/>
          </w:tcPr>
          <w:p w:rsidR="00416078" w:rsidRPr="00416078" w:rsidRDefault="00416078" w:rsidP="00E56B25">
            <w:pPr>
              <w:autoSpaceDE w:val="0"/>
              <w:autoSpaceDN w:val="0"/>
              <w:adjustRightInd w:val="0"/>
              <w:rPr>
                <w:rFonts w:cs="Calibri"/>
              </w:rPr>
            </w:pPr>
            <w:proofErr w:type="spellStart"/>
            <w:r w:rsidRPr="00416078">
              <w:rPr>
                <w:rFonts w:cs="Calibri"/>
              </w:rPr>
              <w:t>GetSelectedRequests</w:t>
            </w:r>
            <w:proofErr w:type="spellEnd"/>
            <w:r w:rsidRPr="00416078">
              <w:rPr>
                <w:rFonts w:cs="Calibri"/>
              </w:rPr>
              <w:t xml:space="preserve"> (</w:t>
            </w:r>
            <w:proofErr w:type="spellStart"/>
            <w:r w:rsidRPr="00416078">
              <w:rPr>
                <w:rFonts w:cs="Calibri"/>
              </w:rPr>
              <w:t>int</w:t>
            </w:r>
            <w:proofErr w:type="spellEnd"/>
            <w:r w:rsidRPr="00416078">
              <w:rPr>
                <w:rFonts w:cs="Calibri"/>
              </w:rPr>
              <w:t xml:space="preserve"> </w:t>
            </w:r>
            <w:proofErr w:type="spellStart"/>
            <w:r w:rsidRPr="00416078">
              <w:rPr>
                <w:rFonts w:cs="Calibri"/>
              </w:rPr>
              <w:t>numberOfRequests</w:t>
            </w:r>
            <w:proofErr w:type="spellEnd"/>
            <w:r w:rsidRPr="00416078">
              <w:rPr>
                <w:rFonts w:cs="Calibri"/>
              </w:rPr>
              <w:t xml:space="preserve">, </w:t>
            </w:r>
            <w:proofErr w:type="spellStart"/>
            <w:r w:rsidRPr="00416078">
              <w:rPr>
                <w:rFonts w:cs="Calibri"/>
              </w:rPr>
              <w:t>int</w:t>
            </w:r>
            <w:proofErr w:type="spellEnd"/>
            <w:r w:rsidRPr="00416078">
              <w:rPr>
                <w:rFonts w:cs="Calibri"/>
              </w:rPr>
              <w:t xml:space="preserve"> </w:t>
            </w:r>
            <w:proofErr w:type="spellStart"/>
            <w:r w:rsidRPr="00416078">
              <w:rPr>
                <w:rFonts w:cs="Calibri"/>
              </w:rPr>
              <w:t>numberOfPlans</w:t>
            </w:r>
            <w:proofErr w:type="spellEnd"/>
            <w:r w:rsidRPr="00416078">
              <w:rPr>
                <w:rFonts w:cs="Calibri"/>
              </w:rPr>
              <w:t xml:space="preserve">, float </w:t>
            </w:r>
            <w:proofErr w:type="spellStart"/>
            <w:r w:rsidRPr="00416078">
              <w:rPr>
                <w:rFonts w:cs="Calibri"/>
              </w:rPr>
              <w:t>weightedDateScore</w:t>
            </w:r>
            <w:proofErr w:type="spellEnd"/>
            <w:r w:rsidRPr="00416078">
              <w:rPr>
                <w:rFonts w:cs="Calibri"/>
              </w:rPr>
              <w:t xml:space="preserve">, float </w:t>
            </w:r>
            <w:proofErr w:type="spellStart"/>
            <w:r w:rsidRPr="00416078">
              <w:rPr>
                <w:rFonts w:cs="Calibri"/>
              </w:rPr>
              <w:t>weightedDeliveryTypeScore</w:t>
            </w:r>
            <w:proofErr w:type="spellEnd"/>
            <w:r w:rsidRPr="00416078">
              <w:rPr>
                <w:rFonts w:cs="Calibri"/>
              </w:rPr>
              <w:t>)</w:t>
            </w:r>
          </w:p>
        </w:tc>
        <w:tc>
          <w:tcPr>
            <w:tcW w:w="3192" w:type="dxa"/>
          </w:tcPr>
          <w:p w:rsidR="00416078" w:rsidRPr="004854B9" w:rsidRDefault="00416078" w:rsidP="004160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416078">
              <w:rPr>
                <w:rFonts w:cs="Calibri"/>
              </w:rPr>
              <w:t>ActionResult</w:t>
            </w:r>
            <w:proofErr w:type="spellEnd"/>
          </w:p>
          <w:p w:rsidR="00416078" w:rsidRPr="006405BD" w:rsidRDefault="00416078"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16078" w:rsidRPr="006405BD" w:rsidRDefault="00416078" w:rsidP="004854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Display selected request</w:t>
            </w:r>
          </w:p>
        </w:tc>
      </w:tr>
      <w:tr w:rsidR="0041607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16078" w:rsidRPr="004854B9" w:rsidRDefault="00481F8F" w:rsidP="004854B9">
            <w:pPr>
              <w:autoSpaceDE w:val="0"/>
              <w:autoSpaceDN w:val="0"/>
              <w:adjustRightInd w:val="0"/>
              <w:rPr>
                <w:rFonts w:cs="Calibri"/>
              </w:rPr>
            </w:pPr>
            <w:r w:rsidRPr="004854B9">
              <w:rPr>
                <w:rFonts w:cs="Calibri"/>
              </w:rPr>
              <w:t>Index()</w:t>
            </w:r>
          </w:p>
        </w:tc>
        <w:tc>
          <w:tcPr>
            <w:tcW w:w="3192" w:type="dxa"/>
          </w:tcPr>
          <w:p w:rsidR="00481F8F" w:rsidRDefault="00481F8F" w:rsidP="00481F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416078" w:rsidRPr="006405BD" w:rsidRDefault="00416078"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16078" w:rsidRPr="006405BD" w:rsidRDefault="00481F8F"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Display main page</w:t>
            </w:r>
          </w:p>
        </w:tc>
      </w:tr>
      <w:tr w:rsidR="0041607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481F8F" w:rsidP="004854B9">
            <w:pPr>
              <w:autoSpaceDE w:val="0"/>
              <w:autoSpaceDN w:val="0"/>
              <w:adjustRightInd w:val="0"/>
              <w:rPr>
                <w:rFonts w:cs="Calibri"/>
              </w:rPr>
            </w:pPr>
            <w:proofErr w:type="spellStart"/>
            <w:r w:rsidRPr="004854B9">
              <w:rPr>
                <w:rFonts w:cs="Calibri"/>
              </w:rPr>
              <w:t>ViewDeliveryPlans</w:t>
            </w:r>
            <w:proofErr w:type="spellEnd"/>
            <w:r w:rsidRPr="004854B9">
              <w:rPr>
                <w:rFonts w:cs="Calibri"/>
              </w:rPr>
              <w:t>()</w:t>
            </w:r>
          </w:p>
          <w:p w:rsidR="00416078" w:rsidRPr="004854B9" w:rsidRDefault="00416078" w:rsidP="004854B9">
            <w:pPr>
              <w:autoSpaceDE w:val="0"/>
              <w:autoSpaceDN w:val="0"/>
              <w:adjustRightInd w:val="0"/>
              <w:rPr>
                <w:rFonts w:cs="Calibri"/>
              </w:rPr>
            </w:pPr>
          </w:p>
        </w:tc>
        <w:tc>
          <w:tcPr>
            <w:tcW w:w="3192" w:type="dxa"/>
          </w:tcPr>
          <w:p w:rsidR="00416078"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ViewResult</w:t>
            </w:r>
            <w:proofErr w:type="spellEnd"/>
          </w:p>
        </w:tc>
        <w:tc>
          <w:tcPr>
            <w:tcW w:w="3192" w:type="dxa"/>
          </w:tcPr>
          <w:p w:rsidR="00416078" w:rsidRPr="006405BD" w:rsidRDefault="00481F8F" w:rsidP="00CE0D9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Display all delivery plans</w:t>
            </w:r>
          </w:p>
        </w:tc>
      </w:tr>
      <w:tr w:rsidR="0041607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481F8F" w:rsidP="004854B9">
            <w:pPr>
              <w:autoSpaceDE w:val="0"/>
              <w:autoSpaceDN w:val="0"/>
              <w:adjustRightInd w:val="0"/>
              <w:rPr>
                <w:rFonts w:cs="Calibri"/>
              </w:rPr>
            </w:pPr>
            <w:proofErr w:type="spellStart"/>
            <w:r w:rsidRPr="004854B9">
              <w:rPr>
                <w:rFonts w:cs="Calibri"/>
              </w:rPr>
              <w:t>ViewCollectionPlans</w:t>
            </w:r>
            <w:proofErr w:type="spellEnd"/>
            <w:r w:rsidRPr="004854B9">
              <w:rPr>
                <w:rFonts w:cs="Calibri"/>
              </w:rPr>
              <w:t>()</w:t>
            </w:r>
          </w:p>
          <w:p w:rsidR="00416078" w:rsidRPr="004854B9" w:rsidRDefault="00416078" w:rsidP="004854B9">
            <w:pPr>
              <w:autoSpaceDE w:val="0"/>
              <w:autoSpaceDN w:val="0"/>
              <w:adjustRightInd w:val="0"/>
              <w:rPr>
                <w:rFonts w:cs="Calibri"/>
              </w:rPr>
            </w:pPr>
          </w:p>
        </w:tc>
        <w:tc>
          <w:tcPr>
            <w:tcW w:w="3192" w:type="dxa"/>
          </w:tcPr>
          <w:p w:rsidR="00416078"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lastRenderedPageBreak/>
              <w:t>ViewResult</w:t>
            </w:r>
            <w:proofErr w:type="spellEnd"/>
          </w:p>
        </w:tc>
        <w:tc>
          <w:tcPr>
            <w:tcW w:w="3192" w:type="dxa"/>
          </w:tcPr>
          <w:p w:rsidR="00416078" w:rsidRPr="006405BD"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r>
              <w:rPr>
                <w:rFonts w:cs="Calibri"/>
              </w:rPr>
              <w:t>Display all collection plans</w:t>
            </w:r>
          </w:p>
        </w:tc>
      </w:tr>
      <w:tr w:rsidR="00481F8F"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481F8F" w:rsidP="004854B9">
            <w:pPr>
              <w:autoSpaceDE w:val="0"/>
              <w:autoSpaceDN w:val="0"/>
              <w:adjustRightInd w:val="0"/>
              <w:rPr>
                <w:rFonts w:cs="Calibri"/>
              </w:rPr>
            </w:pPr>
            <w:proofErr w:type="spellStart"/>
            <w:r w:rsidRPr="004854B9">
              <w:rPr>
                <w:rFonts w:cs="Calibri"/>
              </w:rPr>
              <w:lastRenderedPageBreak/>
              <w:t>CreateDeliveryPlan</w:t>
            </w:r>
            <w:proofErr w:type="spellEnd"/>
            <w:r w:rsidRPr="004854B9">
              <w:rPr>
                <w:rFonts w:cs="Calibri"/>
              </w:rPr>
              <w:t>()</w:t>
            </w:r>
          </w:p>
        </w:tc>
        <w:tc>
          <w:tcPr>
            <w:tcW w:w="3192" w:type="dxa"/>
          </w:tcPr>
          <w:p w:rsidR="00481F8F" w:rsidRDefault="00481F8F" w:rsidP="00481F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481F8F"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81F8F" w:rsidRDefault="00481F8F" w:rsidP="00481F8F">
            <w:pPr>
              <w:cnfStyle w:val="000000000000" w:firstRow="0" w:lastRow="0" w:firstColumn="0" w:lastColumn="0" w:oddVBand="0" w:evenVBand="0" w:oddHBand="0" w:evenHBand="0" w:firstRowFirstColumn="0" w:firstRowLastColumn="0" w:lastRowFirstColumn="0" w:lastRowLastColumn="0"/>
              <w:rPr>
                <w:rFonts w:cs="Calibri"/>
              </w:rPr>
            </w:pPr>
            <w:r>
              <w:rPr>
                <w:rFonts w:cs="Calibri"/>
              </w:rPr>
              <w:t>Allow user to create delivery plan</w:t>
            </w:r>
          </w:p>
        </w:tc>
      </w:tr>
      <w:tr w:rsidR="00481F8F"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481F8F" w:rsidP="004854B9">
            <w:pPr>
              <w:autoSpaceDE w:val="0"/>
              <w:autoSpaceDN w:val="0"/>
              <w:adjustRightInd w:val="0"/>
              <w:rPr>
                <w:rFonts w:cs="Calibri"/>
              </w:rPr>
            </w:pPr>
            <w:proofErr w:type="spellStart"/>
            <w:r w:rsidRPr="004854B9">
              <w:rPr>
                <w:rFonts w:cs="Calibri"/>
              </w:rPr>
              <w:t>CreateCollectionPlan</w:t>
            </w:r>
            <w:proofErr w:type="spellEnd"/>
            <w:r w:rsidRPr="004854B9">
              <w:rPr>
                <w:rFonts w:cs="Calibri"/>
              </w:rPr>
              <w:t>()</w:t>
            </w:r>
          </w:p>
        </w:tc>
        <w:tc>
          <w:tcPr>
            <w:tcW w:w="3192" w:type="dxa"/>
          </w:tcPr>
          <w:p w:rsidR="00481F8F" w:rsidRDefault="00481F8F" w:rsidP="00481F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481F8F"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81F8F"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r>
              <w:rPr>
                <w:rFonts w:cs="Calibri"/>
              </w:rPr>
              <w:t>Allow user to create collection plan</w:t>
            </w:r>
          </w:p>
        </w:tc>
      </w:tr>
      <w:tr w:rsidR="00481F8F"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481F8F" w:rsidRPr="004854B9" w:rsidRDefault="002854D8" w:rsidP="004854B9">
            <w:pPr>
              <w:autoSpaceDE w:val="0"/>
              <w:autoSpaceDN w:val="0"/>
              <w:adjustRightInd w:val="0"/>
              <w:rPr>
                <w:rFonts w:cs="Calibri"/>
              </w:rPr>
            </w:pPr>
            <w:proofErr w:type="spellStart"/>
            <w:r w:rsidRPr="004854B9">
              <w:rPr>
                <w:rFonts w:cs="Calibri"/>
              </w:rPr>
              <w:t>ConfirmCreate</w:t>
            </w:r>
            <w:proofErr w:type="spellEnd"/>
            <w:r w:rsidRPr="004854B9">
              <w:rPr>
                <w:rFonts w:cs="Calibri"/>
              </w:rPr>
              <w:t>()</w:t>
            </w: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481F8F" w:rsidRPr="006405BD" w:rsidRDefault="00481F8F"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481F8F" w:rsidRDefault="00481F8F"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481F8F"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proofErr w:type="spellStart"/>
            <w:r w:rsidRPr="004854B9">
              <w:rPr>
                <w:rFonts w:cs="Calibri"/>
              </w:rPr>
              <w:t>ConfirmCreateCollectionPlan</w:t>
            </w:r>
            <w:proofErr w:type="spellEnd"/>
            <w:r w:rsidRPr="004854B9">
              <w:rPr>
                <w:rFonts w:cs="Calibri"/>
              </w:rPr>
              <w:t>()</w:t>
            </w:r>
          </w:p>
          <w:p w:rsidR="00481F8F" w:rsidRPr="004854B9" w:rsidRDefault="00481F8F"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481F8F" w:rsidRPr="006405BD" w:rsidRDefault="00481F8F"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481F8F" w:rsidRDefault="00481F8F"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proofErr w:type="spellStart"/>
            <w:r w:rsidRPr="004854B9">
              <w:rPr>
                <w:rFonts w:cs="Calibri"/>
              </w:rPr>
              <w:t>GetUnplannedOrdersByCityProvince</w:t>
            </w:r>
            <w:proofErr w:type="spellEnd"/>
            <w:r w:rsidRPr="004854B9">
              <w:rPr>
                <w:rFonts w:cs="Calibri"/>
              </w:rPr>
              <w:t>(</w:t>
            </w:r>
            <w:proofErr w:type="spellStart"/>
            <w:r w:rsidRPr="004854B9">
              <w:rPr>
                <w:rFonts w:cs="Calibri"/>
              </w:rPr>
              <w:t>int</w:t>
            </w:r>
            <w:proofErr w:type="spellEnd"/>
            <w:r w:rsidRPr="004854B9">
              <w:rPr>
                <w:rFonts w:cs="Calibri"/>
              </w:rPr>
              <w:t xml:space="preserve"> id, </w:t>
            </w:r>
            <w:proofErr w:type="spellStart"/>
            <w:r w:rsidRPr="004854B9">
              <w:rPr>
                <w:rFonts w:cs="Calibri"/>
              </w:rPr>
              <w:t>int</w:t>
            </w:r>
            <w:proofErr w:type="spellEnd"/>
            <w:r w:rsidRPr="004854B9">
              <w:rPr>
                <w:rFonts w:cs="Calibri"/>
              </w:rPr>
              <w:t xml:space="preserve">[] </w:t>
            </w:r>
            <w:proofErr w:type="spellStart"/>
            <w:r w:rsidRPr="004854B9">
              <w:rPr>
                <w:rFonts w:cs="Calibri"/>
              </w:rPr>
              <w:t>selectedOrderIds</w:t>
            </w:r>
            <w:proofErr w:type="spellEnd"/>
            <w:r w:rsidRPr="004854B9">
              <w:rPr>
                <w:rFonts w:cs="Calibri"/>
              </w:rPr>
              <w:t>)</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proofErr w:type="spellStart"/>
            <w:r w:rsidRPr="004854B9">
              <w:rPr>
                <w:rFonts w:cs="Calibri"/>
              </w:rPr>
              <w:t>GetUnplannedOrdersByDistrict</w:t>
            </w:r>
            <w:proofErr w:type="spellEnd"/>
            <w:r w:rsidRPr="004854B9">
              <w:rPr>
                <w:rFonts w:cs="Calibri"/>
              </w:rPr>
              <w:t>(</w:t>
            </w:r>
            <w:proofErr w:type="spellStart"/>
            <w:r w:rsidRPr="004854B9">
              <w:rPr>
                <w:rFonts w:cs="Calibri"/>
              </w:rPr>
              <w:t>int</w:t>
            </w:r>
            <w:proofErr w:type="spellEnd"/>
            <w:r w:rsidRPr="004854B9">
              <w:rPr>
                <w:rFonts w:cs="Calibri"/>
              </w:rPr>
              <w:t xml:space="preserve"> id, </w:t>
            </w:r>
            <w:proofErr w:type="spellStart"/>
            <w:r w:rsidRPr="004854B9">
              <w:rPr>
                <w:rFonts w:cs="Calibri"/>
              </w:rPr>
              <w:t>int</w:t>
            </w:r>
            <w:proofErr w:type="spellEnd"/>
            <w:r w:rsidRPr="004854B9">
              <w:rPr>
                <w:rFonts w:cs="Calibri"/>
              </w:rPr>
              <w:t xml:space="preserve">[] </w:t>
            </w:r>
            <w:proofErr w:type="spellStart"/>
            <w:r w:rsidRPr="004854B9">
              <w:rPr>
                <w:rFonts w:cs="Calibri"/>
              </w:rPr>
              <w:t>selectedOrderIds</w:t>
            </w:r>
            <w:proofErr w:type="spellEnd"/>
            <w:r w:rsidRPr="004854B9">
              <w:rPr>
                <w:rFonts w:cs="Calibri"/>
              </w:rPr>
              <w:t>)</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proofErr w:type="spellStart"/>
            <w:r w:rsidRPr="004854B9">
              <w:rPr>
                <w:rFonts w:cs="Calibri"/>
              </w:rPr>
              <w:t>GetUnplannedOrdersByWard</w:t>
            </w:r>
            <w:proofErr w:type="spellEnd"/>
            <w:r w:rsidRPr="004854B9">
              <w:rPr>
                <w:rFonts w:cs="Calibri"/>
              </w:rPr>
              <w:t>(</w:t>
            </w:r>
            <w:proofErr w:type="spellStart"/>
            <w:r w:rsidRPr="004854B9">
              <w:rPr>
                <w:rFonts w:cs="Calibri"/>
              </w:rPr>
              <w:t>int</w:t>
            </w:r>
            <w:proofErr w:type="spellEnd"/>
            <w:r w:rsidRPr="004854B9">
              <w:rPr>
                <w:rFonts w:cs="Calibri"/>
              </w:rPr>
              <w:t xml:space="preserve"> id, </w:t>
            </w:r>
            <w:proofErr w:type="spellStart"/>
            <w:r w:rsidRPr="004854B9">
              <w:rPr>
                <w:rFonts w:cs="Calibri"/>
              </w:rPr>
              <w:t>int</w:t>
            </w:r>
            <w:proofErr w:type="spellEnd"/>
            <w:r w:rsidRPr="004854B9">
              <w:rPr>
                <w:rFonts w:cs="Calibri"/>
              </w:rPr>
              <w:t xml:space="preserve">[] </w:t>
            </w:r>
            <w:proofErr w:type="spellStart"/>
            <w:r w:rsidRPr="004854B9">
              <w:rPr>
                <w:rFonts w:cs="Calibri"/>
              </w:rPr>
              <w:t>selectedOrderIds</w:t>
            </w:r>
            <w:proofErr w:type="spellEnd"/>
            <w:r w:rsidRPr="004854B9">
              <w:rPr>
                <w:rFonts w:cs="Calibri"/>
              </w:rPr>
              <w:t>)</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Assign(</w:t>
            </w:r>
            <w:proofErr w:type="spellStart"/>
            <w:r w:rsidRPr="004854B9">
              <w:rPr>
                <w:rFonts w:cs="Calibri"/>
              </w:rPr>
              <w:t>int</w:t>
            </w:r>
            <w:proofErr w:type="spellEnd"/>
            <w:r w:rsidRPr="004854B9">
              <w:rPr>
                <w:rFonts w:cs="Calibri"/>
              </w:rPr>
              <w:t xml:space="preserve"> </w:t>
            </w:r>
            <w:proofErr w:type="spellStart"/>
            <w:r w:rsidRPr="004854B9">
              <w:rPr>
                <w:rFonts w:cs="Calibri"/>
              </w:rPr>
              <w:t>PlanId</w:t>
            </w:r>
            <w:proofErr w:type="spellEnd"/>
            <w:r w:rsidRPr="004854B9">
              <w:rPr>
                <w:rFonts w:cs="Calibri"/>
              </w:rPr>
              <w:t>, List&lt;</w:t>
            </w:r>
            <w:proofErr w:type="spellStart"/>
            <w:r w:rsidRPr="004854B9">
              <w:rPr>
                <w:rFonts w:cs="Calibri"/>
              </w:rPr>
              <w:t>int</w:t>
            </w:r>
            <w:proofErr w:type="spellEnd"/>
            <w:r w:rsidRPr="004854B9">
              <w:rPr>
                <w:rFonts w:cs="Calibri"/>
              </w:rPr>
              <w:t xml:space="preserve">&gt; </w:t>
            </w:r>
            <w:proofErr w:type="spellStart"/>
            <w:r w:rsidRPr="004854B9">
              <w:rPr>
                <w:rFonts w:cs="Calibri"/>
              </w:rPr>
              <w:t>listdeliveryman</w:t>
            </w:r>
            <w:proofErr w:type="spellEnd"/>
            <w:r w:rsidRPr="004854B9">
              <w:rPr>
                <w:rFonts w:cs="Calibri"/>
              </w:rPr>
              <w:t>, List&lt;</w:t>
            </w:r>
            <w:proofErr w:type="spellStart"/>
            <w:r w:rsidRPr="004854B9">
              <w:rPr>
                <w:rFonts w:cs="Calibri"/>
              </w:rPr>
              <w:t>int</w:t>
            </w:r>
            <w:proofErr w:type="spellEnd"/>
            <w:r w:rsidRPr="004854B9">
              <w:rPr>
                <w:rFonts w:cs="Calibri"/>
              </w:rPr>
              <w:t xml:space="preserve">&gt; </w:t>
            </w:r>
            <w:proofErr w:type="spellStart"/>
            <w:r w:rsidRPr="004854B9">
              <w:rPr>
                <w:rFonts w:cs="Calibri"/>
              </w:rPr>
              <w:t>listNotAssignedDeliveryMen</w:t>
            </w:r>
            <w:proofErr w:type="spellEnd"/>
            <w:r w:rsidRPr="004854B9">
              <w:rPr>
                <w:rFonts w:cs="Calibri"/>
              </w:rPr>
              <w:t>)</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Cancel(</w:t>
            </w:r>
            <w:proofErr w:type="spellStart"/>
            <w:r w:rsidRPr="004854B9">
              <w:rPr>
                <w:rFonts w:cs="Calibri"/>
              </w:rPr>
              <w:t>int</w:t>
            </w:r>
            <w:proofErr w:type="spellEnd"/>
            <w:r w:rsidRPr="004854B9">
              <w:rPr>
                <w:rFonts w:cs="Calibri"/>
              </w:rPr>
              <w:t xml:space="preserve"> id)</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proofErr w:type="spellStart"/>
            <w:r w:rsidRPr="004854B9">
              <w:rPr>
                <w:rFonts w:cs="Calibri"/>
              </w:rPr>
              <w:t>GetUnplannedRequestsByCityProvince</w:t>
            </w:r>
            <w:proofErr w:type="spellEnd"/>
            <w:r w:rsidRPr="004854B9">
              <w:rPr>
                <w:rFonts w:cs="Calibri"/>
              </w:rPr>
              <w:t>(</w:t>
            </w:r>
            <w:proofErr w:type="spellStart"/>
            <w:r w:rsidRPr="004854B9">
              <w:rPr>
                <w:rFonts w:cs="Calibri"/>
              </w:rPr>
              <w:t>int</w:t>
            </w:r>
            <w:proofErr w:type="spellEnd"/>
            <w:r w:rsidRPr="004854B9">
              <w:rPr>
                <w:rFonts w:cs="Calibri"/>
              </w:rPr>
              <w:t xml:space="preserve"> id, </w:t>
            </w:r>
            <w:proofErr w:type="spellStart"/>
            <w:r w:rsidRPr="004854B9">
              <w:rPr>
                <w:rFonts w:cs="Calibri"/>
              </w:rPr>
              <w:t>int</w:t>
            </w:r>
            <w:proofErr w:type="spellEnd"/>
            <w:r w:rsidRPr="004854B9">
              <w:rPr>
                <w:rFonts w:cs="Calibri"/>
              </w:rPr>
              <w:t xml:space="preserve">[] </w:t>
            </w:r>
            <w:proofErr w:type="spellStart"/>
            <w:r w:rsidRPr="004854B9">
              <w:rPr>
                <w:rFonts w:cs="Calibri"/>
              </w:rPr>
              <w:t>selectedRequestIds</w:t>
            </w:r>
            <w:proofErr w:type="spellEnd"/>
            <w:r w:rsidRPr="004854B9">
              <w:rPr>
                <w:rFonts w:cs="Calibri"/>
              </w:rPr>
              <w:t>)</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proofErr w:type="spellStart"/>
            <w:r w:rsidRPr="004854B9">
              <w:rPr>
                <w:rFonts w:cs="Calibri"/>
              </w:rPr>
              <w:t>GetUnplannedRequestsByDistrict</w:t>
            </w:r>
            <w:proofErr w:type="spellEnd"/>
            <w:r w:rsidRPr="004854B9">
              <w:rPr>
                <w:rFonts w:cs="Calibri"/>
              </w:rPr>
              <w:t>(</w:t>
            </w:r>
            <w:proofErr w:type="spellStart"/>
            <w:r w:rsidRPr="004854B9">
              <w:rPr>
                <w:rFonts w:cs="Calibri"/>
              </w:rPr>
              <w:t>int</w:t>
            </w:r>
            <w:proofErr w:type="spellEnd"/>
            <w:r w:rsidRPr="004854B9">
              <w:rPr>
                <w:rFonts w:cs="Calibri"/>
              </w:rPr>
              <w:t xml:space="preserve"> id, </w:t>
            </w:r>
            <w:proofErr w:type="spellStart"/>
            <w:r w:rsidRPr="004854B9">
              <w:rPr>
                <w:rFonts w:cs="Calibri"/>
              </w:rPr>
              <w:t>int</w:t>
            </w:r>
            <w:proofErr w:type="spellEnd"/>
            <w:r w:rsidRPr="004854B9">
              <w:rPr>
                <w:rFonts w:cs="Calibri"/>
              </w:rPr>
              <w:t xml:space="preserve">[] </w:t>
            </w:r>
            <w:proofErr w:type="spellStart"/>
            <w:r w:rsidRPr="004854B9">
              <w:rPr>
                <w:rFonts w:cs="Calibri"/>
              </w:rPr>
              <w:t>selectedRequestIds</w:t>
            </w:r>
            <w:proofErr w:type="spellEnd"/>
            <w:r w:rsidRPr="004854B9">
              <w:rPr>
                <w:rFonts w:cs="Calibri"/>
              </w:rPr>
              <w:t>)</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t>ActionResult</w:t>
            </w:r>
            <w:proofErr w:type="spellEnd"/>
          </w:p>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proofErr w:type="spellStart"/>
            <w:r w:rsidRPr="004854B9">
              <w:rPr>
                <w:rFonts w:cs="Calibri"/>
              </w:rPr>
              <w:t>GetUnplannedRequestsByWard</w:t>
            </w:r>
            <w:proofErr w:type="spellEnd"/>
            <w:r w:rsidRPr="004854B9">
              <w:rPr>
                <w:rFonts w:cs="Calibri"/>
              </w:rPr>
              <w:t>(</w:t>
            </w:r>
            <w:proofErr w:type="spellStart"/>
            <w:r w:rsidRPr="004854B9">
              <w:rPr>
                <w:rFonts w:cs="Calibri"/>
              </w:rPr>
              <w:t>int</w:t>
            </w:r>
            <w:proofErr w:type="spellEnd"/>
            <w:r w:rsidRPr="004854B9">
              <w:rPr>
                <w:rFonts w:cs="Calibri"/>
              </w:rPr>
              <w:t xml:space="preserve"> id, </w:t>
            </w:r>
            <w:proofErr w:type="spellStart"/>
            <w:r w:rsidRPr="004854B9">
              <w:rPr>
                <w:rFonts w:cs="Calibri"/>
              </w:rPr>
              <w:t>int</w:t>
            </w:r>
            <w:proofErr w:type="spellEnd"/>
            <w:r w:rsidRPr="004854B9">
              <w:rPr>
                <w:rFonts w:cs="Calibri"/>
              </w:rPr>
              <w:t xml:space="preserve">[] </w:t>
            </w:r>
            <w:proofErr w:type="spellStart"/>
            <w:r w:rsidRPr="004854B9">
              <w:rPr>
                <w:rFonts w:cs="Calibri"/>
              </w:rPr>
              <w:t>selectedRequestIds</w:t>
            </w:r>
            <w:proofErr w:type="spellEnd"/>
            <w:r w:rsidRPr="004854B9">
              <w:rPr>
                <w:rFonts w:cs="Calibri"/>
              </w:rPr>
              <w:t>)</w:t>
            </w:r>
          </w:p>
          <w:p w:rsidR="002854D8" w:rsidRPr="004854B9" w:rsidRDefault="002854D8" w:rsidP="004854B9">
            <w:pPr>
              <w:autoSpaceDE w:val="0"/>
              <w:autoSpaceDN w:val="0"/>
              <w:adjustRightInd w:val="0"/>
              <w:rPr>
                <w:rFonts w:cs="Calibri"/>
              </w:rPr>
            </w:pPr>
          </w:p>
        </w:tc>
        <w:tc>
          <w:tcPr>
            <w:tcW w:w="3192" w:type="dxa"/>
          </w:tcPr>
          <w:p w:rsidR="002854D8"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2B91AF"/>
                <w:sz w:val="19"/>
                <w:szCs w:val="19"/>
              </w:rPr>
            </w:pPr>
            <w:proofErr w:type="spellStart"/>
            <w:r w:rsidRPr="00481F8F">
              <w:rPr>
                <w:rFonts w:cs="Calibri"/>
              </w:rPr>
              <w:lastRenderedPageBreak/>
              <w:t>ActionResult</w:t>
            </w:r>
            <w:proofErr w:type="spellEnd"/>
          </w:p>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proofErr w:type="spellStart"/>
            <w:r w:rsidRPr="004854B9">
              <w:rPr>
                <w:rFonts w:cs="Calibri"/>
              </w:rPr>
              <w:lastRenderedPageBreak/>
              <w:t>AutoScheduleCollectionPlan</w:t>
            </w:r>
            <w:proofErr w:type="spellEnd"/>
            <w:r w:rsidRPr="004854B9">
              <w:rPr>
                <w:rFonts w:cs="Calibri"/>
              </w:rPr>
              <w:t>(</w:t>
            </w:r>
            <w:proofErr w:type="spellStart"/>
            <w:r w:rsidRPr="004854B9">
              <w:rPr>
                <w:rFonts w:cs="Calibri"/>
              </w:rPr>
              <w:t>int</w:t>
            </w:r>
            <w:proofErr w:type="spellEnd"/>
            <w:r w:rsidRPr="004854B9">
              <w:rPr>
                <w:rFonts w:cs="Calibri"/>
              </w:rPr>
              <w:t xml:space="preserve"> </w:t>
            </w:r>
            <w:proofErr w:type="spellStart"/>
            <w:r w:rsidRPr="004854B9">
              <w:rPr>
                <w:rFonts w:cs="Calibri"/>
              </w:rPr>
              <w:t>cityId</w:t>
            </w:r>
            <w:proofErr w:type="spellEnd"/>
            <w:r w:rsidRPr="004854B9">
              <w:rPr>
                <w:rFonts w:cs="Calibri"/>
              </w:rPr>
              <w:t xml:space="preserve"> = 1, double </w:t>
            </w:r>
            <w:proofErr w:type="spellStart"/>
            <w:r w:rsidRPr="004854B9">
              <w:rPr>
                <w:rFonts w:cs="Calibri"/>
              </w:rPr>
              <w:t>weightedDeliveryTypeScore</w:t>
            </w:r>
            <w:proofErr w:type="spellEnd"/>
            <w:r w:rsidRPr="004854B9">
              <w:rPr>
                <w:rFonts w:cs="Calibri"/>
              </w:rPr>
              <w:t xml:space="preserve"> = 0.5, double </w:t>
            </w:r>
            <w:proofErr w:type="spellStart"/>
            <w:r w:rsidRPr="004854B9">
              <w:rPr>
                <w:rFonts w:cs="Calibri"/>
              </w:rPr>
              <w:t>weightedDateScore</w:t>
            </w:r>
            <w:proofErr w:type="spellEnd"/>
            <w:r w:rsidRPr="004854B9">
              <w:rPr>
                <w:rFonts w:cs="Calibri"/>
              </w:rPr>
              <w:t xml:space="preserve"> = 0.5)</w:t>
            </w:r>
          </w:p>
          <w:p w:rsidR="002854D8" w:rsidRPr="004854B9" w:rsidRDefault="002854D8" w:rsidP="004854B9">
            <w:pPr>
              <w:autoSpaceDE w:val="0"/>
              <w:autoSpaceDN w:val="0"/>
              <w:adjustRightInd w:val="0"/>
              <w:rPr>
                <w:rFonts w:cs="Calibri"/>
              </w:rPr>
            </w:pPr>
          </w:p>
        </w:tc>
        <w:tc>
          <w:tcPr>
            <w:tcW w:w="3192" w:type="dxa"/>
          </w:tcPr>
          <w:p w:rsidR="002854D8" w:rsidRPr="00481F8F" w:rsidRDefault="002854D8"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ViewResult</w:t>
            </w:r>
            <w:proofErr w:type="spellEnd"/>
            <w:r w:rsidRPr="00481F8F">
              <w:rPr>
                <w:rFonts w:cs="Calibri"/>
              </w:rPr>
              <w:t xml:space="preserve"> </w:t>
            </w:r>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854D8" w:rsidRPr="004854B9" w:rsidRDefault="002854D8" w:rsidP="004854B9">
            <w:pPr>
              <w:autoSpaceDE w:val="0"/>
              <w:autoSpaceDN w:val="0"/>
              <w:adjustRightInd w:val="0"/>
              <w:rPr>
                <w:rFonts w:cs="Calibri"/>
              </w:rPr>
            </w:pPr>
            <w:r w:rsidRPr="004854B9">
              <w:rPr>
                <w:rFonts w:cs="Calibri"/>
              </w:rPr>
              <w:t>Details(</w:t>
            </w:r>
            <w:proofErr w:type="spellStart"/>
            <w:r w:rsidRPr="004854B9">
              <w:rPr>
                <w:rFonts w:cs="Calibri"/>
              </w:rPr>
              <w:t>int</w:t>
            </w:r>
            <w:proofErr w:type="spellEnd"/>
            <w:r w:rsidRPr="004854B9">
              <w:rPr>
                <w:rFonts w:cs="Calibri"/>
              </w:rPr>
              <w:t xml:space="preserve"> id)</w:t>
            </w:r>
          </w:p>
        </w:tc>
        <w:tc>
          <w:tcPr>
            <w:tcW w:w="3192" w:type="dxa"/>
          </w:tcPr>
          <w:p w:rsidR="002854D8" w:rsidRPr="00481F8F" w:rsidRDefault="002854D8"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2854D8"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GroupRequestByCollectionAddressId</w:t>
            </w:r>
            <w:proofErr w:type="spellEnd"/>
            <w:r w:rsidRPr="004854B9">
              <w:rPr>
                <w:rFonts w:cs="Calibri"/>
              </w:rPr>
              <w:t>(</w:t>
            </w:r>
            <w:proofErr w:type="spellStart"/>
            <w:r w:rsidRPr="004854B9">
              <w:rPr>
                <w:rFonts w:cs="Calibri"/>
              </w:rPr>
              <w:t>int</w:t>
            </w:r>
            <w:proofErr w:type="spellEnd"/>
            <w:r w:rsidRPr="004854B9">
              <w:rPr>
                <w:rFonts w:cs="Calibri"/>
              </w:rPr>
              <w:t xml:space="preserve"> </w:t>
            </w:r>
            <w:proofErr w:type="spellStart"/>
            <w:r w:rsidRPr="004854B9">
              <w:rPr>
                <w:rFonts w:cs="Calibri"/>
              </w:rPr>
              <w:t>maxRequest</w:t>
            </w:r>
            <w:proofErr w:type="spellEnd"/>
            <w:r w:rsidRPr="004854B9">
              <w:rPr>
                <w:rFonts w:cs="Calibri"/>
              </w:rPr>
              <w:t xml:space="preserve"> = -1, </w:t>
            </w:r>
            <w:proofErr w:type="spellStart"/>
            <w:r w:rsidRPr="004854B9">
              <w:rPr>
                <w:rFonts w:cs="Calibri"/>
              </w:rPr>
              <w:t>int</w:t>
            </w:r>
            <w:proofErr w:type="spellEnd"/>
            <w:r w:rsidRPr="004854B9">
              <w:rPr>
                <w:rFonts w:cs="Calibri"/>
              </w:rPr>
              <w:t xml:space="preserve"> </w:t>
            </w:r>
            <w:proofErr w:type="spellStart"/>
            <w:r w:rsidRPr="004854B9">
              <w:rPr>
                <w:rFonts w:cs="Calibri"/>
              </w:rPr>
              <w:t>cityId</w:t>
            </w:r>
            <w:proofErr w:type="spellEnd"/>
            <w:r w:rsidRPr="004854B9">
              <w:rPr>
                <w:rFonts w:cs="Calibri"/>
              </w:rPr>
              <w:t xml:space="preserve"> = 1, double </w:t>
            </w:r>
            <w:proofErr w:type="spellStart"/>
            <w:r w:rsidRPr="004854B9">
              <w:rPr>
                <w:rFonts w:cs="Calibri"/>
              </w:rPr>
              <w:t>weightedDeliveryTypeScore</w:t>
            </w:r>
            <w:proofErr w:type="spellEnd"/>
            <w:r w:rsidRPr="004854B9">
              <w:rPr>
                <w:rFonts w:cs="Calibri"/>
              </w:rPr>
              <w:t xml:space="preserve"> = 0.5, double </w:t>
            </w:r>
            <w:proofErr w:type="spellStart"/>
            <w:r w:rsidRPr="004854B9">
              <w:rPr>
                <w:rFonts w:cs="Calibri"/>
              </w:rPr>
              <w:t>weightedDateScore</w:t>
            </w:r>
            <w:proofErr w:type="spellEnd"/>
            <w:r w:rsidRPr="004854B9">
              <w:rPr>
                <w:rFonts w:cs="Calibri"/>
              </w:rPr>
              <w:t xml:space="preserve"> = 0.5)</w:t>
            </w:r>
          </w:p>
          <w:p w:rsidR="002854D8" w:rsidRPr="004854B9" w:rsidRDefault="002854D8" w:rsidP="004854B9">
            <w:pPr>
              <w:autoSpaceDE w:val="0"/>
              <w:autoSpaceDN w:val="0"/>
              <w:adjustRightInd w:val="0"/>
              <w:rPr>
                <w:rFonts w:cs="Calibri"/>
              </w:rPr>
            </w:pPr>
          </w:p>
        </w:tc>
        <w:tc>
          <w:tcPr>
            <w:tcW w:w="3192" w:type="dxa"/>
          </w:tcPr>
          <w:p w:rsidR="002854D8"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2854D8" w:rsidRDefault="002854D8"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2854D8"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GroupOrdersByDistrictId</w:t>
            </w:r>
            <w:proofErr w:type="spellEnd"/>
            <w:r w:rsidRPr="004854B9">
              <w:rPr>
                <w:rFonts w:cs="Calibri"/>
              </w:rPr>
              <w:t>(</w:t>
            </w:r>
            <w:proofErr w:type="spellStart"/>
            <w:r w:rsidRPr="004854B9">
              <w:rPr>
                <w:rFonts w:cs="Calibri"/>
              </w:rPr>
              <w:t>int</w:t>
            </w:r>
            <w:proofErr w:type="spellEnd"/>
            <w:r w:rsidRPr="004854B9">
              <w:rPr>
                <w:rFonts w:cs="Calibri"/>
              </w:rPr>
              <w:t xml:space="preserve"> </w:t>
            </w:r>
            <w:proofErr w:type="spellStart"/>
            <w:r w:rsidRPr="004854B9">
              <w:rPr>
                <w:rFonts w:cs="Calibri"/>
              </w:rPr>
              <w:t>maxOrders</w:t>
            </w:r>
            <w:proofErr w:type="spellEnd"/>
            <w:r w:rsidRPr="004854B9">
              <w:rPr>
                <w:rFonts w:cs="Calibri"/>
              </w:rPr>
              <w:t xml:space="preserve"> = -1, </w:t>
            </w:r>
            <w:proofErr w:type="spellStart"/>
            <w:r w:rsidRPr="004854B9">
              <w:rPr>
                <w:rFonts w:cs="Calibri"/>
              </w:rPr>
              <w:t>int</w:t>
            </w:r>
            <w:proofErr w:type="spellEnd"/>
            <w:r w:rsidRPr="004854B9">
              <w:rPr>
                <w:rFonts w:cs="Calibri"/>
              </w:rPr>
              <w:t xml:space="preserve"> </w:t>
            </w:r>
            <w:proofErr w:type="spellStart"/>
            <w:r w:rsidRPr="004854B9">
              <w:rPr>
                <w:rFonts w:cs="Calibri"/>
              </w:rPr>
              <w:t>cityId</w:t>
            </w:r>
            <w:proofErr w:type="spellEnd"/>
            <w:r w:rsidRPr="004854B9">
              <w:rPr>
                <w:rFonts w:cs="Calibri"/>
              </w:rPr>
              <w:t xml:space="preserve"> = 1, double </w:t>
            </w:r>
            <w:proofErr w:type="spellStart"/>
            <w:r w:rsidRPr="004854B9">
              <w:rPr>
                <w:rFonts w:cs="Calibri"/>
              </w:rPr>
              <w:t>weightedDeliveryTypeScore</w:t>
            </w:r>
            <w:proofErr w:type="spellEnd"/>
            <w:r w:rsidRPr="004854B9">
              <w:rPr>
                <w:rFonts w:cs="Calibri"/>
              </w:rPr>
              <w:t xml:space="preserve"> = 0.5, double </w:t>
            </w:r>
            <w:proofErr w:type="spellStart"/>
            <w:r w:rsidRPr="004854B9">
              <w:rPr>
                <w:rFonts w:cs="Calibri"/>
              </w:rPr>
              <w:t>weightedDateScore</w:t>
            </w:r>
            <w:proofErr w:type="spellEnd"/>
            <w:r w:rsidRPr="004854B9">
              <w:rPr>
                <w:rFonts w:cs="Calibri"/>
              </w:rPr>
              <w:t xml:space="preserve"> = 0.5)</w:t>
            </w:r>
          </w:p>
          <w:p w:rsidR="002854D8" w:rsidRPr="004854B9" w:rsidRDefault="002854D8" w:rsidP="004854B9">
            <w:pPr>
              <w:autoSpaceDE w:val="0"/>
              <w:autoSpaceDN w:val="0"/>
              <w:adjustRightInd w:val="0"/>
              <w:rPr>
                <w:rFonts w:cs="Calibri"/>
              </w:rPr>
            </w:pPr>
          </w:p>
        </w:tc>
        <w:tc>
          <w:tcPr>
            <w:tcW w:w="3192" w:type="dxa"/>
          </w:tcPr>
          <w:p w:rsidR="002854D8"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2854D8" w:rsidRDefault="002854D8"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EditAutoScheduleCollectionPlanAJax</w:t>
            </w:r>
            <w:proofErr w:type="spellEnd"/>
            <w:r w:rsidRPr="004854B9">
              <w:rPr>
                <w:rFonts w:cs="Calibri"/>
              </w:rPr>
              <w:t xml:space="preserve">(string </w:t>
            </w:r>
            <w:proofErr w:type="spellStart"/>
            <w:r w:rsidRPr="004854B9">
              <w:rPr>
                <w:rFonts w:cs="Calibri"/>
              </w:rPr>
              <w:t>requestsIdsList</w:t>
            </w:r>
            <w:proofErr w:type="spellEnd"/>
            <w:r w:rsidRPr="004854B9">
              <w:rPr>
                <w:rFonts w:cs="Calibri"/>
              </w:rPr>
              <w:t xml:space="preserve">, </w:t>
            </w:r>
            <w:proofErr w:type="spellStart"/>
            <w:r w:rsidRPr="004854B9">
              <w:rPr>
                <w:rFonts w:cs="Calibri"/>
              </w:rPr>
              <w:t>int</w:t>
            </w:r>
            <w:proofErr w:type="spellEnd"/>
            <w:r w:rsidRPr="004854B9">
              <w:rPr>
                <w:rFonts w:cs="Calibri"/>
              </w:rPr>
              <w:t xml:space="preserve"> </w:t>
            </w:r>
            <w:proofErr w:type="spellStart"/>
            <w:r w:rsidRPr="004854B9">
              <w:rPr>
                <w:rFonts w:cs="Calibri"/>
              </w:rPr>
              <w:t>planNumber</w:t>
            </w:r>
            <w:proofErr w:type="spellEnd"/>
            <w:r w:rsidRPr="004854B9">
              <w:rPr>
                <w:rFonts w:cs="Calibri"/>
              </w:rPr>
              <w:t xml:space="preserve"> = 2, </w:t>
            </w:r>
            <w:proofErr w:type="spellStart"/>
            <w:r w:rsidRPr="004854B9">
              <w:rPr>
                <w:rFonts w:cs="Calibri"/>
              </w:rPr>
              <w:t>int</w:t>
            </w:r>
            <w:proofErr w:type="spellEnd"/>
            <w:r w:rsidRPr="004854B9">
              <w:rPr>
                <w:rFonts w:cs="Calibri"/>
              </w:rPr>
              <w:t xml:space="preserve"> </w:t>
            </w:r>
            <w:proofErr w:type="spellStart"/>
            <w:r w:rsidRPr="004854B9">
              <w:rPr>
                <w:rFonts w:cs="Calibri"/>
              </w:rPr>
              <w:t>selectedPlan</w:t>
            </w:r>
            <w:proofErr w:type="spellEnd"/>
            <w:r w:rsidRPr="004854B9">
              <w:rPr>
                <w:rFonts w:cs="Calibri"/>
              </w:rPr>
              <w:t xml:space="preserve"> = 0, double </w:t>
            </w:r>
            <w:proofErr w:type="spellStart"/>
            <w:r w:rsidRPr="004854B9">
              <w:rPr>
                <w:rFonts w:cs="Calibri"/>
              </w:rPr>
              <w:t>weightedDeliveryTypeScore</w:t>
            </w:r>
            <w:proofErr w:type="spellEnd"/>
            <w:r w:rsidRPr="004854B9">
              <w:rPr>
                <w:rFonts w:cs="Calibri"/>
              </w:rPr>
              <w:t xml:space="preserve"> = 0.5, double </w:t>
            </w:r>
            <w:proofErr w:type="spellStart"/>
            <w:r w:rsidRPr="004854B9">
              <w:rPr>
                <w:rFonts w:cs="Calibri"/>
              </w:rPr>
              <w:t>weightedDateScore</w:t>
            </w:r>
            <w:proofErr w:type="spellEnd"/>
            <w:r w:rsidRPr="004854B9">
              <w:rPr>
                <w:rFonts w:cs="Calibri"/>
              </w:rPr>
              <w:t xml:space="preserve"> = 0.5)</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EditAutoScheduleCollectionPlan</w:t>
            </w:r>
            <w:proofErr w:type="spellEnd"/>
            <w:r w:rsidRPr="004854B9">
              <w:rPr>
                <w:rFonts w:cs="Calibri"/>
              </w:rPr>
              <w:t xml:space="preserve">(string </w:t>
            </w:r>
            <w:proofErr w:type="spellStart"/>
            <w:r w:rsidRPr="004854B9">
              <w:rPr>
                <w:rFonts w:cs="Calibri"/>
              </w:rPr>
              <w:t>requestsIdsList</w:t>
            </w:r>
            <w:proofErr w:type="spellEnd"/>
            <w:r w:rsidRPr="004854B9">
              <w:rPr>
                <w:rFonts w:cs="Calibri"/>
              </w:rPr>
              <w:t xml:space="preserve">, </w:t>
            </w:r>
            <w:proofErr w:type="spellStart"/>
            <w:r w:rsidRPr="004854B9">
              <w:rPr>
                <w:rFonts w:cs="Calibri"/>
              </w:rPr>
              <w:t>int</w:t>
            </w:r>
            <w:proofErr w:type="spellEnd"/>
            <w:r w:rsidRPr="004854B9">
              <w:rPr>
                <w:rFonts w:cs="Calibri"/>
              </w:rPr>
              <w:t xml:space="preserve"> </w:t>
            </w:r>
            <w:proofErr w:type="spellStart"/>
            <w:r w:rsidRPr="004854B9">
              <w:rPr>
                <w:rFonts w:cs="Calibri"/>
              </w:rPr>
              <w:t>planNumber</w:t>
            </w:r>
            <w:proofErr w:type="spellEnd"/>
            <w:r w:rsidRPr="004854B9">
              <w:rPr>
                <w:rFonts w:cs="Calibri"/>
              </w:rPr>
              <w:t xml:space="preserve"> = 2, </w:t>
            </w:r>
            <w:proofErr w:type="spellStart"/>
            <w:r w:rsidRPr="004854B9">
              <w:rPr>
                <w:rFonts w:cs="Calibri"/>
              </w:rPr>
              <w:t>int</w:t>
            </w:r>
            <w:proofErr w:type="spellEnd"/>
            <w:r w:rsidRPr="004854B9">
              <w:rPr>
                <w:rFonts w:cs="Calibri"/>
              </w:rPr>
              <w:t xml:space="preserve"> </w:t>
            </w:r>
            <w:proofErr w:type="spellStart"/>
            <w:r w:rsidRPr="004854B9">
              <w:rPr>
                <w:rFonts w:cs="Calibri"/>
              </w:rPr>
              <w:t>selectedPlan</w:t>
            </w:r>
            <w:proofErr w:type="spellEnd"/>
            <w:r w:rsidRPr="004854B9">
              <w:rPr>
                <w:rFonts w:cs="Calibri"/>
              </w:rPr>
              <w:t xml:space="preserve"> = 0, double </w:t>
            </w:r>
            <w:proofErr w:type="spellStart"/>
            <w:r w:rsidRPr="004854B9">
              <w:rPr>
                <w:rFonts w:cs="Calibri"/>
              </w:rPr>
              <w:t>weightedDeliveryTypeScore</w:t>
            </w:r>
            <w:proofErr w:type="spellEnd"/>
            <w:r w:rsidRPr="004854B9">
              <w:rPr>
                <w:rFonts w:cs="Calibri"/>
              </w:rPr>
              <w:t xml:space="preserve"> = 0.5, double </w:t>
            </w:r>
            <w:proofErr w:type="spellStart"/>
            <w:r w:rsidRPr="004854B9">
              <w:rPr>
                <w:rFonts w:cs="Calibri"/>
              </w:rPr>
              <w:t>weightedDateScore</w:t>
            </w:r>
            <w:proofErr w:type="spellEnd"/>
            <w:r w:rsidRPr="004854B9">
              <w:rPr>
                <w:rFonts w:cs="Calibri"/>
              </w:rPr>
              <w:t xml:space="preserve"> = 0.5)</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GetRequestsInPlan</w:t>
            </w:r>
            <w:proofErr w:type="spellEnd"/>
            <w:r w:rsidRPr="004854B9">
              <w:rPr>
                <w:rFonts w:cs="Calibri"/>
              </w:rPr>
              <w:t xml:space="preserve">(string </w:t>
            </w:r>
            <w:proofErr w:type="spellStart"/>
            <w:r w:rsidRPr="004854B9">
              <w:rPr>
                <w:rFonts w:cs="Calibri"/>
              </w:rPr>
              <w:t>selectedRequestsIds</w:t>
            </w:r>
            <w:proofErr w:type="spellEnd"/>
            <w:r w:rsidRPr="004854B9">
              <w:rPr>
                <w:rFonts w:cs="Calibri"/>
              </w:rPr>
              <w:t xml:space="preserve">, </w:t>
            </w:r>
            <w:proofErr w:type="spellStart"/>
            <w:r w:rsidRPr="004854B9">
              <w:rPr>
                <w:rFonts w:cs="Calibri"/>
              </w:rPr>
              <w:t>int</w:t>
            </w:r>
            <w:proofErr w:type="spellEnd"/>
            <w:r w:rsidRPr="004854B9">
              <w:rPr>
                <w:rFonts w:cs="Calibri"/>
              </w:rPr>
              <w:t xml:space="preserve"> </w:t>
            </w:r>
            <w:proofErr w:type="spellStart"/>
            <w:r w:rsidRPr="004854B9">
              <w:rPr>
                <w:rFonts w:cs="Calibri"/>
              </w:rPr>
              <w:t>planNumber</w:t>
            </w:r>
            <w:proofErr w:type="spellEnd"/>
            <w:r w:rsidRPr="004854B9">
              <w:rPr>
                <w:rFonts w:cs="Calibri"/>
              </w:rPr>
              <w:t xml:space="preserve">, </w:t>
            </w:r>
            <w:proofErr w:type="spellStart"/>
            <w:r w:rsidRPr="004854B9">
              <w:rPr>
                <w:rFonts w:cs="Calibri"/>
              </w:rPr>
              <w:t>int</w:t>
            </w:r>
            <w:proofErr w:type="spellEnd"/>
            <w:r w:rsidRPr="004854B9">
              <w:rPr>
                <w:rFonts w:cs="Calibri"/>
              </w:rPr>
              <w:t xml:space="preserve"> </w:t>
            </w:r>
            <w:proofErr w:type="spellStart"/>
            <w:r w:rsidRPr="004854B9">
              <w:rPr>
                <w:rFonts w:cs="Calibri"/>
              </w:rPr>
              <w:t>planId</w:t>
            </w:r>
            <w:proofErr w:type="spellEnd"/>
            <w:r w:rsidRPr="004854B9">
              <w:rPr>
                <w:rFonts w:cs="Calibri"/>
              </w:rPr>
              <w:t>)</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ConfirmCreateAutoScheduleCollectionPlan</w:t>
            </w:r>
            <w:proofErr w:type="spellEnd"/>
            <w:r w:rsidRPr="004854B9">
              <w:rPr>
                <w:rFonts w:cs="Calibri"/>
              </w:rPr>
              <w:t xml:space="preserve">  ( List&lt;</w:t>
            </w:r>
            <w:proofErr w:type="spellStart"/>
            <w:r w:rsidRPr="004854B9">
              <w:rPr>
                <w:rFonts w:cs="Calibri"/>
              </w:rPr>
              <w:t>ListRequestsJsonModel</w:t>
            </w:r>
            <w:proofErr w:type="spellEnd"/>
            <w:r w:rsidRPr="004854B9">
              <w:rPr>
                <w:rFonts w:cs="Calibri"/>
              </w:rPr>
              <w:t xml:space="preserve">&gt; </w:t>
            </w:r>
            <w:proofErr w:type="spellStart"/>
            <w:r w:rsidRPr="004854B9">
              <w:rPr>
                <w:rFonts w:cs="Calibri"/>
              </w:rPr>
              <w:t>Entrys</w:t>
            </w:r>
            <w:proofErr w:type="spellEnd"/>
            <w:r w:rsidRPr="004854B9">
              <w:rPr>
                <w:rFonts w:cs="Calibri"/>
              </w:rPr>
              <w:t>)</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lastRenderedPageBreak/>
              <w:t>ViewDetailsCollectionPlans</w:t>
            </w:r>
            <w:proofErr w:type="spellEnd"/>
            <w:r w:rsidRPr="004854B9">
              <w:rPr>
                <w:rFonts w:cs="Calibri"/>
              </w:rPr>
              <w:t xml:space="preserve">(string </w:t>
            </w:r>
            <w:proofErr w:type="spellStart"/>
            <w:r w:rsidRPr="004854B9">
              <w:rPr>
                <w:rFonts w:cs="Calibri"/>
              </w:rPr>
              <w:t>planIds</w:t>
            </w:r>
            <w:proofErr w:type="spellEnd"/>
            <w:r w:rsidRPr="004854B9">
              <w:rPr>
                <w:rFonts w:cs="Calibri"/>
              </w:rPr>
              <w:t>)</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AutoScheduleDeliveryPlan</w:t>
            </w:r>
            <w:proofErr w:type="spellEnd"/>
            <w:r w:rsidRPr="004854B9">
              <w:rPr>
                <w:rFonts w:cs="Calibri"/>
              </w:rPr>
              <w:t>(</w:t>
            </w:r>
            <w:proofErr w:type="spellStart"/>
            <w:r w:rsidRPr="004854B9">
              <w:rPr>
                <w:rFonts w:cs="Calibri"/>
              </w:rPr>
              <w:t>int</w:t>
            </w:r>
            <w:proofErr w:type="spellEnd"/>
            <w:r w:rsidRPr="004854B9">
              <w:rPr>
                <w:rFonts w:cs="Calibri"/>
              </w:rPr>
              <w:t xml:space="preserve"> </w:t>
            </w:r>
            <w:proofErr w:type="spellStart"/>
            <w:r w:rsidRPr="004854B9">
              <w:rPr>
                <w:rFonts w:cs="Calibri"/>
              </w:rPr>
              <w:t>cityId</w:t>
            </w:r>
            <w:proofErr w:type="spellEnd"/>
            <w:r w:rsidRPr="004854B9">
              <w:rPr>
                <w:rFonts w:cs="Calibri"/>
              </w:rPr>
              <w:t xml:space="preserve"> = 1, double </w:t>
            </w:r>
            <w:proofErr w:type="spellStart"/>
            <w:r w:rsidRPr="004854B9">
              <w:rPr>
                <w:rFonts w:cs="Calibri"/>
              </w:rPr>
              <w:t>weightedDeliveryTypeScore</w:t>
            </w:r>
            <w:proofErr w:type="spellEnd"/>
            <w:r w:rsidRPr="004854B9">
              <w:rPr>
                <w:rFonts w:cs="Calibri"/>
              </w:rPr>
              <w:t xml:space="preserve"> = 0.5, double </w:t>
            </w:r>
            <w:proofErr w:type="spellStart"/>
            <w:r w:rsidRPr="004854B9">
              <w:rPr>
                <w:rFonts w:cs="Calibri"/>
              </w:rPr>
              <w:t>weightedDateScore</w:t>
            </w:r>
            <w:proofErr w:type="spellEnd"/>
            <w:r w:rsidRPr="004854B9">
              <w:rPr>
                <w:rFonts w:cs="Calibri"/>
              </w:rPr>
              <w:t xml:space="preserve"> = 0.5)</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EditAutoScheduleDeliveryPlanAJax</w:t>
            </w:r>
            <w:proofErr w:type="spellEnd"/>
            <w:r w:rsidRPr="004854B9">
              <w:rPr>
                <w:rFonts w:cs="Calibri"/>
              </w:rPr>
              <w:t xml:space="preserve">(string </w:t>
            </w:r>
            <w:proofErr w:type="spellStart"/>
            <w:r w:rsidRPr="004854B9">
              <w:rPr>
                <w:rFonts w:cs="Calibri"/>
              </w:rPr>
              <w:t>ordersIdLists</w:t>
            </w:r>
            <w:proofErr w:type="spellEnd"/>
            <w:r w:rsidRPr="004854B9">
              <w:rPr>
                <w:rFonts w:cs="Calibri"/>
              </w:rPr>
              <w:t xml:space="preserve">, </w:t>
            </w:r>
            <w:proofErr w:type="spellStart"/>
            <w:r w:rsidRPr="004854B9">
              <w:rPr>
                <w:rFonts w:cs="Calibri"/>
              </w:rPr>
              <w:t>int</w:t>
            </w:r>
            <w:proofErr w:type="spellEnd"/>
            <w:r w:rsidRPr="004854B9">
              <w:rPr>
                <w:rFonts w:cs="Calibri"/>
              </w:rPr>
              <w:t xml:space="preserve"> </w:t>
            </w:r>
            <w:proofErr w:type="spellStart"/>
            <w:r w:rsidRPr="004854B9">
              <w:rPr>
                <w:rFonts w:cs="Calibri"/>
              </w:rPr>
              <w:t>planNumber</w:t>
            </w:r>
            <w:proofErr w:type="spellEnd"/>
            <w:r w:rsidRPr="004854B9">
              <w:rPr>
                <w:rFonts w:cs="Calibri"/>
              </w:rPr>
              <w:t xml:space="preserve"> = 2, </w:t>
            </w:r>
            <w:proofErr w:type="spellStart"/>
            <w:r w:rsidRPr="004854B9">
              <w:rPr>
                <w:rFonts w:cs="Calibri"/>
              </w:rPr>
              <w:t>int</w:t>
            </w:r>
            <w:proofErr w:type="spellEnd"/>
            <w:r w:rsidRPr="004854B9">
              <w:rPr>
                <w:rFonts w:cs="Calibri"/>
              </w:rPr>
              <w:t xml:space="preserve"> </w:t>
            </w:r>
            <w:proofErr w:type="spellStart"/>
            <w:r w:rsidRPr="004854B9">
              <w:rPr>
                <w:rFonts w:cs="Calibri"/>
              </w:rPr>
              <w:t>selectedPlan</w:t>
            </w:r>
            <w:proofErr w:type="spellEnd"/>
            <w:r w:rsidRPr="004854B9">
              <w:rPr>
                <w:rFonts w:cs="Calibri"/>
              </w:rPr>
              <w:t xml:space="preserve"> = 0, double </w:t>
            </w:r>
            <w:proofErr w:type="spellStart"/>
            <w:r w:rsidRPr="004854B9">
              <w:rPr>
                <w:rFonts w:cs="Calibri"/>
              </w:rPr>
              <w:t>weightedDeliveryTypeScore</w:t>
            </w:r>
            <w:proofErr w:type="spellEnd"/>
            <w:r w:rsidRPr="004854B9">
              <w:rPr>
                <w:rFonts w:cs="Calibri"/>
              </w:rPr>
              <w:t xml:space="preserve"> = 0.5, double </w:t>
            </w:r>
            <w:proofErr w:type="spellStart"/>
            <w:r w:rsidRPr="004854B9">
              <w:rPr>
                <w:rFonts w:cs="Calibri"/>
              </w:rPr>
              <w:t>weightedDateScore</w:t>
            </w:r>
            <w:proofErr w:type="spellEnd"/>
            <w:r w:rsidRPr="004854B9">
              <w:rPr>
                <w:rFonts w:cs="Calibri"/>
              </w:rPr>
              <w:t xml:space="preserve"> = 0.5)</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EditAutoScheduleDeliveryPlan</w:t>
            </w:r>
            <w:proofErr w:type="spellEnd"/>
            <w:r w:rsidRPr="004854B9">
              <w:rPr>
                <w:rFonts w:cs="Calibri"/>
              </w:rPr>
              <w:t xml:space="preserve">(string </w:t>
            </w:r>
            <w:proofErr w:type="spellStart"/>
            <w:r w:rsidRPr="004854B9">
              <w:rPr>
                <w:rFonts w:cs="Calibri"/>
              </w:rPr>
              <w:t>requestsIdsList</w:t>
            </w:r>
            <w:proofErr w:type="spellEnd"/>
            <w:r w:rsidRPr="004854B9">
              <w:rPr>
                <w:rFonts w:cs="Calibri"/>
              </w:rPr>
              <w:t xml:space="preserve">, </w:t>
            </w:r>
            <w:proofErr w:type="spellStart"/>
            <w:r w:rsidRPr="004854B9">
              <w:rPr>
                <w:rFonts w:cs="Calibri"/>
              </w:rPr>
              <w:t>int</w:t>
            </w:r>
            <w:proofErr w:type="spellEnd"/>
            <w:r w:rsidRPr="004854B9">
              <w:rPr>
                <w:rFonts w:cs="Calibri"/>
              </w:rPr>
              <w:t xml:space="preserve"> </w:t>
            </w:r>
            <w:proofErr w:type="spellStart"/>
            <w:r w:rsidRPr="004854B9">
              <w:rPr>
                <w:rFonts w:cs="Calibri"/>
              </w:rPr>
              <w:t>planNumber</w:t>
            </w:r>
            <w:proofErr w:type="spellEnd"/>
            <w:r w:rsidRPr="004854B9">
              <w:rPr>
                <w:rFonts w:cs="Calibri"/>
              </w:rPr>
              <w:t xml:space="preserve"> = 2, </w:t>
            </w:r>
            <w:proofErr w:type="spellStart"/>
            <w:r w:rsidRPr="004854B9">
              <w:rPr>
                <w:rFonts w:cs="Calibri"/>
              </w:rPr>
              <w:t>int</w:t>
            </w:r>
            <w:proofErr w:type="spellEnd"/>
            <w:r w:rsidRPr="004854B9">
              <w:rPr>
                <w:rFonts w:cs="Calibri"/>
              </w:rPr>
              <w:t xml:space="preserve"> </w:t>
            </w:r>
            <w:proofErr w:type="spellStart"/>
            <w:r w:rsidRPr="004854B9">
              <w:rPr>
                <w:rFonts w:cs="Calibri"/>
              </w:rPr>
              <w:t>selectedPlan</w:t>
            </w:r>
            <w:proofErr w:type="spellEnd"/>
            <w:r w:rsidRPr="004854B9">
              <w:rPr>
                <w:rFonts w:cs="Calibri"/>
              </w:rPr>
              <w:t xml:space="preserve"> = 0, double </w:t>
            </w:r>
            <w:proofErr w:type="spellStart"/>
            <w:r w:rsidRPr="004854B9">
              <w:rPr>
                <w:rFonts w:cs="Calibri"/>
              </w:rPr>
              <w:t>weightedDeliveryTypeScore</w:t>
            </w:r>
            <w:proofErr w:type="spellEnd"/>
            <w:r w:rsidRPr="004854B9">
              <w:rPr>
                <w:rFonts w:cs="Calibri"/>
              </w:rPr>
              <w:t xml:space="preserve"> = 0.5, double </w:t>
            </w:r>
            <w:proofErr w:type="spellStart"/>
            <w:r w:rsidRPr="004854B9">
              <w:rPr>
                <w:rFonts w:cs="Calibri"/>
              </w:rPr>
              <w:t>weightedDateScore</w:t>
            </w:r>
            <w:proofErr w:type="spellEnd"/>
            <w:r w:rsidRPr="004854B9">
              <w:rPr>
                <w:rFonts w:cs="Calibri"/>
              </w:rPr>
              <w:t xml:space="preserve"> = 0.5)</w:t>
            </w:r>
          </w:p>
          <w:p w:rsidR="00C16CE0" w:rsidRPr="004854B9" w:rsidRDefault="00C16CE0" w:rsidP="00C16CE0">
            <w:pPr>
              <w:autoSpaceDE w:val="0"/>
              <w:autoSpaceDN w:val="0"/>
              <w:adjustRightInd w:val="0"/>
              <w:spacing w:after="0" w:line="240" w:lineRule="auto"/>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CalculateRouteOfPlan</w:t>
            </w:r>
            <w:proofErr w:type="spellEnd"/>
            <w:r w:rsidRPr="004854B9">
              <w:rPr>
                <w:rFonts w:cs="Calibri"/>
              </w:rPr>
              <w:t>(</w:t>
            </w:r>
            <w:proofErr w:type="spellStart"/>
            <w:r w:rsidRPr="004854B9">
              <w:rPr>
                <w:rFonts w:cs="Calibri"/>
              </w:rPr>
              <w:t>int</w:t>
            </w:r>
            <w:proofErr w:type="spellEnd"/>
            <w:r w:rsidRPr="004854B9">
              <w:rPr>
                <w:rFonts w:cs="Calibri"/>
              </w:rPr>
              <w:t xml:space="preserve"> id)</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Pr="004854B9" w:rsidRDefault="00C16CE0" w:rsidP="004854B9">
            <w:pPr>
              <w:autoSpaceDE w:val="0"/>
              <w:autoSpaceDN w:val="0"/>
              <w:adjustRightInd w:val="0"/>
              <w:rPr>
                <w:rFonts w:cs="Calibri"/>
              </w:rPr>
            </w:pPr>
            <w:proofErr w:type="spellStart"/>
            <w:r w:rsidRPr="004854B9">
              <w:rPr>
                <w:rFonts w:cs="Calibri"/>
              </w:rPr>
              <w:t>ConfirmCreateAutoScheduleDeliveryPlan</w:t>
            </w:r>
            <w:proofErr w:type="spellEnd"/>
            <w:r w:rsidRPr="004854B9">
              <w:rPr>
                <w:rFonts w:cs="Calibri"/>
              </w:rPr>
              <w:t xml:space="preserve"> (List&lt;</w:t>
            </w:r>
            <w:proofErr w:type="spellStart"/>
            <w:r w:rsidRPr="004854B9">
              <w:rPr>
                <w:rFonts w:cs="Calibri"/>
              </w:rPr>
              <w:t>ListRequestsJsonModel</w:t>
            </w:r>
            <w:proofErr w:type="spellEnd"/>
            <w:r w:rsidRPr="004854B9">
              <w:rPr>
                <w:rFonts w:cs="Calibri"/>
              </w:rPr>
              <w:t xml:space="preserve">&gt; </w:t>
            </w:r>
            <w:proofErr w:type="spellStart"/>
            <w:r w:rsidRPr="004854B9">
              <w:rPr>
                <w:rFonts w:cs="Calibri"/>
              </w:rPr>
              <w:t>Entrys</w:t>
            </w:r>
            <w:proofErr w:type="spellEnd"/>
            <w:r w:rsidRPr="004854B9">
              <w:rPr>
                <w:rFonts w:cs="Calibri"/>
              </w:rPr>
              <w:t>)</w:t>
            </w:r>
          </w:p>
          <w:p w:rsidR="00C16CE0" w:rsidRPr="004854B9" w:rsidRDefault="00C16CE0" w:rsidP="004854B9">
            <w:pPr>
              <w:autoSpaceDE w:val="0"/>
              <w:autoSpaceDN w:val="0"/>
              <w:adjustRightInd w:val="0"/>
              <w:rPr>
                <w:rFonts w:cs="Calibri"/>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r w:rsidR="00C16CE0" w:rsidRPr="006405BD" w:rsidTr="00CE0D99">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4854B9">
            <w:pPr>
              <w:autoSpaceDE w:val="0"/>
              <w:autoSpaceDN w:val="0"/>
              <w:adjustRightInd w:val="0"/>
              <w:rPr>
                <w:rFonts w:ascii="Consolas" w:hAnsi="Consolas" w:cs="Consolas"/>
                <w:sz w:val="19"/>
                <w:szCs w:val="19"/>
              </w:rPr>
            </w:pPr>
            <w:proofErr w:type="spellStart"/>
            <w:r w:rsidRPr="004854B9">
              <w:rPr>
                <w:rFonts w:cs="Calibri"/>
              </w:rPr>
              <w:t>ViewDetailsDeliveryPlans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planIds</w:t>
            </w:r>
            <w:proofErr w:type="spellEnd"/>
            <w:r>
              <w:rPr>
                <w:rFonts w:ascii="Consolas" w:hAnsi="Consolas" w:cs="Consolas"/>
                <w:sz w:val="19"/>
                <w:szCs w:val="19"/>
              </w:rPr>
              <w:t>)</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000000" w:firstRow="0" w:lastRow="0" w:firstColumn="0" w:lastColumn="0" w:oddVBand="0" w:evenVBand="0" w:oddHBand="0" w:evenHBand="0" w:firstRowFirstColumn="0" w:firstRowLastColumn="0" w:lastRowFirstColumn="0" w:lastRowLastColumn="0"/>
              <w:rPr>
                <w:rFonts w:cs="Calibri"/>
              </w:rPr>
            </w:pPr>
          </w:p>
        </w:tc>
      </w:tr>
      <w:tr w:rsidR="00C16CE0"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16CE0" w:rsidRDefault="00C16CE0" w:rsidP="004854B9">
            <w:pPr>
              <w:autoSpaceDE w:val="0"/>
              <w:autoSpaceDN w:val="0"/>
              <w:adjustRightInd w:val="0"/>
              <w:rPr>
                <w:rFonts w:ascii="Consolas" w:hAnsi="Consolas" w:cs="Consolas"/>
                <w:sz w:val="19"/>
                <w:szCs w:val="19"/>
              </w:rPr>
            </w:pPr>
            <w:proofErr w:type="spellStart"/>
            <w:r w:rsidRPr="004854B9">
              <w:rPr>
                <w:rFonts w:cs="Calibri"/>
              </w:rPr>
              <w:t>MarkAsFinished</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planId</w:t>
            </w:r>
            <w:proofErr w:type="spellEnd"/>
            <w:r>
              <w:rPr>
                <w:rFonts w:ascii="Consolas" w:hAnsi="Consolas" w:cs="Consolas"/>
                <w:sz w:val="19"/>
                <w:szCs w:val="19"/>
              </w:rPr>
              <w:t>)</w:t>
            </w:r>
          </w:p>
          <w:p w:rsidR="00C16CE0" w:rsidRDefault="00C16CE0" w:rsidP="00C16CE0">
            <w:pPr>
              <w:autoSpaceDE w:val="0"/>
              <w:autoSpaceDN w:val="0"/>
              <w:adjustRightInd w:val="0"/>
              <w:spacing w:after="0" w:line="240" w:lineRule="auto"/>
              <w:rPr>
                <w:rFonts w:ascii="Consolas" w:hAnsi="Consolas" w:cs="Consolas"/>
                <w:sz w:val="19"/>
                <w:szCs w:val="19"/>
              </w:rPr>
            </w:pPr>
          </w:p>
        </w:tc>
        <w:tc>
          <w:tcPr>
            <w:tcW w:w="3192" w:type="dxa"/>
          </w:tcPr>
          <w:p w:rsidR="00C16CE0" w:rsidRPr="00481F8F" w:rsidRDefault="00C16CE0" w:rsidP="002854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481F8F">
              <w:rPr>
                <w:rFonts w:cs="Calibri"/>
              </w:rPr>
              <w:t>ActionResult</w:t>
            </w:r>
            <w:proofErr w:type="spellEnd"/>
          </w:p>
        </w:tc>
        <w:tc>
          <w:tcPr>
            <w:tcW w:w="3192" w:type="dxa"/>
          </w:tcPr>
          <w:p w:rsidR="00C16CE0" w:rsidRDefault="00C16CE0" w:rsidP="00481F8F">
            <w:pPr>
              <w:cnfStyle w:val="000000100000" w:firstRow="0" w:lastRow="0" w:firstColumn="0" w:lastColumn="0" w:oddVBand="0" w:evenVBand="0" w:oddHBand="1" w:evenHBand="0" w:firstRowFirstColumn="0" w:firstRowLastColumn="0" w:lastRowFirstColumn="0" w:lastRowLastColumn="0"/>
              <w:rPr>
                <w:rFonts w:cs="Calibri"/>
              </w:rPr>
            </w:pPr>
          </w:p>
        </w:tc>
      </w:tr>
    </w:tbl>
    <w:p w:rsidR="00CE0D99" w:rsidRPr="00CA2F39" w:rsidRDefault="00CE0D99" w:rsidP="00CE0D99">
      <w:pPr>
        <w:rPr>
          <w:color w:val="548DD4" w:themeColor="text2" w:themeTint="99"/>
        </w:rPr>
      </w:pPr>
    </w:p>
    <w:p w:rsidR="00CE0D99" w:rsidRPr="00164C11" w:rsidRDefault="00F3694C" w:rsidP="000022AD">
      <w:pPr>
        <w:pStyle w:val="Heading2"/>
        <w:numPr>
          <w:ilvl w:val="0"/>
          <w:numId w:val="9"/>
        </w:numPr>
      </w:pPr>
      <w:bookmarkStart w:id="35" w:name="_Toc352130194"/>
      <w:r>
        <w:t>Customer/</w:t>
      </w:r>
      <w:proofErr w:type="spellStart"/>
      <w:r>
        <w:t>Product</w:t>
      </w:r>
      <w:r w:rsidR="00CE0D99" w:rsidRPr="00164C11">
        <w:t>Controller</w:t>
      </w:r>
      <w:bookmarkEnd w:id="35"/>
      <w:proofErr w:type="spellEnd"/>
      <w:r w:rsidR="00B17C53">
        <w:t xml:space="preserve"> </w:t>
      </w:r>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0471F6"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Pr>
                <w:rFonts w:cs="Calibri"/>
              </w:rPr>
              <w:t>View</w:t>
            </w:r>
            <w:r w:rsidR="00CE0D99" w:rsidRPr="006405BD">
              <w:rPr>
                <w:rFonts w:cs="Calibri"/>
              </w:rPr>
              <w:t>Result</w:t>
            </w:r>
            <w:proofErr w:type="spellEnd"/>
          </w:p>
        </w:tc>
        <w:tc>
          <w:tcPr>
            <w:tcW w:w="4009" w:type="dxa"/>
          </w:tcPr>
          <w:p w:rsidR="00CE0D99" w:rsidRPr="006405BD" w:rsidRDefault="00CE0D99" w:rsidP="000471F6">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 xml:space="preserve">Display list of </w:t>
            </w:r>
            <w:r w:rsidR="000471F6">
              <w:rPr>
                <w:rFonts w:cs="Calibri"/>
              </w:rPr>
              <w:t>products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0471F6" w:rsidRDefault="000471F6" w:rsidP="004854B9">
            <w:pPr>
              <w:autoSpaceDE w:val="0"/>
              <w:autoSpaceDN w:val="0"/>
              <w:adjustRightInd w:val="0"/>
              <w:rPr>
                <w:rFonts w:ascii="Consolas" w:hAnsi="Consolas" w:cs="Consolas"/>
                <w:sz w:val="19"/>
                <w:szCs w:val="19"/>
              </w:rPr>
            </w:pPr>
            <w:proofErr w:type="spellStart"/>
            <w:r w:rsidRPr="004854B9">
              <w:rPr>
                <w:rFonts w:cs="Calibri"/>
              </w:rPr>
              <w:t>ConfirmCreate</w:t>
            </w:r>
            <w:proofErr w:type="spellEnd"/>
            <w:r>
              <w:rPr>
                <w:rFonts w:ascii="Consolas" w:hAnsi="Consolas" w:cs="Consolas"/>
                <w:sz w:val="19"/>
                <w:szCs w:val="19"/>
              </w:rPr>
              <w:t>(</w:t>
            </w:r>
            <w:r>
              <w:rPr>
                <w:rFonts w:ascii="Consolas" w:hAnsi="Consolas" w:cs="Consolas"/>
                <w:color w:val="2B91AF"/>
                <w:sz w:val="19"/>
                <w:szCs w:val="19"/>
              </w:rPr>
              <w:t>Product</w:t>
            </w:r>
            <w:r>
              <w:rPr>
                <w:rFonts w:ascii="Consolas" w:hAnsi="Consolas" w:cs="Consolas"/>
                <w:sz w:val="19"/>
                <w:szCs w:val="19"/>
              </w:rPr>
              <w:t xml:space="preserve"> product)</w:t>
            </w:r>
          </w:p>
          <w:p w:rsidR="00CE0D99" w:rsidRPr="006405BD" w:rsidRDefault="00CE0D99" w:rsidP="00CE0D99">
            <w:pPr>
              <w:autoSpaceDE w:val="0"/>
              <w:autoSpaceDN w:val="0"/>
              <w:adjustRightInd w:val="0"/>
              <w:rPr>
                <w:rFonts w:cs="Calibri"/>
              </w:rPr>
            </w:pP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lastRenderedPageBreak/>
              <w:t>ActionResult</w:t>
            </w:r>
            <w:proofErr w:type="spellEnd"/>
          </w:p>
        </w:tc>
        <w:tc>
          <w:tcPr>
            <w:tcW w:w="4009" w:type="dxa"/>
          </w:tcPr>
          <w:p w:rsidR="00CE0D99" w:rsidRPr="006405BD" w:rsidRDefault="00F13D0C" w:rsidP="00CE0D9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Create new product and redirect to Index</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F13D0C" w:rsidP="004854B9">
            <w:pPr>
              <w:autoSpaceDE w:val="0"/>
              <w:autoSpaceDN w:val="0"/>
              <w:adjustRightInd w:val="0"/>
              <w:rPr>
                <w:rFonts w:cs="Calibri"/>
              </w:rPr>
            </w:pPr>
            <w:proofErr w:type="spellStart"/>
            <w:r w:rsidRPr="004854B9">
              <w:rPr>
                <w:rFonts w:cs="Calibri"/>
              </w:rPr>
              <w:lastRenderedPageBreak/>
              <w:t>ConfirmEdit</w:t>
            </w:r>
            <w:proofErr w:type="spellEnd"/>
            <w:r>
              <w:rPr>
                <w:rFonts w:ascii="Consolas" w:hAnsi="Consolas" w:cs="Consolas"/>
                <w:sz w:val="19"/>
                <w:szCs w:val="19"/>
              </w:rPr>
              <w:t>(</w:t>
            </w:r>
            <w:r>
              <w:rPr>
                <w:rFonts w:ascii="Consolas" w:hAnsi="Consolas" w:cs="Consolas"/>
                <w:color w:val="2B91AF"/>
                <w:sz w:val="19"/>
                <w:szCs w:val="19"/>
              </w:rPr>
              <w:t>Product</w:t>
            </w:r>
            <w:r>
              <w:rPr>
                <w:rFonts w:ascii="Consolas" w:hAnsi="Consolas" w:cs="Consolas"/>
                <w:sz w:val="19"/>
                <w:szCs w:val="19"/>
              </w:rPr>
              <w:t xml:space="preserve"> product)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F13D0C"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Allow user to update product info</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7A432E" w:rsidP="004854B9">
            <w:pPr>
              <w:autoSpaceDE w:val="0"/>
              <w:autoSpaceDN w:val="0"/>
              <w:adjustRightInd w:val="0"/>
              <w:rPr>
                <w:rFonts w:cs="Calibri"/>
              </w:rPr>
            </w:pPr>
            <w:r w:rsidRPr="004854B9">
              <w:rPr>
                <w:rFonts w:cs="Calibri"/>
              </w:rPr>
              <w:t>Remove</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7A432E" w:rsidP="00CE0D9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Remove product based on product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7A432E" w:rsidP="004854B9">
            <w:pPr>
              <w:autoSpaceDE w:val="0"/>
              <w:autoSpaceDN w:val="0"/>
              <w:adjustRightInd w:val="0"/>
              <w:rPr>
                <w:rFonts w:cs="Calibri"/>
              </w:rPr>
            </w:pPr>
            <w:r w:rsidRPr="004854B9">
              <w:rPr>
                <w:rFonts w:cs="Calibri"/>
              </w:rPr>
              <w:t>Create</w:t>
            </w:r>
            <w:r>
              <w:rPr>
                <w:rFonts w:ascii="Consolas" w:hAnsi="Consolas" w:cs="Consolas"/>
                <w:sz w:val="19"/>
                <w:szCs w:val="19"/>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7A432E" w:rsidP="00CE0D9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Display form for create product info</w:t>
            </w:r>
          </w:p>
        </w:tc>
      </w:tr>
      <w:tr w:rsidR="007A432E" w:rsidRPr="006405BD" w:rsidTr="00CE0D99">
        <w:tc>
          <w:tcPr>
            <w:cnfStyle w:val="001000000000" w:firstRow="0" w:lastRow="0" w:firstColumn="1" w:lastColumn="0" w:oddVBand="0" w:evenVBand="0" w:oddHBand="0" w:evenHBand="0" w:firstRowFirstColumn="0" w:firstRowLastColumn="0" w:lastRowFirstColumn="0" w:lastRowLastColumn="0"/>
            <w:tcW w:w="3438" w:type="dxa"/>
          </w:tcPr>
          <w:p w:rsidR="007A432E" w:rsidRDefault="007A432E" w:rsidP="004854B9">
            <w:pPr>
              <w:autoSpaceDE w:val="0"/>
              <w:autoSpaceDN w:val="0"/>
              <w:adjustRightInd w:val="0"/>
              <w:rPr>
                <w:rFonts w:ascii="Consolas" w:hAnsi="Consolas" w:cs="Consolas"/>
                <w:sz w:val="19"/>
                <w:szCs w:val="19"/>
              </w:rPr>
            </w:pPr>
            <w:r w:rsidRPr="004854B9">
              <w:rPr>
                <w:rFonts w:cs="Calibri"/>
              </w:rPr>
              <w:t>Edit</w:t>
            </w:r>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id)</w:t>
            </w:r>
          </w:p>
          <w:p w:rsidR="007A432E" w:rsidRPr="006405BD" w:rsidRDefault="007A432E" w:rsidP="00CE0D99">
            <w:pPr>
              <w:autoSpaceDE w:val="0"/>
              <w:autoSpaceDN w:val="0"/>
              <w:adjustRightInd w:val="0"/>
              <w:rPr>
                <w:rFonts w:cs="Calibri"/>
              </w:rPr>
            </w:pPr>
          </w:p>
        </w:tc>
        <w:tc>
          <w:tcPr>
            <w:tcW w:w="1890" w:type="dxa"/>
          </w:tcPr>
          <w:p w:rsidR="007A432E" w:rsidRPr="006405BD" w:rsidRDefault="007A432E"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7A432E" w:rsidRPr="006405BD" w:rsidRDefault="007A432E" w:rsidP="007A432E">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 xml:space="preserve">Display form for edit </w:t>
            </w:r>
            <w:r>
              <w:rPr>
                <w:rFonts w:cs="Calibri"/>
              </w:rPr>
              <w:t xml:space="preserve">product </w:t>
            </w:r>
            <w:r w:rsidRPr="006405BD">
              <w:rPr>
                <w:rFonts w:cs="Calibri"/>
              </w:rPr>
              <w:t xml:space="preserve"> information</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F86B10" w:rsidP="000022AD">
      <w:pPr>
        <w:pStyle w:val="Heading2"/>
        <w:numPr>
          <w:ilvl w:val="0"/>
          <w:numId w:val="9"/>
        </w:numPr>
      </w:pPr>
      <w:bookmarkStart w:id="36" w:name="_Toc352130195"/>
      <w:r>
        <w:t>Customer/</w:t>
      </w:r>
      <w:proofErr w:type="spellStart"/>
      <w:r>
        <w:t>Dashboard</w:t>
      </w:r>
      <w:r w:rsidR="00CE0D99" w:rsidRPr="00164C11">
        <w:t>Controller</w:t>
      </w:r>
      <w:bookmarkEnd w:id="36"/>
      <w:proofErr w:type="spellEnd"/>
    </w:p>
    <w:tbl>
      <w:tblPr>
        <w:tblStyle w:val="LightList"/>
        <w:tblW w:w="0" w:type="auto"/>
        <w:tblLook w:val="04A0" w:firstRow="1" w:lastRow="0" w:firstColumn="1" w:lastColumn="0" w:noHBand="0" w:noVBand="1"/>
      </w:tblPr>
      <w:tblGrid>
        <w:gridCol w:w="3438"/>
        <w:gridCol w:w="1890"/>
        <w:gridCol w:w="400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400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CE0D99" w:rsidRPr="006405BD" w:rsidRDefault="004854B9" w:rsidP="004854B9">
            <w:pPr>
              <w:autoSpaceDE w:val="0"/>
              <w:autoSpaceDN w:val="0"/>
              <w:adjustRightInd w:val="0"/>
              <w:rPr>
                <w:rFonts w:cs="Calibri"/>
              </w:rPr>
            </w:pPr>
            <w:r w:rsidRPr="004854B9">
              <w:rPr>
                <w:rFonts w:cs="Calibri"/>
              </w:rPr>
              <w:t>Index</w:t>
            </w:r>
            <w:r>
              <w:rPr>
                <w:rFonts w:ascii="Consolas" w:hAnsi="Consolas" w:cs="Consolas"/>
                <w:sz w:val="19"/>
                <w:szCs w:val="19"/>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4009" w:type="dxa"/>
          </w:tcPr>
          <w:p w:rsidR="00CE0D99" w:rsidRPr="006405BD" w:rsidRDefault="00CE0D99" w:rsidP="004854B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 xml:space="preserve">Display </w:t>
            </w:r>
            <w:r w:rsidR="004854B9">
              <w:rPr>
                <w:rFonts w:cs="Calibri"/>
              </w:rPr>
              <w:t>order/request number by status</w:t>
            </w:r>
          </w:p>
        </w:tc>
      </w:tr>
    </w:tbl>
    <w:p w:rsidR="00CE0D99" w:rsidRPr="00164C11" w:rsidRDefault="00CE0D99" w:rsidP="00CE0D99">
      <w:pPr>
        <w:rPr>
          <w:b/>
          <w:i/>
          <w:color w:val="548DD4" w:themeColor="text2" w:themeTint="99"/>
        </w:rPr>
      </w:pPr>
    </w:p>
    <w:p w:rsidR="00CE0D99" w:rsidRPr="00164C11" w:rsidRDefault="00F3694C" w:rsidP="000022AD">
      <w:pPr>
        <w:pStyle w:val="Heading2"/>
        <w:numPr>
          <w:ilvl w:val="0"/>
          <w:numId w:val="9"/>
        </w:numPr>
      </w:pPr>
      <w:bookmarkStart w:id="37" w:name="_Toc352130196"/>
      <w:r>
        <w:t>Customer/</w:t>
      </w:r>
      <w:proofErr w:type="spellStart"/>
      <w:r w:rsidR="00CE0D99" w:rsidRPr="00164C11">
        <w:t>OrdersController</w:t>
      </w:r>
      <w:bookmarkEnd w:id="37"/>
      <w:proofErr w:type="spellEnd"/>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681D79" w:rsidRDefault="00681D79" w:rsidP="00681D7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Index()</w:t>
            </w:r>
          </w:p>
          <w:p w:rsidR="00CE0D99" w:rsidRPr="006405BD" w:rsidRDefault="00CE0D99" w:rsidP="00CE0D99">
            <w:pPr>
              <w:autoSpaceDE w:val="0"/>
              <w:autoSpaceDN w:val="0"/>
              <w:adjustRightInd w:val="0"/>
              <w:rPr>
                <w:rFonts w:cs="Calibri"/>
              </w:rPr>
            </w:pPr>
          </w:p>
        </w:tc>
        <w:tc>
          <w:tcPr>
            <w:tcW w:w="1890" w:type="dxa"/>
          </w:tcPr>
          <w:p w:rsidR="00CE0D99" w:rsidRPr="006405BD" w:rsidRDefault="00681D7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Pr>
                <w:rFonts w:cs="Calibri"/>
              </w:rPr>
              <w:t>View</w:t>
            </w:r>
            <w:r w:rsidR="00CE0D99" w:rsidRPr="006405BD">
              <w:rPr>
                <w:rFonts w:cs="Calibri"/>
              </w:rPr>
              <w:t>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orders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Details(</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7A1128"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r>
              <w:rPr>
                <w:rFonts w:cs="Calibri"/>
              </w:rPr>
              <w:t>View</w:t>
            </w:r>
            <w:r w:rsidRPr="006405BD">
              <w:rPr>
                <w:rFonts w:cs="Calibri"/>
              </w:rPr>
              <w:t>Result</w:t>
            </w:r>
            <w:bookmarkStart w:id="38" w:name="_GoBack"/>
            <w:bookmarkEnd w:id="38"/>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detail of an order based on Order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w:t>
            </w:r>
            <w:proofErr w:type="spellStart"/>
            <w:r w:rsidRPr="006405BD">
              <w:rPr>
                <w:rFonts w:cs="Calibri"/>
              </w:rPr>
              <w:t>int</w:t>
            </w:r>
            <w:proofErr w:type="spellEnd"/>
            <w:r w:rsidRPr="006405BD">
              <w:rPr>
                <w:rFonts w:cs="Calibri"/>
              </w:rPr>
              <w:t xml:space="preserve"> </w:t>
            </w:r>
            <w:proofErr w:type="spellStart"/>
            <w:r w:rsidRPr="006405BD">
              <w:rPr>
                <w:rFonts w:cs="Calibri"/>
              </w:rPr>
              <w:t>requestId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(Order order)</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order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Edit(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edit order’s information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ConfirmEdit</w:t>
            </w:r>
            <w:proofErr w:type="spellEnd"/>
            <w:r w:rsidRPr="006405BD">
              <w:rPr>
                <w:rFonts w:cs="Calibri"/>
              </w:rPr>
              <w:t>(Order order)</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order’s information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Cancel(</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Cancel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Approve this order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Reject(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Reject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Disapprove(</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Disapprove this order</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lastRenderedPageBreak/>
              <w:t>MarkAsDelivered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Mark this order as delivered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MarkAsReturned</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Mark this order as returned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UpdateLocation</w:t>
            </w:r>
            <w:proofErr w:type="spellEnd"/>
            <w:r w:rsidRPr="006405BD">
              <w:rPr>
                <w:rFonts w:cs="Calibri"/>
              </w:rPr>
              <w:t>(</w:t>
            </w:r>
            <w:proofErr w:type="spellStart"/>
            <w:r w:rsidRPr="006405BD">
              <w:rPr>
                <w:rFonts w:cs="Calibri"/>
              </w:rPr>
              <w:t>int</w:t>
            </w:r>
            <w:proofErr w:type="spellEnd"/>
            <w:r w:rsidRPr="006405BD">
              <w:rPr>
                <w:rFonts w:cs="Calibri"/>
              </w:rPr>
              <w:t xml:space="preserve"> id, decimal latitude, decimal longitude)</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Update location of this order</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RemoveFromDeliveryPlan</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Remove this order from delivery plan</w:t>
            </w:r>
          </w:p>
        </w:tc>
      </w:tr>
    </w:tbl>
    <w:p w:rsidR="000022AD" w:rsidRDefault="000022AD" w:rsidP="00CE0D99">
      <w:pPr>
        <w:rPr>
          <w:b/>
          <w:i/>
          <w:color w:val="548DD4" w:themeColor="text2" w:themeTint="99"/>
        </w:rPr>
      </w:pPr>
    </w:p>
    <w:p w:rsidR="00CE0D99" w:rsidRPr="00164C11" w:rsidRDefault="00F3694C" w:rsidP="000022AD">
      <w:pPr>
        <w:pStyle w:val="Heading2"/>
        <w:numPr>
          <w:ilvl w:val="0"/>
          <w:numId w:val="9"/>
        </w:numPr>
      </w:pPr>
      <w:bookmarkStart w:id="39" w:name="_Toc352130197"/>
      <w:r>
        <w:t>Customer/</w:t>
      </w:r>
      <w:proofErr w:type="spellStart"/>
      <w:r w:rsidR="00CE0D99" w:rsidRPr="00164C11">
        <w:t>RequestController</w:t>
      </w:r>
      <w:bookmarkEnd w:id="39"/>
      <w:proofErr w:type="spellEnd"/>
    </w:p>
    <w:tbl>
      <w:tblPr>
        <w:tblStyle w:val="LightList"/>
        <w:tblW w:w="0" w:type="auto"/>
        <w:tblLook w:val="04A0" w:firstRow="1" w:lastRow="0" w:firstColumn="1" w:lastColumn="0" w:noHBand="0" w:noVBand="1"/>
      </w:tblPr>
      <w:tblGrid>
        <w:gridCol w:w="3618"/>
        <w:gridCol w:w="1890"/>
        <w:gridCol w:w="3829"/>
      </w:tblGrid>
      <w:tr w:rsidR="00CE0D99" w:rsidRPr="00164C11" w:rsidTr="00CE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164C11" w:rsidRDefault="00CE0D99" w:rsidP="00CE0D99">
            <w:pPr>
              <w:rPr>
                <w:rFonts w:cstheme="minorHAnsi"/>
                <w:color w:val="auto"/>
                <w:sz w:val="24"/>
              </w:rPr>
            </w:pPr>
            <w:r w:rsidRPr="00164C11">
              <w:rPr>
                <w:rFonts w:cstheme="minorHAnsi"/>
                <w:sz w:val="24"/>
              </w:rPr>
              <w:t>Method</w:t>
            </w:r>
          </w:p>
        </w:tc>
        <w:tc>
          <w:tcPr>
            <w:tcW w:w="1890"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Return Type</w:t>
            </w:r>
          </w:p>
        </w:tc>
        <w:tc>
          <w:tcPr>
            <w:tcW w:w="3829" w:type="dxa"/>
          </w:tcPr>
          <w:p w:rsidR="00CE0D99" w:rsidRPr="00164C11" w:rsidRDefault="00CE0D99" w:rsidP="00CE0D99">
            <w:pPr>
              <w:cnfStyle w:val="100000000000" w:firstRow="1" w:lastRow="0" w:firstColumn="0" w:lastColumn="0" w:oddVBand="0" w:evenVBand="0" w:oddHBand="0" w:evenHBand="0" w:firstRowFirstColumn="0" w:firstRowLastColumn="0" w:lastRowFirstColumn="0" w:lastRowLastColumn="0"/>
              <w:rPr>
                <w:rFonts w:cstheme="minorHAnsi"/>
                <w:color w:val="auto"/>
                <w:sz w:val="24"/>
              </w:rPr>
            </w:pPr>
            <w:r w:rsidRPr="00164C11">
              <w:rPr>
                <w:rFonts w:cstheme="minorHAnsi"/>
                <w:sz w:val="24"/>
              </w:rPr>
              <w:t>Description</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Index()</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ViewResult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list of requests</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Details(</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ViewResult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Display detail of a request based on Request Id</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Create(</w:t>
            </w:r>
            <w:proofErr w:type="spellStart"/>
            <w:r w:rsidRPr="006405BD">
              <w:rPr>
                <w:rFonts w:cs="Calibri"/>
              </w:rPr>
              <w:t>int</w:t>
            </w:r>
            <w:proofErr w:type="spellEnd"/>
            <w:r w:rsidRPr="006405BD">
              <w:rPr>
                <w:rFonts w:cs="Calibri"/>
              </w:rPr>
              <w:t xml:space="preserve"> </w:t>
            </w:r>
            <w:proofErr w:type="spellStart"/>
            <w:r w:rsidRPr="006405BD">
              <w:rPr>
                <w:rFonts w:cs="Calibri"/>
              </w:rPr>
              <w:t>requestId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Display form for create new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ConfirmCreate</w:t>
            </w:r>
            <w:proofErr w:type="spellEnd"/>
            <w:r w:rsidRPr="006405BD">
              <w:rPr>
                <w:rFonts w:cs="Calibri"/>
              </w:rPr>
              <w:t>(</w:t>
            </w:r>
            <w:proofErr w:type="spellStart"/>
            <w:r w:rsidRPr="006405BD">
              <w:rPr>
                <w:rFonts w:cs="Calibri"/>
              </w:rPr>
              <w:t>int</w:t>
            </w:r>
            <w:proofErr w:type="spellEnd"/>
            <w:r w:rsidRPr="006405BD">
              <w:rPr>
                <w:rFonts w:cs="Calibri"/>
              </w:rPr>
              <w:t xml:space="preserve"> </w:t>
            </w:r>
            <w:proofErr w:type="spellStart"/>
            <w:r w:rsidRPr="006405BD">
              <w:rPr>
                <w:rFonts w:cs="Calibri"/>
              </w:rPr>
              <w:t>CustomerId</w:t>
            </w:r>
            <w:proofErr w:type="spellEnd"/>
            <w:r w:rsidRPr="006405BD">
              <w:rPr>
                <w:rFonts w:cs="Calibri"/>
              </w:rPr>
              <w:t xml:space="preserve">, </w:t>
            </w:r>
            <w:proofErr w:type="spellStart"/>
            <w:r w:rsidRPr="006405BD">
              <w:rPr>
                <w:rFonts w:cs="Calibri"/>
              </w:rPr>
              <w:t>int</w:t>
            </w:r>
            <w:proofErr w:type="spellEnd"/>
            <w:r w:rsidRPr="006405BD">
              <w:rPr>
                <w:rFonts w:cs="Calibri"/>
              </w:rPr>
              <w:t xml:space="preserve"> </w:t>
            </w:r>
            <w:proofErr w:type="spellStart"/>
            <w:r w:rsidRPr="006405BD">
              <w:rPr>
                <w:rFonts w:cs="Calibri"/>
              </w:rPr>
              <w:t>CollectionAddressId</w:t>
            </w:r>
            <w:proofErr w:type="spellEnd"/>
            <w:r w:rsidRPr="006405BD">
              <w:rPr>
                <w:rFonts w:cs="Calibri"/>
              </w:rPr>
              <w:t xml:space="preserve">, string Note, </w:t>
            </w:r>
            <w:proofErr w:type="spellStart"/>
            <w:r w:rsidRPr="006405BD">
              <w:rPr>
                <w:rFonts w:cs="Calibri"/>
              </w:rPr>
              <w:t>HttpPostedFileBase</w:t>
            </w:r>
            <w:proofErr w:type="spellEnd"/>
            <w:r w:rsidRPr="006405BD">
              <w:rPr>
                <w:rFonts w:cs="Calibri"/>
              </w:rPr>
              <w:t xml:space="preserve"> </w:t>
            </w:r>
            <w:proofErr w:type="spellStart"/>
            <w:r w:rsidRPr="006405BD">
              <w:rPr>
                <w:rFonts w:cs="Calibri"/>
              </w:rPr>
              <w:t>excelFile</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Add new request to database</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AddOrders</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Add Orders to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Submit(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 xml:space="preserve">Submit this request </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RemoveFromDeliveryPlan</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Remove this order from delivery plan</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GetTotalFee</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Get total fee of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ApproveOrders</w:t>
            </w:r>
            <w:proofErr w:type="spellEnd"/>
            <w:r w:rsidRPr="006405BD">
              <w:rPr>
                <w:rFonts w:cs="Calibri"/>
              </w:rPr>
              <w: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Approve orders of this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Approve(</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Approve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r w:rsidRPr="006405BD">
              <w:rPr>
                <w:rFonts w:cs="Calibri"/>
              </w:rPr>
              <w:t>Reject(</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Reject this request</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rPr>
                <w:rFonts w:cs="Calibri"/>
              </w:rPr>
            </w:pPr>
            <w:r w:rsidRPr="006405BD">
              <w:rPr>
                <w:rFonts w:cs="Calibri"/>
              </w:rPr>
              <w:t>Cancel(</w:t>
            </w:r>
            <w:proofErr w:type="spellStart"/>
            <w:r w:rsidRPr="006405BD">
              <w:rPr>
                <w:rFonts w:cs="Calibri"/>
              </w:rPr>
              <w:t>int</w:t>
            </w:r>
            <w:proofErr w:type="spellEnd"/>
            <w:r w:rsidRPr="006405BD">
              <w:rPr>
                <w:rFonts w:cs="Calibri"/>
              </w:rPr>
              <w:t xml:space="preserve"> id)</w:t>
            </w:r>
          </w:p>
        </w:tc>
        <w:tc>
          <w:tcPr>
            <w:tcW w:w="1890"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Cancel this request</w:t>
            </w:r>
          </w:p>
        </w:tc>
      </w:tr>
      <w:tr w:rsidR="00CE0D99" w:rsidRPr="006405BD" w:rsidTr="00CE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MarkAsCollected</w:t>
            </w:r>
            <w:proofErr w:type="spellEnd"/>
            <w:r w:rsidRPr="006405BD">
              <w:rPr>
                <w:rFonts w:cs="Calibri"/>
              </w:rPr>
              <w:t>()</w:t>
            </w:r>
          </w:p>
        </w:tc>
        <w:tc>
          <w:tcPr>
            <w:tcW w:w="1890" w:type="dxa"/>
          </w:tcPr>
          <w:p w:rsidR="00CE0D99" w:rsidRPr="006405BD" w:rsidRDefault="00CE0D99" w:rsidP="00CE0D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100000" w:firstRow="0" w:lastRow="0" w:firstColumn="0" w:lastColumn="0" w:oddVBand="0" w:evenVBand="0" w:oddHBand="1" w:evenHBand="0" w:firstRowFirstColumn="0" w:firstRowLastColumn="0" w:lastRowFirstColumn="0" w:lastRowLastColumn="0"/>
              <w:rPr>
                <w:rFonts w:cs="Calibri"/>
              </w:rPr>
            </w:pPr>
            <w:r w:rsidRPr="006405BD">
              <w:rPr>
                <w:rFonts w:cs="Calibri"/>
              </w:rPr>
              <w:t>Mark this request as collected</w:t>
            </w:r>
          </w:p>
        </w:tc>
      </w:tr>
      <w:tr w:rsidR="00CE0D99" w:rsidRPr="006405BD" w:rsidTr="00CE0D99">
        <w:tc>
          <w:tcPr>
            <w:cnfStyle w:val="001000000000" w:firstRow="0" w:lastRow="0" w:firstColumn="1" w:lastColumn="0" w:oddVBand="0" w:evenVBand="0" w:oddHBand="0" w:evenHBand="0" w:firstRowFirstColumn="0" w:firstRowLastColumn="0" w:lastRowFirstColumn="0" w:lastRowLastColumn="0"/>
            <w:tcW w:w="3618" w:type="dxa"/>
          </w:tcPr>
          <w:p w:rsidR="00CE0D99" w:rsidRPr="006405BD" w:rsidRDefault="00CE0D99" w:rsidP="00CE0D99">
            <w:pPr>
              <w:autoSpaceDE w:val="0"/>
              <w:autoSpaceDN w:val="0"/>
              <w:adjustRightInd w:val="0"/>
              <w:rPr>
                <w:rFonts w:cs="Calibri"/>
              </w:rPr>
            </w:pPr>
            <w:proofErr w:type="spellStart"/>
            <w:r w:rsidRPr="006405BD">
              <w:rPr>
                <w:rFonts w:cs="Calibri"/>
              </w:rPr>
              <w:t>UpdateLocation</w:t>
            </w:r>
            <w:proofErr w:type="spellEnd"/>
            <w:r w:rsidRPr="006405BD">
              <w:rPr>
                <w:rFonts w:cs="Calibri"/>
              </w:rPr>
              <w:t>(</w:t>
            </w:r>
            <w:proofErr w:type="spellStart"/>
            <w:r w:rsidRPr="006405BD">
              <w:rPr>
                <w:rFonts w:cs="Calibri"/>
              </w:rPr>
              <w:t>int</w:t>
            </w:r>
            <w:proofErr w:type="spellEnd"/>
            <w:r w:rsidRPr="006405BD">
              <w:rPr>
                <w:rFonts w:cs="Calibri"/>
              </w:rPr>
              <w:t xml:space="preserve"> id, decimal latitude, decimal longitude)</w:t>
            </w:r>
          </w:p>
        </w:tc>
        <w:tc>
          <w:tcPr>
            <w:tcW w:w="1890" w:type="dxa"/>
          </w:tcPr>
          <w:p w:rsidR="00CE0D99" w:rsidRPr="006405BD" w:rsidRDefault="00CE0D99" w:rsidP="00CE0D9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rPr>
            </w:pPr>
            <w:proofErr w:type="spellStart"/>
            <w:r w:rsidRPr="006405BD">
              <w:rPr>
                <w:rFonts w:cs="Calibri"/>
              </w:rPr>
              <w:t>ActionResult</w:t>
            </w:r>
            <w:proofErr w:type="spellEnd"/>
          </w:p>
        </w:tc>
        <w:tc>
          <w:tcPr>
            <w:tcW w:w="3829" w:type="dxa"/>
          </w:tcPr>
          <w:p w:rsidR="00CE0D99" w:rsidRPr="006405BD" w:rsidRDefault="00CE0D99" w:rsidP="00CE0D99">
            <w:pPr>
              <w:cnfStyle w:val="000000000000" w:firstRow="0" w:lastRow="0" w:firstColumn="0" w:lastColumn="0" w:oddVBand="0" w:evenVBand="0" w:oddHBand="0" w:evenHBand="0" w:firstRowFirstColumn="0" w:firstRowLastColumn="0" w:lastRowFirstColumn="0" w:lastRowLastColumn="0"/>
              <w:rPr>
                <w:rFonts w:cs="Calibri"/>
              </w:rPr>
            </w:pPr>
            <w:r w:rsidRPr="006405BD">
              <w:rPr>
                <w:rFonts w:cs="Calibri"/>
              </w:rPr>
              <w:t>Update location of this request</w:t>
            </w:r>
          </w:p>
        </w:tc>
      </w:tr>
    </w:tbl>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CE0D99" w:rsidRPr="00164C11" w:rsidRDefault="00CE0D99" w:rsidP="00CE0D99">
      <w:pPr>
        <w:rPr>
          <w:b/>
          <w:i/>
          <w:color w:val="548DD4" w:themeColor="text2" w:themeTint="99"/>
        </w:rPr>
      </w:pPr>
    </w:p>
    <w:p w:rsidR="00616F99" w:rsidRPr="00B337EB" w:rsidRDefault="007D1251">
      <w:pPr>
        <w:spacing w:after="0" w:line="240" w:lineRule="auto"/>
        <w:rPr>
          <w:color w:val="000000" w:themeColor="text1"/>
        </w:rPr>
      </w:pPr>
      <w:r w:rsidRPr="00EC5409">
        <w:rPr>
          <w:color w:val="000000" w:themeColor="text1"/>
        </w:rPr>
        <w:br w:type="page"/>
      </w:r>
    </w:p>
    <w:p w:rsidR="00616F99" w:rsidRPr="00EC5409" w:rsidRDefault="00E66DBD" w:rsidP="006748A4">
      <w:pPr>
        <w:pStyle w:val="Heading1"/>
        <w:numPr>
          <w:ilvl w:val="1"/>
          <w:numId w:val="4"/>
        </w:numPr>
        <w:rPr>
          <w:rFonts w:ascii="Calibri" w:hAnsi="Calibri"/>
        </w:rPr>
      </w:pPr>
      <w:r>
        <w:rPr>
          <w:rFonts w:ascii="Calibri" w:hAnsi="Calibri"/>
        </w:rPr>
        <w:lastRenderedPageBreak/>
        <w:t xml:space="preserve"> </w:t>
      </w:r>
      <w:bookmarkStart w:id="40" w:name="_Toc352130198"/>
      <w:r w:rsidR="007D1251" w:rsidRPr="00EC5409">
        <w:rPr>
          <w:rFonts w:ascii="Calibri" w:hAnsi="Calibri"/>
        </w:rPr>
        <w:t>Sequence Diagrams</w:t>
      </w:r>
      <w:bookmarkEnd w:id="40"/>
    </w:p>
    <w:p w:rsidR="0073458F" w:rsidRDefault="0073458F" w:rsidP="008D3DE2">
      <w:pPr>
        <w:pStyle w:val="Heading2"/>
        <w:numPr>
          <w:ilvl w:val="0"/>
          <w:numId w:val="10"/>
        </w:numPr>
      </w:pPr>
      <w:bookmarkStart w:id="41" w:name="_Toc352130199"/>
      <w:r>
        <w:t>Check Order Info to Delivery</w:t>
      </w:r>
      <w:bookmarkEnd w:id="41"/>
    </w:p>
    <w:p w:rsidR="00943355" w:rsidRDefault="00EC1477" w:rsidP="00943355">
      <w:pPr>
        <w:ind w:left="-720"/>
      </w:pPr>
      <w:r>
        <w:rPr>
          <w:noProof/>
          <w:lang w:eastAsia="ja-JP"/>
        </w:rPr>
        <w:drawing>
          <wp:inline distT="0" distB="0" distL="0" distR="0" wp14:anchorId="18E71C7A" wp14:editId="753C31FC">
            <wp:extent cx="6881424" cy="3495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2179" cy="3496058"/>
                    </a:xfrm>
                    <a:prstGeom prst="rect">
                      <a:avLst/>
                    </a:prstGeom>
                    <a:noFill/>
                    <a:ln>
                      <a:noFill/>
                    </a:ln>
                  </pic:spPr>
                </pic:pic>
              </a:graphicData>
            </a:graphic>
          </wp:inline>
        </w:drawing>
      </w:r>
    </w:p>
    <w:p w:rsidR="00943355" w:rsidRPr="00943355" w:rsidRDefault="00943355" w:rsidP="00943355"/>
    <w:p w:rsidR="00943355" w:rsidRDefault="00DD5250" w:rsidP="008D3DE2">
      <w:pPr>
        <w:pStyle w:val="Heading2"/>
        <w:numPr>
          <w:ilvl w:val="0"/>
          <w:numId w:val="10"/>
        </w:numPr>
      </w:pPr>
      <w:bookmarkStart w:id="42" w:name="_Toc352130200"/>
      <w:r>
        <w:t>Mark as Delivered</w:t>
      </w:r>
      <w:bookmarkEnd w:id="42"/>
    </w:p>
    <w:p w:rsidR="00EC1477" w:rsidRPr="00EC1477" w:rsidRDefault="00EC1477" w:rsidP="00EC1477"/>
    <w:p w:rsidR="00943355" w:rsidRPr="00943355" w:rsidRDefault="00EC1477" w:rsidP="00EC1477">
      <w:pPr>
        <w:ind w:left="-720"/>
      </w:pPr>
      <w:r>
        <w:rPr>
          <w:noProof/>
          <w:lang w:eastAsia="ja-JP"/>
        </w:rPr>
        <w:lastRenderedPageBreak/>
        <w:drawing>
          <wp:inline distT="0" distB="0" distL="0" distR="0" wp14:anchorId="21567D32" wp14:editId="0E0DA954">
            <wp:extent cx="6762750" cy="3592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3492" cy="3592578"/>
                    </a:xfrm>
                    <a:prstGeom prst="rect">
                      <a:avLst/>
                    </a:prstGeom>
                    <a:noFill/>
                    <a:ln>
                      <a:noFill/>
                    </a:ln>
                  </pic:spPr>
                </pic:pic>
              </a:graphicData>
            </a:graphic>
          </wp:inline>
        </w:drawing>
      </w:r>
    </w:p>
    <w:p w:rsidR="00943355" w:rsidRDefault="0097574E" w:rsidP="008D3DE2">
      <w:pPr>
        <w:pStyle w:val="Heading2"/>
        <w:numPr>
          <w:ilvl w:val="0"/>
          <w:numId w:val="10"/>
        </w:numPr>
      </w:pPr>
      <w:bookmarkStart w:id="43" w:name="_Toc352130201"/>
      <w:r>
        <w:t>View Order at Hub</w:t>
      </w:r>
      <w:bookmarkEnd w:id="43"/>
    </w:p>
    <w:p w:rsidR="009C784C" w:rsidRPr="009C784C" w:rsidRDefault="009C784C" w:rsidP="009C784C"/>
    <w:p w:rsidR="0097574E" w:rsidRPr="0097574E" w:rsidRDefault="00CE16C4" w:rsidP="00AD134E">
      <w:pPr>
        <w:tabs>
          <w:tab w:val="left" w:pos="-720"/>
        </w:tabs>
        <w:ind w:left="-360"/>
      </w:pPr>
      <w:r>
        <w:rPr>
          <w:noProof/>
          <w:lang w:eastAsia="ja-JP"/>
        </w:rPr>
        <w:drawing>
          <wp:inline distT="0" distB="0" distL="0" distR="0" wp14:anchorId="3D25BDE7" wp14:editId="6BF31E35">
            <wp:extent cx="5791835" cy="35591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559136"/>
                    </a:xfrm>
                    <a:prstGeom prst="rect">
                      <a:avLst/>
                    </a:prstGeom>
                    <a:noFill/>
                    <a:ln>
                      <a:noFill/>
                    </a:ln>
                  </pic:spPr>
                </pic:pic>
              </a:graphicData>
            </a:graphic>
          </wp:inline>
        </w:drawing>
      </w:r>
    </w:p>
    <w:p w:rsidR="0097574E" w:rsidRPr="0097574E" w:rsidRDefault="00CE16C4" w:rsidP="008D3DE2">
      <w:pPr>
        <w:pStyle w:val="Heading2"/>
        <w:numPr>
          <w:ilvl w:val="0"/>
          <w:numId w:val="10"/>
        </w:numPr>
      </w:pPr>
      <w:bookmarkStart w:id="44" w:name="_Toc352130202"/>
      <w:r>
        <w:lastRenderedPageBreak/>
        <w:t>Change status at Hub</w:t>
      </w:r>
      <w:bookmarkEnd w:id="44"/>
    </w:p>
    <w:p w:rsidR="0073458F" w:rsidRDefault="0073458F" w:rsidP="0073458F"/>
    <w:p w:rsidR="00CE16C4" w:rsidRDefault="00CE16C4" w:rsidP="00AD134E">
      <w:pPr>
        <w:ind w:left="-450"/>
      </w:pPr>
      <w:r>
        <w:rPr>
          <w:noProof/>
          <w:lang w:eastAsia="ja-JP"/>
        </w:rPr>
        <w:drawing>
          <wp:inline distT="0" distB="0" distL="0" distR="0" wp14:anchorId="68DAC88B" wp14:editId="2C4C6EEA">
            <wp:extent cx="5791835" cy="3034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3034495"/>
                    </a:xfrm>
                    <a:prstGeom prst="rect">
                      <a:avLst/>
                    </a:prstGeom>
                    <a:noFill/>
                    <a:ln>
                      <a:noFill/>
                    </a:ln>
                  </pic:spPr>
                </pic:pic>
              </a:graphicData>
            </a:graphic>
          </wp:inline>
        </w:drawing>
      </w:r>
    </w:p>
    <w:p w:rsidR="0073458F" w:rsidRDefault="007C74E8" w:rsidP="008D3DE2">
      <w:pPr>
        <w:pStyle w:val="Heading2"/>
        <w:numPr>
          <w:ilvl w:val="0"/>
          <w:numId w:val="10"/>
        </w:numPr>
      </w:pPr>
      <w:bookmarkStart w:id="45" w:name="_Toc352130203"/>
      <w:r>
        <w:t>Create Collection Plan</w:t>
      </w:r>
      <w:bookmarkEnd w:id="45"/>
    </w:p>
    <w:p w:rsidR="007C74E8" w:rsidRDefault="007C74E8" w:rsidP="007C74E8"/>
    <w:p w:rsidR="006922B8" w:rsidRPr="007C74E8" w:rsidRDefault="006922B8" w:rsidP="007C74E8"/>
    <w:p w:rsidR="00CE0D99" w:rsidRDefault="00AE05B3" w:rsidP="0073458F">
      <w:pPr>
        <w:ind w:left="-360"/>
      </w:pPr>
      <w:r>
        <w:rPr>
          <w:noProof/>
          <w:lang w:eastAsia="ja-JP"/>
        </w:rPr>
        <w:lastRenderedPageBreak/>
        <w:drawing>
          <wp:inline distT="0" distB="0" distL="0" distR="0" wp14:anchorId="0B47C880" wp14:editId="5BE38089">
            <wp:extent cx="6562008" cy="444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5017" cy="4450215"/>
                    </a:xfrm>
                    <a:prstGeom prst="rect">
                      <a:avLst/>
                    </a:prstGeom>
                    <a:noFill/>
                    <a:ln>
                      <a:noFill/>
                    </a:ln>
                  </pic:spPr>
                </pic:pic>
              </a:graphicData>
            </a:graphic>
          </wp:inline>
        </w:drawing>
      </w:r>
    </w:p>
    <w:p w:rsidR="001E4194" w:rsidRDefault="001E4194" w:rsidP="0073458F">
      <w:pPr>
        <w:ind w:left="-360"/>
      </w:pPr>
    </w:p>
    <w:p w:rsidR="001E4194" w:rsidRDefault="001E4194" w:rsidP="008D3DE2">
      <w:pPr>
        <w:pStyle w:val="Heading2"/>
        <w:numPr>
          <w:ilvl w:val="0"/>
          <w:numId w:val="10"/>
        </w:numPr>
      </w:pPr>
      <w:bookmarkStart w:id="46" w:name="_Toc352130204"/>
      <w:r>
        <w:t>Assign Delivery men to Collection Plan</w:t>
      </w:r>
      <w:bookmarkEnd w:id="46"/>
    </w:p>
    <w:p w:rsidR="00CE0D99" w:rsidRDefault="00CE0D99" w:rsidP="00CE0D99"/>
    <w:p w:rsidR="00CE0D99" w:rsidRDefault="00710193" w:rsidP="00710193">
      <w:pPr>
        <w:ind w:left="-540"/>
      </w:pPr>
      <w:r>
        <w:rPr>
          <w:noProof/>
          <w:lang w:eastAsia="ja-JP"/>
        </w:rPr>
        <w:lastRenderedPageBreak/>
        <w:drawing>
          <wp:inline distT="0" distB="0" distL="0" distR="0" wp14:anchorId="41C6DDCA" wp14:editId="053755F1">
            <wp:extent cx="5791835" cy="4097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835" cy="4097682"/>
                    </a:xfrm>
                    <a:prstGeom prst="rect">
                      <a:avLst/>
                    </a:prstGeom>
                    <a:noFill/>
                    <a:ln>
                      <a:noFill/>
                    </a:ln>
                  </pic:spPr>
                </pic:pic>
              </a:graphicData>
            </a:graphic>
          </wp:inline>
        </w:drawing>
      </w:r>
    </w:p>
    <w:p w:rsidR="00CE0D99" w:rsidRDefault="00CE0D99" w:rsidP="00CE0D99"/>
    <w:p w:rsidR="00CE0D99" w:rsidRDefault="00CE0D99" w:rsidP="00CE0D99"/>
    <w:p w:rsidR="00CE0D99" w:rsidRDefault="006F4649" w:rsidP="00710193">
      <w:pPr>
        <w:pStyle w:val="Heading2"/>
        <w:numPr>
          <w:ilvl w:val="0"/>
          <w:numId w:val="10"/>
        </w:numPr>
      </w:pPr>
      <w:r>
        <w:t>Create Delivery Plan</w:t>
      </w:r>
    </w:p>
    <w:p w:rsidR="00710193" w:rsidRDefault="006F4649" w:rsidP="00710193">
      <w:pPr>
        <w:pStyle w:val="Heading2"/>
        <w:numPr>
          <w:ilvl w:val="0"/>
          <w:numId w:val="10"/>
        </w:numPr>
      </w:pPr>
      <w:r>
        <w:t>Assign Delivery men to Delivery Plan</w:t>
      </w:r>
    </w:p>
    <w:p w:rsidR="00710193" w:rsidRDefault="00E9422E" w:rsidP="00710193">
      <w:pPr>
        <w:pStyle w:val="Heading2"/>
        <w:numPr>
          <w:ilvl w:val="0"/>
          <w:numId w:val="10"/>
        </w:numPr>
      </w:pPr>
      <w:r>
        <w:t>Make an Order</w:t>
      </w:r>
    </w:p>
    <w:p w:rsidR="00DB7E7A" w:rsidRPr="00DB7E7A" w:rsidRDefault="00DB7E7A" w:rsidP="00DB7E7A"/>
    <w:p w:rsidR="00DB7E7A" w:rsidRPr="00DB7E7A" w:rsidRDefault="00DB7E7A" w:rsidP="00DB7E7A">
      <w:r>
        <w:rPr>
          <w:noProof/>
          <w:lang w:eastAsia="ja-JP"/>
        </w:rPr>
        <w:lastRenderedPageBreak/>
        <w:drawing>
          <wp:inline distT="0" distB="0" distL="0" distR="0" wp14:anchorId="36E8C3EF" wp14:editId="1AB1894F">
            <wp:extent cx="5791835" cy="3536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3536242"/>
                    </a:xfrm>
                    <a:prstGeom prst="rect">
                      <a:avLst/>
                    </a:prstGeom>
                    <a:noFill/>
                    <a:ln>
                      <a:noFill/>
                    </a:ln>
                  </pic:spPr>
                </pic:pic>
              </a:graphicData>
            </a:graphic>
          </wp:inline>
        </w:drawing>
      </w:r>
    </w:p>
    <w:p w:rsidR="00710193" w:rsidRDefault="00710193" w:rsidP="00710193">
      <w:pPr>
        <w:pStyle w:val="Heading2"/>
        <w:numPr>
          <w:ilvl w:val="0"/>
          <w:numId w:val="10"/>
        </w:numPr>
      </w:pPr>
      <w:bookmarkStart w:id="47" w:name="_Toc352130208"/>
      <w:proofErr w:type="spellStart"/>
      <w:proofErr w:type="gramStart"/>
      <w:r>
        <w:t>Aa</w:t>
      </w:r>
      <w:bookmarkEnd w:id="47"/>
      <w:proofErr w:type="spellEnd"/>
      <w:proofErr w:type="gramEnd"/>
    </w:p>
    <w:p w:rsidR="00710193" w:rsidRDefault="00710193" w:rsidP="00710193">
      <w:pPr>
        <w:pStyle w:val="Heading2"/>
        <w:numPr>
          <w:ilvl w:val="0"/>
          <w:numId w:val="10"/>
        </w:numPr>
      </w:pPr>
      <w:bookmarkStart w:id="48" w:name="_Toc352130209"/>
      <w:proofErr w:type="spellStart"/>
      <w:proofErr w:type="gramStart"/>
      <w:r>
        <w:t>Aa</w:t>
      </w:r>
      <w:bookmarkEnd w:id="48"/>
      <w:proofErr w:type="spellEnd"/>
      <w:proofErr w:type="gramEnd"/>
    </w:p>
    <w:p w:rsidR="00710193" w:rsidRDefault="00710193" w:rsidP="00710193">
      <w:pPr>
        <w:pStyle w:val="Heading2"/>
        <w:numPr>
          <w:ilvl w:val="0"/>
          <w:numId w:val="10"/>
        </w:numPr>
      </w:pPr>
      <w:bookmarkStart w:id="49" w:name="_Toc352130210"/>
      <w:proofErr w:type="spellStart"/>
      <w:proofErr w:type="gramStart"/>
      <w:r>
        <w:t>Aa</w:t>
      </w:r>
      <w:bookmarkEnd w:id="49"/>
      <w:proofErr w:type="spellEnd"/>
      <w:proofErr w:type="gramEnd"/>
    </w:p>
    <w:p w:rsidR="00710193" w:rsidRDefault="00710193" w:rsidP="00710193">
      <w:pPr>
        <w:pStyle w:val="Heading2"/>
        <w:numPr>
          <w:ilvl w:val="0"/>
          <w:numId w:val="10"/>
        </w:numPr>
      </w:pPr>
      <w:bookmarkStart w:id="50" w:name="_Toc352130211"/>
      <w:proofErr w:type="spellStart"/>
      <w:proofErr w:type="gramStart"/>
      <w:r>
        <w:t>Aa</w:t>
      </w:r>
      <w:bookmarkEnd w:id="50"/>
      <w:proofErr w:type="spellEnd"/>
      <w:proofErr w:type="gramEnd"/>
    </w:p>
    <w:p w:rsidR="00710193" w:rsidRPr="00710193" w:rsidRDefault="00710193" w:rsidP="00710193">
      <w:pPr>
        <w:pStyle w:val="Heading2"/>
        <w:numPr>
          <w:ilvl w:val="0"/>
          <w:numId w:val="10"/>
        </w:numPr>
      </w:pPr>
      <w:bookmarkStart w:id="51" w:name="_Toc352130212"/>
      <w:proofErr w:type="spellStart"/>
      <w:proofErr w:type="gramStart"/>
      <w:r>
        <w:t>aa</w:t>
      </w:r>
      <w:bookmarkEnd w:id="51"/>
      <w:proofErr w:type="spellEnd"/>
      <w:proofErr w:type="gramEnd"/>
    </w:p>
    <w:p w:rsidR="00CE0D99" w:rsidRDefault="00CE0D99" w:rsidP="00CE0D99"/>
    <w:p w:rsidR="00DC34F0" w:rsidRPr="00B337EB" w:rsidRDefault="00DC34F0">
      <w:pPr>
        <w:spacing w:after="0" w:line="240" w:lineRule="auto"/>
        <w:rPr>
          <w:color w:val="000000" w:themeColor="text1"/>
        </w:rPr>
        <w:sectPr w:rsidR="00DC34F0" w:rsidRPr="00B337EB" w:rsidSect="008328DD">
          <w:headerReference w:type="even" r:id="rId22"/>
          <w:headerReference w:type="default" r:id="rId23"/>
          <w:footerReference w:type="even" r:id="rId24"/>
          <w:footerReference w:type="default" r:id="rId25"/>
          <w:footerReference w:type="first" r:id="rId26"/>
          <w:pgSz w:w="12240" w:h="15840"/>
          <w:pgMar w:top="1418" w:right="1134" w:bottom="1418" w:left="1985" w:header="720" w:footer="720" w:gutter="0"/>
          <w:pgNumType w:start="1"/>
          <w:cols w:space="720"/>
          <w:titlePg/>
          <w:docGrid w:linePitch="360"/>
        </w:sectPr>
        <w:pPrChange w:id="52" w:author="Sajivn" w:date="2012-12-07T15:40:00Z">
          <w:pPr>
            <w:autoSpaceDE w:val="0"/>
            <w:autoSpaceDN w:val="0"/>
            <w:adjustRightInd w:val="0"/>
            <w:spacing w:after="0" w:line="240" w:lineRule="auto"/>
          </w:pPr>
        </w:pPrChange>
      </w:pPr>
    </w:p>
    <w:p w:rsidR="009B08F6" w:rsidRDefault="009B08F6" w:rsidP="0026031B">
      <w:pPr>
        <w:pStyle w:val="Heading1"/>
        <w:numPr>
          <w:ilvl w:val="1"/>
          <w:numId w:val="4"/>
        </w:numPr>
        <w:rPr>
          <w:rFonts w:ascii="Calibri" w:hAnsi="Calibri"/>
        </w:rPr>
      </w:pPr>
      <w:r>
        <w:rPr>
          <w:rFonts w:ascii="Calibri" w:hAnsi="Calibri"/>
        </w:rPr>
        <w:lastRenderedPageBreak/>
        <w:t xml:space="preserve"> </w:t>
      </w:r>
      <w:bookmarkStart w:id="53" w:name="_Toc352130213"/>
      <w:r>
        <w:rPr>
          <w:rFonts w:ascii="Calibri" w:hAnsi="Calibri"/>
        </w:rPr>
        <w:t>Databse Design Diagram</w:t>
      </w:r>
      <w:bookmarkEnd w:id="53"/>
    </w:p>
    <w:p w:rsidR="00466E08" w:rsidRPr="00466E08" w:rsidRDefault="00151E4F" w:rsidP="00C65998">
      <w:pPr>
        <w:ind w:left="-1350"/>
      </w:pPr>
      <w:r>
        <w:rPr>
          <w:noProof/>
          <w:lang w:eastAsia="ja-JP"/>
        </w:rPr>
        <w:drawing>
          <wp:inline distT="0" distB="0" distL="0" distR="0" wp14:anchorId="66D4793B" wp14:editId="767AA863">
            <wp:extent cx="5879465" cy="5538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79465" cy="5538381"/>
                    </a:xfrm>
                    <a:prstGeom prst="rect">
                      <a:avLst/>
                    </a:prstGeom>
                  </pic:spPr>
                </pic:pic>
              </a:graphicData>
            </a:graphic>
          </wp:inline>
        </w:drawing>
      </w:r>
    </w:p>
    <w:p w:rsidR="004012E7" w:rsidRDefault="00C65998" w:rsidP="006748A4">
      <w:pPr>
        <w:pStyle w:val="Heading1"/>
        <w:numPr>
          <w:ilvl w:val="1"/>
          <w:numId w:val="4"/>
        </w:numPr>
        <w:rPr>
          <w:rFonts w:ascii="Calibri" w:hAnsi="Calibri"/>
        </w:rPr>
      </w:pPr>
      <w:r>
        <w:rPr>
          <w:rFonts w:ascii="Calibri" w:hAnsi="Calibri"/>
        </w:rPr>
        <w:lastRenderedPageBreak/>
        <w:t xml:space="preserve"> </w:t>
      </w:r>
      <w:bookmarkStart w:id="54" w:name="_Toc352130214"/>
      <w:r w:rsidR="004012E7">
        <w:rPr>
          <w:rFonts w:ascii="Calibri" w:hAnsi="Calibri"/>
        </w:rPr>
        <w:t>State Diagrams</w:t>
      </w:r>
      <w:bookmarkEnd w:id="54"/>
    </w:p>
    <w:p w:rsidR="004012E7" w:rsidRDefault="004012E7" w:rsidP="008D3DE2">
      <w:pPr>
        <w:pStyle w:val="Heading2"/>
        <w:numPr>
          <w:ilvl w:val="0"/>
          <w:numId w:val="11"/>
        </w:numPr>
      </w:pPr>
      <w:bookmarkStart w:id="55" w:name="_Toc352130215"/>
      <w:r>
        <w:t>Request State Diagram</w:t>
      </w:r>
      <w:bookmarkEnd w:id="55"/>
    </w:p>
    <w:p w:rsidR="004012E7" w:rsidRPr="00EC5409" w:rsidRDefault="004012E7" w:rsidP="00961373">
      <w:r>
        <w:rPr>
          <w:noProof/>
          <w:lang w:eastAsia="ja-JP"/>
        </w:rPr>
        <w:drawing>
          <wp:inline distT="0" distB="0" distL="0" distR="0" wp14:anchorId="3077889B" wp14:editId="74C0601F">
            <wp:extent cx="5972175" cy="4360054"/>
            <wp:effectExtent l="190500" t="190500" r="161925" b="173990"/>
            <wp:docPr id="2" name="Picture 2" descr="D:\Study\FU\Semester 9\Capstone\HDMS\Design\State Diagrams\Reques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FU\Semester 9\Capstone\HDMS\Design\State Diagrams\RequestStateDiagram.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2318" t="13091" r="8428" b="10300"/>
                    <a:stretch/>
                  </pic:blipFill>
                  <pic:spPr bwMode="auto">
                    <a:xfrm>
                      <a:off x="0" y="0"/>
                      <a:ext cx="5972175" cy="436005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r w:rsidRPr="00EC5409">
        <w:t xml:space="preserve"> </w:t>
      </w:r>
    </w:p>
    <w:p w:rsidR="004012E7" w:rsidRDefault="004012E7">
      <w:pPr>
        <w:spacing w:after="0" w:line="240" w:lineRule="auto"/>
        <w:rPr>
          <w:rFonts w:eastAsia="MS Gothic"/>
          <w:b/>
          <w:bCs/>
          <w:noProof/>
          <w:color w:val="365F91"/>
          <w:sz w:val="28"/>
          <w:szCs w:val="28"/>
        </w:rPr>
      </w:pPr>
      <w:r>
        <w:br w:type="page"/>
      </w:r>
    </w:p>
    <w:p w:rsidR="004012E7" w:rsidRDefault="004012E7" w:rsidP="00961373">
      <w:pPr>
        <w:pStyle w:val="Heading2"/>
        <w:numPr>
          <w:ilvl w:val="0"/>
          <w:numId w:val="11"/>
        </w:numPr>
      </w:pPr>
      <w:bookmarkStart w:id="56" w:name="_Toc352130216"/>
      <w:r>
        <w:lastRenderedPageBreak/>
        <w:t>Order State Diagram</w:t>
      </w:r>
      <w:bookmarkEnd w:id="56"/>
    </w:p>
    <w:p w:rsidR="00057524" w:rsidRDefault="00237F7E" w:rsidP="00961373">
      <w:r>
        <w:rPr>
          <w:noProof/>
          <w:lang w:eastAsia="ja-JP"/>
        </w:rPr>
        <w:lastRenderedPageBreak/>
        <w:drawing>
          <wp:inline distT="0" distB="0" distL="0" distR="0" wp14:anchorId="13347FD9" wp14:editId="6019619A">
            <wp:extent cx="3999506" cy="8133406"/>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99506" cy="8133406"/>
                    </a:xfrm>
                    <a:prstGeom prst="rect">
                      <a:avLst/>
                    </a:prstGeom>
                    <a:noFill/>
                    <a:ln>
                      <a:noFill/>
                    </a:ln>
                  </pic:spPr>
                </pic:pic>
              </a:graphicData>
            </a:graphic>
          </wp:inline>
        </w:drawing>
      </w:r>
    </w:p>
    <w:p w:rsidR="00057524" w:rsidRDefault="00057524">
      <w:pPr>
        <w:spacing w:after="0" w:line="240" w:lineRule="auto"/>
        <w:rPr>
          <w:rFonts w:ascii="Cambria" w:eastAsia="MS Gothic" w:hAnsi="Cambria"/>
          <w:b/>
          <w:bCs/>
          <w:noProof/>
          <w:color w:val="365F91"/>
          <w:sz w:val="28"/>
          <w:szCs w:val="28"/>
        </w:rPr>
      </w:pPr>
      <w:r>
        <w:lastRenderedPageBreak/>
        <w:br w:type="page"/>
      </w:r>
    </w:p>
    <w:p w:rsidR="00057524" w:rsidRDefault="00057524" w:rsidP="00057524">
      <w:pPr>
        <w:pStyle w:val="Heading1"/>
        <w:numPr>
          <w:ilvl w:val="1"/>
          <w:numId w:val="4"/>
        </w:numPr>
        <w:rPr>
          <w:rFonts w:ascii="Calibri" w:hAnsi="Calibri"/>
        </w:rPr>
      </w:pPr>
      <w:r>
        <w:rPr>
          <w:rFonts w:ascii="Calibri" w:hAnsi="Calibri"/>
        </w:rPr>
        <w:lastRenderedPageBreak/>
        <w:t xml:space="preserve"> </w:t>
      </w:r>
      <w:bookmarkStart w:id="57" w:name="_Toc352130217"/>
      <w:r>
        <w:rPr>
          <w:rFonts w:ascii="Calibri" w:hAnsi="Calibri"/>
        </w:rPr>
        <w:t>Algorithms</w:t>
      </w:r>
      <w:bookmarkEnd w:id="57"/>
    </w:p>
    <w:p w:rsidR="00416841" w:rsidRPr="00B337EB" w:rsidRDefault="00416841" w:rsidP="00D2077C"/>
    <w:p w:rsidR="00F66243" w:rsidRPr="00EC5409" w:rsidRDefault="00F66243" w:rsidP="006748A4">
      <w:pPr>
        <w:pStyle w:val="ListParagraph"/>
        <w:keepNext/>
        <w:keepLines/>
        <w:numPr>
          <w:ilvl w:val="1"/>
          <w:numId w:val="2"/>
        </w:numPr>
        <w:spacing w:before="400"/>
        <w:outlineLvl w:val="0"/>
        <w:rPr>
          <w:rFonts w:eastAsia="MS Gothic"/>
          <w:b/>
          <w:bCs/>
          <w:noProof/>
          <w:vanish/>
          <w:color w:val="4F81BD"/>
          <w:sz w:val="26"/>
          <w:szCs w:val="26"/>
        </w:rPr>
      </w:pPr>
      <w:bookmarkStart w:id="58" w:name="_Toc337312866"/>
      <w:bookmarkStart w:id="59" w:name="_Toc337312867"/>
      <w:bookmarkStart w:id="60" w:name="_Toc337312868"/>
      <w:bookmarkStart w:id="61" w:name="_Toc337312869"/>
      <w:bookmarkStart w:id="62" w:name="_Toc337312870"/>
      <w:bookmarkStart w:id="63" w:name="_Toc337312904"/>
      <w:bookmarkStart w:id="64" w:name="_Toc337312905"/>
      <w:bookmarkStart w:id="65" w:name="_Toc337312906"/>
      <w:bookmarkStart w:id="66" w:name="_Toc337312907"/>
      <w:bookmarkStart w:id="67" w:name="_Toc337312908"/>
      <w:bookmarkStart w:id="68" w:name="_Toc337312942"/>
      <w:bookmarkStart w:id="69" w:name="_Toc337312943"/>
      <w:bookmarkStart w:id="70" w:name="_Toc335815674"/>
      <w:bookmarkStart w:id="71" w:name="_Toc335815756"/>
      <w:bookmarkStart w:id="72" w:name="_Toc335824493"/>
      <w:bookmarkStart w:id="73" w:name="_Toc335824509"/>
      <w:bookmarkStart w:id="74" w:name="_Toc335824524"/>
      <w:bookmarkStart w:id="75" w:name="_Toc336515290"/>
      <w:bookmarkStart w:id="76" w:name="_Toc336885606"/>
      <w:bookmarkStart w:id="77" w:name="_Toc336946593"/>
      <w:bookmarkStart w:id="78" w:name="_Toc337059407"/>
      <w:bookmarkStart w:id="79" w:name="_Toc337059622"/>
      <w:bookmarkStart w:id="80" w:name="_Toc337059702"/>
      <w:bookmarkStart w:id="81" w:name="_Toc337059756"/>
      <w:bookmarkStart w:id="82" w:name="_Toc337064599"/>
      <w:bookmarkStart w:id="83" w:name="_Toc337066932"/>
      <w:bookmarkStart w:id="84" w:name="_Toc337067008"/>
      <w:bookmarkStart w:id="85" w:name="_Toc337067220"/>
      <w:bookmarkStart w:id="86" w:name="_Toc337070791"/>
      <w:bookmarkStart w:id="87" w:name="_Toc337122452"/>
      <w:bookmarkStart w:id="88" w:name="_Toc337125928"/>
      <w:bookmarkStart w:id="89" w:name="_Toc337126722"/>
      <w:bookmarkStart w:id="90" w:name="_Toc337126810"/>
      <w:bookmarkStart w:id="91" w:name="_Toc337313000"/>
      <w:bookmarkStart w:id="92" w:name="_Toc337313588"/>
      <w:bookmarkStart w:id="93" w:name="_Toc337328026"/>
      <w:bookmarkStart w:id="94" w:name="_Toc335815675"/>
      <w:bookmarkStart w:id="95" w:name="_Toc335815757"/>
      <w:bookmarkStart w:id="96" w:name="_Toc335824494"/>
      <w:bookmarkStart w:id="97" w:name="_Toc335824510"/>
      <w:bookmarkStart w:id="98" w:name="_Toc335824525"/>
      <w:bookmarkStart w:id="99" w:name="_Toc336515291"/>
      <w:bookmarkEnd w:id="0"/>
      <w:bookmarkEnd w:id="1"/>
      <w:bookmarkEnd w:id="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sectPr w:rsidR="00F66243" w:rsidRPr="00EC5409" w:rsidSect="0026031B">
      <w:pgSz w:w="12240" w:h="15840" w:code="1"/>
      <w:pgMar w:top="1440" w:right="994" w:bottom="634" w:left="198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12D" w:rsidRDefault="007C212D" w:rsidP="00694609">
      <w:pPr>
        <w:spacing w:after="0" w:line="240" w:lineRule="auto"/>
      </w:pPr>
      <w:r>
        <w:separator/>
      </w:r>
    </w:p>
  </w:endnote>
  <w:endnote w:type="continuationSeparator" w:id="0">
    <w:p w:rsidR="007C212D" w:rsidRDefault="007C212D" w:rsidP="00694609">
      <w:pPr>
        <w:spacing w:after="0" w:line="240" w:lineRule="auto"/>
      </w:pPr>
      <w:r>
        <w:continuationSeparator/>
      </w:r>
    </w:p>
  </w:endnote>
  <w:endnote w:type="continuationNotice" w:id="1">
    <w:p w:rsidR="007C212D" w:rsidRDefault="007C21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801"/>
      <w:gridCol w:w="6536"/>
    </w:tblGrid>
    <w:tr w:rsidR="00D2077C">
      <w:trPr>
        <w:trHeight w:val="360"/>
      </w:trPr>
      <w:tc>
        <w:tcPr>
          <w:tcW w:w="1500" w:type="pct"/>
          <w:shd w:val="clear" w:color="auto" w:fill="8064A2" w:themeFill="accent4"/>
        </w:tcPr>
        <w:p w:rsidR="00D2077C" w:rsidRDefault="00D2077C">
          <w:pPr>
            <w:pStyle w:val="Footer"/>
            <w:rPr>
              <w:color w:val="FFFFFF" w:themeColor="background1"/>
            </w:rPr>
          </w:pPr>
          <w:r>
            <w:fldChar w:fldCharType="begin"/>
          </w:r>
          <w:r>
            <w:instrText xml:space="preserve"> PAGE   \* MERGEFORMAT </w:instrText>
          </w:r>
          <w:r>
            <w:fldChar w:fldCharType="separate"/>
          </w:r>
          <w:r w:rsidR="004854B9" w:rsidRPr="004854B9">
            <w:rPr>
              <w:noProof/>
              <w:color w:val="FFFFFF" w:themeColor="background1"/>
            </w:rPr>
            <w:t>28</w:t>
          </w:r>
          <w:r>
            <w:rPr>
              <w:noProof/>
              <w:color w:val="FFFFFF" w:themeColor="background1"/>
            </w:rPr>
            <w:fldChar w:fldCharType="end"/>
          </w:r>
        </w:p>
      </w:tc>
      <w:tc>
        <w:tcPr>
          <w:tcW w:w="3500" w:type="pct"/>
        </w:tcPr>
        <w:p w:rsidR="00D2077C" w:rsidRDefault="00D2077C">
          <w:pPr>
            <w:pStyle w:val="Footer"/>
          </w:pPr>
          <w:r>
            <w:t>Capstone Project – HDMS</w:t>
          </w:r>
        </w:p>
      </w:tc>
    </w:tr>
  </w:tbl>
  <w:p w:rsidR="00D2077C" w:rsidRDefault="00D207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36"/>
      <w:gridCol w:w="2801"/>
    </w:tblGrid>
    <w:tr w:rsidR="00D2077C">
      <w:trPr>
        <w:trHeight w:val="360"/>
      </w:trPr>
      <w:tc>
        <w:tcPr>
          <w:tcW w:w="3500" w:type="pct"/>
        </w:tcPr>
        <w:p w:rsidR="00D2077C" w:rsidRDefault="00D2077C" w:rsidP="00416841">
          <w:pPr>
            <w:pStyle w:val="Footer"/>
            <w:jc w:val="right"/>
            <w:rPr>
              <w:rFonts w:asciiTheme="majorHAnsi" w:eastAsiaTheme="majorEastAsia" w:hAnsiTheme="majorHAnsi" w:cstheme="majorBidi"/>
              <w:color w:val="404040" w:themeColor="text1" w:themeTint="BF"/>
            </w:rPr>
          </w:pPr>
          <w:r>
            <w:t>Capstone Project – HDMS</w:t>
          </w:r>
        </w:p>
      </w:tc>
      <w:tc>
        <w:tcPr>
          <w:tcW w:w="1500" w:type="pct"/>
          <w:shd w:val="clear" w:color="auto" w:fill="8064A2" w:themeFill="accent4"/>
        </w:tcPr>
        <w:p w:rsidR="00D2077C" w:rsidRDefault="00D2077C">
          <w:pPr>
            <w:pStyle w:val="Footer"/>
            <w:jc w:val="right"/>
            <w:rPr>
              <w:color w:val="FFFFFF" w:themeColor="background1"/>
            </w:rPr>
          </w:pPr>
          <w:r>
            <w:fldChar w:fldCharType="begin"/>
          </w:r>
          <w:r>
            <w:instrText xml:space="preserve"> PAGE    \* MERGEFORMAT </w:instrText>
          </w:r>
          <w:r>
            <w:fldChar w:fldCharType="separate"/>
          </w:r>
          <w:r w:rsidR="007A1128" w:rsidRPr="007A1128">
            <w:rPr>
              <w:noProof/>
              <w:color w:val="FFFFFF" w:themeColor="background1"/>
            </w:rPr>
            <w:t>29</w:t>
          </w:r>
          <w:r>
            <w:rPr>
              <w:noProof/>
              <w:color w:val="FFFFFF" w:themeColor="background1"/>
            </w:rPr>
            <w:fldChar w:fldCharType="end"/>
          </w:r>
        </w:p>
      </w:tc>
    </w:tr>
  </w:tbl>
  <w:p w:rsidR="00D2077C" w:rsidRDefault="00D207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5"/>
    </w:tblGrid>
    <w:tr w:rsidR="00D2077C">
      <w:trPr>
        <w:trHeight w:val="10166"/>
      </w:trPr>
      <w:tc>
        <w:tcPr>
          <w:tcW w:w="498" w:type="dxa"/>
          <w:tcBorders>
            <w:bottom w:val="single" w:sz="4" w:space="0" w:color="auto"/>
          </w:tcBorders>
          <w:textDirection w:val="btLr"/>
        </w:tcPr>
        <w:p w:rsidR="00D2077C" w:rsidRPr="00416841" w:rsidRDefault="00D2077C">
          <w:pPr>
            <w:pStyle w:val="Header"/>
            <w:ind w:left="113" w:right="113"/>
            <w:rPr>
              <w:color w:val="4F81BD" w:themeColor="accent1"/>
            </w:rPr>
          </w:pPr>
          <w:r>
            <w:rPr>
              <w:color w:val="4F81BD" w:themeColor="accent1"/>
            </w:rPr>
            <w:t xml:space="preserve"> </w:t>
          </w:r>
          <w:r w:rsidRPr="00D305EF">
            <w:rPr>
              <w:color w:val="4F81BD" w:themeColor="accent1"/>
            </w:rPr>
            <w:t xml:space="preserve">Software </w:t>
          </w:r>
          <w:r>
            <w:rPr>
              <w:color w:val="4F81BD" w:themeColor="accent1"/>
            </w:rPr>
            <w:t xml:space="preserve"> Design Description</w:t>
          </w:r>
        </w:p>
      </w:tc>
    </w:tr>
    <w:tr w:rsidR="00D2077C">
      <w:tc>
        <w:tcPr>
          <w:tcW w:w="498" w:type="dxa"/>
          <w:tcBorders>
            <w:top w:val="single" w:sz="4" w:space="0" w:color="auto"/>
          </w:tcBorders>
        </w:tcPr>
        <w:p w:rsidR="00D2077C" w:rsidRDefault="00D2077C">
          <w:pPr>
            <w:pStyle w:val="Footer"/>
          </w:pPr>
          <w:r>
            <w:fldChar w:fldCharType="begin"/>
          </w:r>
          <w:r>
            <w:instrText xml:space="preserve"> PAGE   \* MERGEFORMAT </w:instrText>
          </w:r>
          <w:r>
            <w:fldChar w:fldCharType="separate"/>
          </w:r>
          <w:r w:rsidR="007407C1" w:rsidRPr="007407C1">
            <w:rPr>
              <w:noProof/>
              <w:color w:val="4F81BD" w:themeColor="accent1"/>
              <w:sz w:val="40"/>
              <w:szCs w:val="40"/>
            </w:rPr>
            <w:t>1</w:t>
          </w:r>
          <w:r>
            <w:rPr>
              <w:noProof/>
              <w:color w:val="4F81BD" w:themeColor="accent1"/>
              <w:sz w:val="40"/>
              <w:szCs w:val="40"/>
            </w:rPr>
            <w:fldChar w:fldCharType="end"/>
          </w:r>
        </w:p>
      </w:tc>
    </w:tr>
    <w:tr w:rsidR="00D2077C">
      <w:trPr>
        <w:trHeight w:val="768"/>
      </w:trPr>
      <w:tc>
        <w:tcPr>
          <w:tcW w:w="498" w:type="dxa"/>
        </w:tcPr>
        <w:p w:rsidR="00D2077C" w:rsidRDefault="00D2077C">
          <w:pPr>
            <w:pStyle w:val="Header"/>
          </w:pPr>
        </w:p>
      </w:tc>
    </w:tr>
  </w:tbl>
  <w:p w:rsidR="00D2077C" w:rsidRDefault="00D207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12D" w:rsidRDefault="007C212D" w:rsidP="00694609">
      <w:pPr>
        <w:spacing w:after="0" w:line="240" w:lineRule="auto"/>
      </w:pPr>
      <w:r>
        <w:separator/>
      </w:r>
    </w:p>
  </w:footnote>
  <w:footnote w:type="continuationSeparator" w:id="0">
    <w:p w:rsidR="007C212D" w:rsidRDefault="007C212D" w:rsidP="00694609">
      <w:pPr>
        <w:spacing w:after="0" w:line="240" w:lineRule="auto"/>
      </w:pPr>
      <w:r>
        <w:continuationSeparator/>
      </w:r>
    </w:p>
  </w:footnote>
  <w:footnote w:type="continuationNotice" w:id="1">
    <w:p w:rsidR="007C212D" w:rsidRDefault="007C212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36"/>
      <w:gridCol w:w="1401"/>
    </w:tblGrid>
    <w:tr w:rsidR="00D2077C">
      <w:trPr>
        <w:trHeight w:val="475"/>
      </w:trPr>
      <w:sdt>
        <w:sdtPr>
          <w:rPr>
            <w:caps/>
            <w:color w:val="FFFFFF" w:themeColor="background1"/>
          </w:rPr>
          <w:alias w:val="Title"/>
          <w:id w:val="2094658601"/>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D2077C" w:rsidRDefault="00D2077C">
              <w:pPr>
                <w:pStyle w:val="Header"/>
                <w:jc w:val="right"/>
                <w:rPr>
                  <w:caps/>
                  <w:color w:val="FFFFFF" w:themeColor="background1"/>
                </w:rPr>
              </w:pPr>
              <w:r>
                <w:rPr>
                  <w:caps/>
                  <w:color w:val="FFFFFF" w:themeColor="background1"/>
                </w:rPr>
                <w:t>Report 4 - Software design description</w:t>
              </w:r>
            </w:p>
          </w:tc>
        </w:sdtContent>
      </w:sdt>
      <w:sdt>
        <w:sdtPr>
          <w:rPr>
            <w:color w:val="FFFFFF" w:themeColor="background1"/>
          </w:rPr>
          <w:alias w:val="Date"/>
          <w:id w:val="1148941962"/>
          <w:placeholder>
            <w:docPart w:val="C65A1F71765544D1A5A808BC04C6079B"/>
          </w:placeholder>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EndPr/>
        <w:sdtContent>
          <w:tc>
            <w:tcPr>
              <w:tcW w:w="750" w:type="pct"/>
              <w:shd w:val="clear" w:color="auto" w:fill="000000" w:themeFill="text1"/>
              <w:vAlign w:val="center"/>
            </w:tcPr>
            <w:p w:rsidR="00D2077C" w:rsidRDefault="00D2077C">
              <w:pPr>
                <w:pStyle w:val="Header"/>
                <w:jc w:val="right"/>
                <w:rPr>
                  <w:color w:val="FFFFFF" w:themeColor="background1"/>
                </w:rPr>
              </w:pPr>
              <w:r>
                <w:rPr>
                  <w:color w:val="FFFFFF" w:themeColor="background1"/>
                </w:rPr>
                <w:t>October 15, 2012</w:t>
              </w:r>
            </w:p>
          </w:tc>
        </w:sdtContent>
      </w:sdt>
    </w:tr>
  </w:tbl>
  <w:p w:rsidR="00D2077C" w:rsidRDefault="00D207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01"/>
      <w:gridCol w:w="7936"/>
    </w:tblGrid>
    <w:tr w:rsidR="00D2077C" w:rsidRPr="00F35C1D">
      <w:trPr>
        <w:trHeight w:val="475"/>
      </w:trPr>
      <w:sdt>
        <w:sdtPr>
          <w:rPr>
            <w:rFonts w:asciiTheme="minorHAnsi" w:hAnsiTheme="minorHAnsi" w:cstheme="minorHAnsi"/>
            <w:color w:val="FFFFFF" w:themeColor="background1"/>
          </w:rPr>
          <w:alias w:val="Date"/>
          <w:id w:val="-146289701"/>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EndPr/>
        <w:sdtContent>
          <w:tc>
            <w:tcPr>
              <w:tcW w:w="750" w:type="pct"/>
              <w:shd w:val="clear" w:color="auto" w:fill="000000" w:themeFill="text1"/>
            </w:tcPr>
            <w:p w:rsidR="00D2077C" w:rsidRPr="00F35C1D" w:rsidRDefault="00D2077C">
              <w:pPr>
                <w:pStyle w:val="Header"/>
                <w:rPr>
                  <w:rFonts w:asciiTheme="minorHAnsi" w:hAnsiTheme="minorHAnsi" w:cstheme="minorHAnsi"/>
                  <w:color w:val="FFFFFF" w:themeColor="background1"/>
                </w:rPr>
              </w:pPr>
              <w:r w:rsidRPr="00416841">
                <w:rPr>
                  <w:rFonts w:asciiTheme="minorHAnsi" w:hAnsiTheme="minorHAnsi" w:cstheme="minorHAnsi"/>
                  <w:color w:val="FFFFFF" w:themeColor="background1"/>
                </w:rPr>
                <w:t>October 15, 2012</w:t>
              </w:r>
            </w:p>
          </w:tc>
        </w:sdtContent>
      </w:sdt>
      <w:sdt>
        <w:sdtPr>
          <w:rPr>
            <w:rFonts w:asciiTheme="minorHAnsi" w:hAnsiTheme="minorHAnsi" w:cstheme="minorHAnsi"/>
            <w:caps/>
            <w:color w:val="FFFFFF" w:themeColor="background1"/>
          </w:rPr>
          <w:alias w:val="Title"/>
          <w:id w:val="-181674587"/>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D2077C" w:rsidRPr="00F35C1D" w:rsidRDefault="00D2077C">
              <w:pPr>
                <w:pStyle w:val="Header"/>
                <w:rPr>
                  <w:rFonts w:asciiTheme="minorHAnsi" w:hAnsiTheme="minorHAnsi" w:cstheme="minorHAnsi"/>
                  <w:caps/>
                  <w:color w:val="FFFFFF" w:themeColor="background1"/>
                </w:rPr>
              </w:pPr>
              <w:r w:rsidRPr="00416841">
                <w:rPr>
                  <w:rFonts w:asciiTheme="minorHAnsi" w:hAnsiTheme="minorHAnsi" w:cstheme="minorHAnsi"/>
                  <w:caps/>
                  <w:color w:val="FFFFFF" w:themeColor="background1"/>
                </w:rPr>
                <w:t>Report 4 - Software design description</w:t>
              </w:r>
            </w:p>
          </w:tc>
        </w:sdtContent>
      </w:sdt>
    </w:tr>
  </w:tbl>
  <w:p w:rsidR="00D2077C" w:rsidRPr="00F35C1D" w:rsidRDefault="00D2077C">
    <w:pPr>
      <w:pStyle w:val="Header"/>
      <w:rPr>
        <w:rFonts w:asciiTheme="minorHAnsi" w:hAnsiTheme="minorHAnsi" w:cs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4D5"/>
    <w:multiLevelType w:val="hybridMultilevel"/>
    <w:tmpl w:val="E3AE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2">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18966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0C03A0"/>
    <w:multiLevelType w:val="hybridMultilevel"/>
    <w:tmpl w:val="7F964104"/>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F54E7"/>
    <w:multiLevelType w:val="multilevel"/>
    <w:tmpl w:val="1056FD58"/>
    <w:numStyleLink w:val="Style1"/>
  </w:abstractNum>
  <w:abstractNum w:abstractNumId="6">
    <w:nsid w:val="26054446"/>
    <w:multiLevelType w:val="hybridMultilevel"/>
    <w:tmpl w:val="47F860EC"/>
    <w:lvl w:ilvl="0" w:tplc="9196C508">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3083D"/>
    <w:multiLevelType w:val="hybridMultilevel"/>
    <w:tmpl w:val="6BBEEC62"/>
    <w:lvl w:ilvl="0" w:tplc="1E46D0EC">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B6902"/>
    <w:multiLevelType w:val="multilevel"/>
    <w:tmpl w:val="C03C30DE"/>
    <w:lvl w:ilvl="0">
      <w:start w:val="4"/>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9">
    <w:nsid w:val="3D1D441C"/>
    <w:multiLevelType w:val="hybridMultilevel"/>
    <w:tmpl w:val="D83856DA"/>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BD20B7"/>
    <w:multiLevelType w:val="hybridMultilevel"/>
    <w:tmpl w:val="EF2603B8"/>
    <w:lvl w:ilvl="0" w:tplc="8E365056">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4B7EAE"/>
    <w:multiLevelType w:val="hybridMultilevel"/>
    <w:tmpl w:val="62E2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3">
    <w:abstractNumId w:val="1"/>
  </w:num>
  <w:num w:numId="4">
    <w:abstractNumId w:val="8"/>
  </w:num>
  <w:num w:numId="5">
    <w:abstractNumId w:val="0"/>
  </w:num>
  <w:num w:numId="6">
    <w:abstractNumId w:val="3"/>
  </w:num>
  <w:num w:numId="7">
    <w:abstractNumId w:val="9"/>
  </w:num>
  <w:num w:numId="8">
    <w:abstractNumId w:val="10"/>
  </w:num>
  <w:num w:numId="9">
    <w:abstractNumId w:val="7"/>
  </w:num>
  <w:num w:numId="10">
    <w:abstractNumId w:val="4"/>
  </w:num>
  <w:num w:numId="11">
    <w:abstractNumId w:val="6"/>
  </w:num>
  <w:num w:numId="1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6B6072"/>
    <w:rsid w:val="000022AD"/>
    <w:rsid w:val="00004A69"/>
    <w:rsid w:val="000068C3"/>
    <w:rsid w:val="00007C12"/>
    <w:rsid w:val="00024494"/>
    <w:rsid w:val="00025442"/>
    <w:rsid w:val="00031652"/>
    <w:rsid w:val="00031868"/>
    <w:rsid w:val="00031F9D"/>
    <w:rsid w:val="00032AD2"/>
    <w:rsid w:val="000471F6"/>
    <w:rsid w:val="000556C2"/>
    <w:rsid w:val="00057524"/>
    <w:rsid w:val="000627CA"/>
    <w:rsid w:val="00062E40"/>
    <w:rsid w:val="000643DF"/>
    <w:rsid w:val="00065418"/>
    <w:rsid w:val="000702C7"/>
    <w:rsid w:val="000757EE"/>
    <w:rsid w:val="0007666E"/>
    <w:rsid w:val="000768C5"/>
    <w:rsid w:val="00077910"/>
    <w:rsid w:val="000802F4"/>
    <w:rsid w:val="00085462"/>
    <w:rsid w:val="00094330"/>
    <w:rsid w:val="00095410"/>
    <w:rsid w:val="00097636"/>
    <w:rsid w:val="000A3573"/>
    <w:rsid w:val="000A4B89"/>
    <w:rsid w:val="000A7309"/>
    <w:rsid w:val="000B0608"/>
    <w:rsid w:val="000B1A6A"/>
    <w:rsid w:val="000B1EEE"/>
    <w:rsid w:val="000B72DD"/>
    <w:rsid w:val="000B7960"/>
    <w:rsid w:val="000C1A17"/>
    <w:rsid w:val="000C2229"/>
    <w:rsid w:val="000C4A87"/>
    <w:rsid w:val="000C70D7"/>
    <w:rsid w:val="000C75BB"/>
    <w:rsid w:val="000D1659"/>
    <w:rsid w:val="000D166A"/>
    <w:rsid w:val="000D1A33"/>
    <w:rsid w:val="000E5003"/>
    <w:rsid w:val="000E5257"/>
    <w:rsid w:val="000E6191"/>
    <w:rsid w:val="000F1525"/>
    <w:rsid w:val="000F42D9"/>
    <w:rsid w:val="000F6F6F"/>
    <w:rsid w:val="000F7EA2"/>
    <w:rsid w:val="001065CB"/>
    <w:rsid w:val="001073D1"/>
    <w:rsid w:val="001074D5"/>
    <w:rsid w:val="00110282"/>
    <w:rsid w:val="00110B73"/>
    <w:rsid w:val="001149CE"/>
    <w:rsid w:val="00114B77"/>
    <w:rsid w:val="00123665"/>
    <w:rsid w:val="001305BB"/>
    <w:rsid w:val="001368D0"/>
    <w:rsid w:val="0014200C"/>
    <w:rsid w:val="0014420B"/>
    <w:rsid w:val="001451CC"/>
    <w:rsid w:val="001519AF"/>
    <w:rsid w:val="00151E4F"/>
    <w:rsid w:val="00152E28"/>
    <w:rsid w:val="00153A17"/>
    <w:rsid w:val="00153EB8"/>
    <w:rsid w:val="001541EE"/>
    <w:rsid w:val="00154345"/>
    <w:rsid w:val="00154762"/>
    <w:rsid w:val="00155F89"/>
    <w:rsid w:val="00156941"/>
    <w:rsid w:val="00160547"/>
    <w:rsid w:val="00160B68"/>
    <w:rsid w:val="001723F2"/>
    <w:rsid w:val="00187CF2"/>
    <w:rsid w:val="00190FD7"/>
    <w:rsid w:val="0019147E"/>
    <w:rsid w:val="0019290A"/>
    <w:rsid w:val="00194E0D"/>
    <w:rsid w:val="00195DEF"/>
    <w:rsid w:val="00197171"/>
    <w:rsid w:val="0019798C"/>
    <w:rsid w:val="001A11C1"/>
    <w:rsid w:val="001A19B8"/>
    <w:rsid w:val="001A2FF1"/>
    <w:rsid w:val="001A3D6B"/>
    <w:rsid w:val="001C1AE3"/>
    <w:rsid w:val="001C5B0C"/>
    <w:rsid w:val="001D0E32"/>
    <w:rsid w:val="001D3BF9"/>
    <w:rsid w:val="001D67CA"/>
    <w:rsid w:val="001D7819"/>
    <w:rsid w:val="001E2331"/>
    <w:rsid w:val="001E2C06"/>
    <w:rsid w:val="001E4194"/>
    <w:rsid w:val="001E41F0"/>
    <w:rsid w:val="001E5116"/>
    <w:rsid w:val="001F08C7"/>
    <w:rsid w:val="001F3D09"/>
    <w:rsid w:val="001F4F98"/>
    <w:rsid w:val="001F52B4"/>
    <w:rsid w:val="001F6FEF"/>
    <w:rsid w:val="002011AD"/>
    <w:rsid w:val="00201A96"/>
    <w:rsid w:val="002068C5"/>
    <w:rsid w:val="00207FEA"/>
    <w:rsid w:val="00210FD2"/>
    <w:rsid w:val="00211FA7"/>
    <w:rsid w:val="002126A0"/>
    <w:rsid w:val="00215747"/>
    <w:rsid w:val="00221425"/>
    <w:rsid w:val="002217EB"/>
    <w:rsid w:val="002249BF"/>
    <w:rsid w:val="00225581"/>
    <w:rsid w:val="00230C8B"/>
    <w:rsid w:val="002337BD"/>
    <w:rsid w:val="00233E6C"/>
    <w:rsid w:val="00236C96"/>
    <w:rsid w:val="002371F6"/>
    <w:rsid w:val="00237F7E"/>
    <w:rsid w:val="002441B9"/>
    <w:rsid w:val="00245451"/>
    <w:rsid w:val="00254A41"/>
    <w:rsid w:val="002577F9"/>
    <w:rsid w:val="00257CEE"/>
    <w:rsid w:val="0026031B"/>
    <w:rsid w:val="00260B5A"/>
    <w:rsid w:val="002640F6"/>
    <w:rsid w:val="002715EB"/>
    <w:rsid w:val="0027370F"/>
    <w:rsid w:val="00274696"/>
    <w:rsid w:val="00276399"/>
    <w:rsid w:val="00280F59"/>
    <w:rsid w:val="002854D8"/>
    <w:rsid w:val="002933A6"/>
    <w:rsid w:val="0029505B"/>
    <w:rsid w:val="002A10ED"/>
    <w:rsid w:val="002A1385"/>
    <w:rsid w:val="002A204B"/>
    <w:rsid w:val="002A3752"/>
    <w:rsid w:val="002A5E90"/>
    <w:rsid w:val="002B04DF"/>
    <w:rsid w:val="002B6655"/>
    <w:rsid w:val="002C0BEC"/>
    <w:rsid w:val="002D3E7D"/>
    <w:rsid w:val="002D48BD"/>
    <w:rsid w:val="002D500A"/>
    <w:rsid w:val="002E47A0"/>
    <w:rsid w:val="002E6E1E"/>
    <w:rsid w:val="002F13D7"/>
    <w:rsid w:val="002F28CB"/>
    <w:rsid w:val="002F3885"/>
    <w:rsid w:val="002F5725"/>
    <w:rsid w:val="002F74AD"/>
    <w:rsid w:val="0030232E"/>
    <w:rsid w:val="003033B6"/>
    <w:rsid w:val="00303F64"/>
    <w:rsid w:val="00304114"/>
    <w:rsid w:val="00307DD7"/>
    <w:rsid w:val="003112A6"/>
    <w:rsid w:val="00316402"/>
    <w:rsid w:val="00320506"/>
    <w:rsid w:val="0032170A"/>
    <w:rsid w:val="00322A3D"/>
    <w:rsid w:val="00324C0B"/>
    <w:rsid w:val="00326AAF"/>
    <w:rsid w:val="00327563"/>
    <w:rsid w:val="00333C5D"/>
    <w:rsid w:val="00340628"/>
    <w:rsid w:val="00340C20"/>
    <w:rsid w:val="00342C1B"/>
    <w:rsid w:val="00343605"/>
    <w:rsid w:val="00343969"/>
    <w:rsid w:val="00345A95"/>
    <w:rsid w:val="003512A2"/>
    <w:rsid w:val="0035305E"/>
    <w:rsid w:val="0035626C"/>
    <w:rsid w:val="00360D0A"/>
    <w:rsid w:val="00366E5A"/>
    <w:rsid w:val="00367C91"/>
    <w:rsid w:val="0037109D"/>
    <w:rsid w:val="003746D4"/>
    <w:rsid w:val="00384668"/>
    <w:rsid w:val="00384869"/>
    <w:rsid w:val="00384B7E"/>
    <w:rsid w:val="00384D1F"/>
    <w:rsid w:val="003867D6"/>
    <w:rsid w:val="00386C4C"/>
    <w:rsid w:val="00387C61"/>
    <w:rsid w:val="003918E6"/>
    <w:rsid w:val="00393ED8"/>
    <w:rsid w:val="00395092"/>
    <w:rsid w:val="003A2743"/>
    <w:rsid w:val="003A6B1C"/>
    <w:rsid w:val="003B0714"/>
    <w:rsid w:val="003B227C"/>
    <w:rsid w:val="003B7E27"/>
    <w:rsid w:val="003C5AF6"/>
    <w:rsid w:val="003C6F9A"/>
    <w:rsid w:val="003C7442"/>
    <w:rsid w:val="003D302C"/>
    <w:rsid w:val="003D3580"/>
    <w:rsid w:val="003D58C7"/>
    <w:rsid w:val="003E08FA"/>
    <w:rsid w:val="003E10DA"/>
    <w:rsid w:val="003E20A9"/>
    <w:rsid w:val="003E603D"/>
    <w:rsid w:val="003F09B9"/>
    <w:rsid w:val="003F17E0"/>
    <w:rsid w:val="003F2BC1"/>
    <w:rsid w:val="003F5D8B"/>
    <w:rsid w:val="004012E7"/>
    <w:rsid w:val="00402460"/>
    <w:rsid w:val="00402948"/>
    <w:rsid w:val="00403392"/>
    <w:rsid w:val="00403E4C"/>
    <w:rsid w:val="00406F32"/>
    <w:rsid w:val="004072C3"/>
    <w:rsid w:val="0041151B"/>
    <w:rsid w:val="004124DA"/>
    <w:rsid w:val="00413902"/>
    <w:rsid w:val="00416078"/>
    <w:rsid w:val="00416841"/>
    <w:rsid w:val="00420593"/>
    <w:rsid w:val="004253F4"/>
    <w:rsid w:val="0043707F"/>
    <w:rsid w:val="0044073C"/>
    <w:rsid w:val="00441667"/>
    <w:rsid w:val="00442671"/>
    <w:rsid w:val="00442DDC"/>
    <w:rsid w:val="00443A38"/>
    <w:rsid w:val="0044508C"/>
    <w:rsid w:val="0044525A"/>
    <w:rsid w:val="004459E2"/>
    <w:rsid w:val="00445C7F"/>
    <w:rsid w:val="0044766E"/>
    <w:rsid w:val="00455C14"/>
    <w:rsid w:val="00463070"/>
    <w:rsid w:val="00463527"/>
    <w:rsid w:val="00466E08"/>
    <w:rsid w:val="00466F12"/>
    <w:rsid w:val="004673D0"/>
    <w:rsid w:val="00470A30"/>
    <w:rsid w:val="00472B6F"/>
    <w:rsid w:val="00474A45"/>
    <w:rsid w:val="00474A86"/>
    <w:rsid w:val="004754DB"/>
    <w:rsid w:val="00481F8F"/>
    <w:rsid w:val="00482E54"/>
    <w:rsid w:val="004854B9"/>
    <w:rsid w:val="004858EC"/>
    <w:rsid w:val="004867CB"/>
    <w:rsid w:val="00487934"/>
    <w:rsid w:val="00491577"/>
    <w:rsid w:val="0049178E"/>
    <w:rsid w:val="004931F3"/>
    <w:rsid w:val="004962A1"/>
    <w:rsid w:val="004971EC"/>
    <w:rsid w:val="004A079F"/>
    <w:rsid w:val="004A200A"/>
    <w:rsid w:val="004A2C74"/>
    <w:rsid w:val="004A3289"/>
    <w:rsid w:val="004A3423"/>
    <w:rsid w:val="004A6672"/>
    <w:rsid w:val="004B17A0"/>
    <w:rsid w:val="004B418F"/>
    <w:rsid w:val="004B6561"/>
    <w:rsid w:val="004B6DFA"/>
    <w:rsid w:val="004B75E2"/>
    <w:rsid w:val="004C523C"/>
    <w:rsid w:val="004D4FC5"/>
    <w:rsid w:val="004D5DD7"/>
    <w:rsid w:val="004D6155"/>
    <w:rsid w:val="004E0DE3"/>
    <w:rsid w:val="004E1A99"/>
    <w:rsid w:val="004E6118"/>
    <w:rsid w:val="004F5332"/>
    <w:rsid w:val="004F57E4"/>
    <w:rsid w:val="004F6855"/>
    <w:rsid w:val="004F74DF"/>
    <w:rsid w:val="005031A6"/>
    <w:rsid w:val="00503446"/>
    <w:rsid w:val="00507059"/>
    <w:rsid w:val="005136AF"/>
    <w:rsid w:val="005146FF"/>
    <w:rsid w:val="00514AF1"/>
    <w:rsid w:val="005166CF"/>
    <w:rsid w:val="00522A9A"/>
    <w:rsid w:val="005230D1"/>
    <w:rsid w:val="00534FCC"/>
    <w:rsid w:val="00535B1D"/>
    <w:rsid w:val="00536BFD"/>
    <w:rsid w:val="00544E77"/>
    <w:rsid w:val="00545C45"/>
    <w:rsid w:val="0055071D"/>
    <w:rsid w:val="0055506F"/>
    <w:rsid w:val="00556D1C"/>
    <w:rsid w:val="00560D57"/>
    <w:rsid w:val="005637DE"/>
    <w:rsid w:val="005641BC"/>
    <w:rsid w:val="00564D16"/>
    <w:rsid w:val="005707AD"/>
    <w:rsid w:val="00574C3C"/>
    <w:rsid w:val="00575F43"/>
    <w:rsid w:val="005839EA"/>
    <w:rsid w:val="00584119"/>
    <w:rsid w:val="00590125"/>
    <w:rsid w:val="0059077C"/>
    <w:rsid w:val="00591165"/>
    <w:rsid w:val="00593703"/>
    <w:rsid w:val="005951AB"/>
    <w:rsid w:val="005974AB"/>
    <w:rsid w:val="005A29C9"/>
    <w:rsid w:val="005A56C2"/>
    <w:rsid w:val="005A634D"/>
    <w:rsid w:val="005B08EF"/>
    <w:rsid w:val="005B2841"/>
    <w:rsid w:val="005B41F7"/>
    <w:rsid w:val="005D1D0E"/>
    <w:rsid w:val="005D2D81"/>
    <w:rsid w:val="005D305E"/>
    <w:rsid w:val="005E352A"/>
    <w:rsid w:val="005E4079"/>
    <w:rsid w:val="005E7324"/>
    <w:rsid w:val="005F05B5"/>
    <w:rsid w:val="005F1621"/>
    <w:rsid w:val="005F1C5F"/>
    <w:rsid w:val="00601075"/>
    <w:rsid w:val="006038E5"/>
    <w:rsid w:val="00605958"/>
    <w:rsid w:val="00605A95"/>
    <w:rsid w:val="00610323"/>
    <w:rsid w:val="00610943"/>
    <w:rsid w:val="00610F40"/>
    <w:rsid w:val="00611106"/>
    <w:rsid w:val="00611276"/>
    <w:rsid w:val="0061661D"/>
    <w:rsid w:val="00616F99"/>
    <w:rsid w:val="00621A0B"/>
    <w:rsid w:val="00623058"/>
    <w:rsid w:val="00623AAA"/>
    <w:rsid w:val="00623E4A"/>
    <w:rsid w:val="00625D7F"/>
    <w:rsid w:val="0062651B"/>
    <w:rsid w:val="00637835"/>
    <w:rsid w:val="0065022A"/>
    <w:rsid w:val="00652547"/>
    <w:rsid w:val="00653B2B"/>
    <w:rsid w:val="006602C9"/>
    <w:rsid w:val="00660D89"/>
    <w:rsid w:val="006611CC"/>
    <w:rsid w:val="006619CE"/>
    <w:rsid w:val="006727A8"/>
    <w:rsid w:val="00674465"/>
    <w:rsid w:val="006748A4"/>
    <w:rsid w:val="00675172"/>
    <w:rsid w:val="006774F7"/>
    <w:rsid w:val="00680EF0"/>
    <w:rsid w:val="00681D79"/>
    <w:rsid w:val="00682AD1"/>
    <w:rsid w:val="00683646"/>
    <w:rsid w:val="0069121E"/>
    <w:rsid w:val="006922B8"/>
    <w:rsid w:val="00694609"/>
    <w:rsid w:val="006974B7"/>
    <w:rsid w:val="006A01E8"/>
    <w:rsid w:val="006A08EE"/>
    <w:rsid w:val="006A2908"/>
    <w:rsid w:val="006A69D5"/>
    <w:rsid w:val="006B284F"/>
    <w:rsid w:val="006B2A16"/>
    <w:rsid w:val="006B45E3"/>
    <w:rsid w:val="006B4EFE"/>
    <w:rsid w:val="006B6072"/>
    <w:rsid w:val="006B68AF"/>
    <w:rsid w:val="006B76ED"/>
    <w:rsid w:val="006C78F7"/>
    <w:rsid w:val="006D2BA2"/>
    <w:rsid w:val="006D344D"/>
    <w:rsid w:val="006D476F"/>
    <w:rsid w:val="006D52B7"/>
    <w:rsid w:val="006D5B37"/>
    <w:rsid w:val="006D5C4F"/>
    <w:rsid w:val="006E0E0D"/>
    <w:rsid w:val="006E4B88"/>
    <w:rsid w:val="006E795E"/>
    <w:rsid w:val="006F1269"/>
    <w:rsid w:val="006F4649"/>
    <w:rsid w:val="006F4988"/>
    <w:rsid w:val="006F7D28"/>
    <w:rsid w:val="00701166"/>
    <w:rsid w:val="007028F6"/>
    <w:rsid w:val="00702A02"/>
    <w:rsid w:val="00710193"/>
    <w:rsid w:val="0071195E"/>
    <w:rsid w:val="00712890"/>
    <w:rsid w:val="00715795"/>
    <w:rsid w:val="00720A8C"/>
    <w:rsid w:val="007216D7"/>
    <w:rsid w:val="007257D0"/>
    <w:rsid w:val="00726985"/>
    <w:rsid w:val="00730C2E"/>
    <w:rsid w:val="00732EDB"/>
    <w:rsid w:val="00733D78"/>
    <w:rsid w:val="0073458F"/>
    <w:rsid w:val="007407C1"/>
    <w:rsid w:val="00743959"/>
    <w:rsid w:val="007461AE"/>
    <w:rsid w:val="00747596"/>
    <w:rsid w:val="0075259E"/>
    <w:rsid w:val="00764394"/>
    <w:rsid w:val="007664F5"/>
    <w:rsid w:val="00770C9F"/>
    <w:rsid w:val="00776118"/>
    <w:rsid w:val="00776170"/>
    <w:rsid w:val="00777563"/>
    <w:rsid w:val="00780EBE"/>
    <w:rsid w:val="00781B42"/>
    <w:rsid w:val="00781FFC"/>
    <w:rsid w:val="007824A6"/>
    <w:rsid w:val="00783858"/>
    <w:rsid w:val="00783D5D"/>
    <w:rsid w:val="007843BE"/>
    <w:rsid w:val="00787988"/>
    <w:rsid w:val="007900A0"/>
    <w:rsid w:val="00791BCB"/>
    <w:rsid w:val="00793CBD"/>
    <w:rsid w:val="0079746C"/>
    <w:rsid w:val="007A1128"/>
    <w:rsid w:val="007A23A2"/>
    <w:rsid w:val="007A29D5"/>
    <w:rsid w:val="007A2BCB"/>
    <w:rsid w:val="007A2D58"/>
    <w:rsid w:val="007A3BF0"/>
    <w:rsid w:val="007A432E"/>
    <w:rsid w:val="007A4D90"/>
    <w:rsid w:val="007A5404"/>
    <w:rsid w:val="007B0EB7"/>
    <w:rsid w:val="007B1B7F"/>
    <w:rsid w:val="007B5402"/>
    <w:rsid w:val="007C168B"/>
    <w:rsid w:val="007C212D"/>
    <w:rsid w:val="007C3AD4"/>
    <w:rsid w:val="007C74E8"/>
    <w:rsid w:val="007D1251"/>
    <w:rsid w:val="007D299E"/>
    <w:rsid w:val="007D6FE6"/>
    <w:rsid w:val="007E2D06"/>
    <w:rsid w:val="007F37C6"/>
    <w:rsid w:val="007F49C9"/>
    <w:rsid w:val="007F4C31"/>
    <w:rsid w:val="008135F8"/>
    <w:rsid w:val="00817FA7"/>
    <w:rsid w:val="00822967"/>
    <w:rsid w:val="00823536"/>
    <w:rsid w:val="00825F93"/>
    <w:rsid w:val="008311EF"/>
    <w:rsid w:val="00832824"/>
    <w:rsid w:val="008328DD"/>
    <w:rsid w:val="00832F8D"/>
    <w:rsid w:val="00840CB6"/>
    <w:rsid w:val="00841124"/>
    <w:rsid w:val="00841EB0"/>
    <w:rsid w:val="0084208E"/>
    <w:rsid w:val="00844063"/>
    <w:rsid w:val="0085071A"/>
    <w:rsid w:val="00851F5D"/>
    <w:rsid w:val="00857097"/>
    <w:rsid w:val="00857BE0"/>
    <w:rsid w:val="00863C19"/>
    <w:rsid w:val="008643FD"/>
    <w:rsid w:val="00870BD5"/>
    <w:rsid w:val="008741EF"/>
    <w:rsid w:val="0087445A"/>
    <w:rsid w:val="00875F29"/>
    <w:rsid w:val="008760C0"/>
    <w:rsid w:val="008805A7"/>
    <w:rsid w:val="008827E4"/>
    <w:rsid w:val="00893EE2"/>
    <w:rsid w:val="00893EE8"/>
    <w:rsid w:val="00894E84"/>
    <w:rsid w:val="008A00A2"/>
    <w:rsid w:val="008A6F5E"/>
    <w:rsid w:val="008A798A"/>
    <w:rsid w:val="008B59D9"/>
    <w:rsid w:val="008B6E70"/>
    <w:rsid w:val="008C166E"/>
    <w:rsid w:val="008C1D4F"/>
    <w:rsid w:val="008C20D4"/>
    <w:rsid w:val="008C4D20"/>
    <w:rsid w:val="008C5BCC"/>
    <w:rsid w:val="008C634D"/>
    <w:rsid w:val="008D03B7"/>
    <w:rsid w:val="008D1B96"/>
    <w:rsid w:val="008D2562"/>
    <w:rsid w:val="008D3DE2"/>
    <w:rsid w:val="008D79AF"/>
    <w:rsid w:val="008D7EA3"/>
    <w:rsid w:val="008F0974"/>
    <w:rsid w:val="008F152E"/>
    <w:rsid w:val="008F1F63"/>
    <w:rsid w:val="008F2D3B"/>
    <w:rsid w:val="008F3F7A"/>
    <w:rsid w:val="008F5F64"/>
    <w:rsid w:val="008F6F8F"/>
    <w:rsid w:val="008F7422"/>
    <w:rsid w:val="008F7BE6"/>
    <w:rsid w:val="008F7FE0"/>
    <w:rsid w:val="009022FD"/>
    <w:rsid w:val="00902C9C"/>
    <w:rsid w:val="00910539"/>
    <w:rsid w:val="00912CFF"/>
    <w:rsid w:val="00912FB3"/>
    <w:rsid w:val="0091383A"/>
    <w:rsid w:val="00915EF8"/>
    <w:rsid w:val="00934A62"/>
    <w:rsid w:val="00935EBC"/>
    <w:rsid w:val="00940387"/>
    <w:rsid w:val="009419D2"/>
    <w:rsid w:val="00943355"/>
    <w:rsid w:val="0094408C"/>
    <w:rsid w:val="00955A4E"/>
    <w:rsid w:val="00955F12"/>
    <w:rsid w:val="00957504"/>
    <w:rsid w:val="00957B9F"/>
    <w:rsid w:val="00961373"/>
    <w:rsid w:val="00964B68"/>
    <w:rsid w:val="00965535"/>
    <w:rsid w:val="009664CB"/>
    <w:rsid w:val="00966C5A"/>
    <w:rsid w:val="0097166F"/>
    <w:rsid w:val="0097574E"/>
    <w:rsid w:val="00984B21"/>
    <w:rsid w:val="0098587F"/>
    <w:rsid w:val="0098593C"/>
    <w:rsid w:val="00990CE5"/>
    <w:rsid w:val="0099261B"/>
    <w:rsid w:val="0099538B"/>
    <w:rsid w:val="00996B2A"/>
    <w:rsid w:val="009A15FC"/>
    <w:rsid w:val="009A1B66"/>
    <w:rsid w:val="009A37CC"/>
    <w:rsid w:val="009A3C73"/>
    <w:rsid w:val="009A52F9"/>
    <w:rsid w:val="009B08F6"/>
    <w:rsid w:val="009B7A9E"/>
    <w:rsid w:val="009C0167"/>
    <w:rsid w:val="009C1A13"/>
    <w:rsid w:val="009C2A31"/>
    <w:rsid w:val="009C512C"/>
    <w:rsid w:val="009C784C"/>
    <w:rsid w:val="009D4B6B"/>
    <w:rsid w:val="009D5194"/>
    <w:rsid w:val="009D6DE4"/>
    <w:rsid w:val="009E0BB3"/>
    <w:rsid w:val="009E4FAD"/>
    <w:rsid w:val="009E77B5"/>
    <w:rsid w:val="009F0BF1"/>
    <w:rsid w:val="009F1BD5"/>
    <w:rsid w:val="009F4DAA"/>
    <w:rsid w:val="009F674C"/>
    <w:rsid w:val="00A13682"/>
    <w:rsid w:val="00A151CC"/>
    <w:rsid w:val="00A1579F"/>
    <w:rsid w:val="00A2163D"/>
    <w:rsid w:val="00A22C15"/>
    <w:rsid w:val="00A276B6"/>
    <w:rsid w:val="00A30B31"/>
    <w:rsid w:val="00A30E3C"/>
    <w:rsid w:val="00A318A8"/>
    <w:rsid w:val="00A3502D"/>
    <w:rsid w:val="00A372F6"/>
    <w:rsid w:val="00A420CA"/>
    <w:rsid w:val="00A44AA6"/>
    <w:rsid w:val="00A52798"/>
    <w:rsid w:val="00A55291"/>
    <w:rsid w:val="00A5553F"/>
    <w:rsid w:val="00A644F6"/>
    <w:rsid w:val="00A662C0"/>
    <w:rsid w:val="00A700AC"/>
    <w:rsid w:val="00A72007"/>
    <w:rsid w:val="00A73D9E"/>
    <w:rsid w:val="00A76C46"/>
    <w:rsid w:val="00A810B2"/>
    <w:rsid w:val="00A93F5F"/>
    <w:rsid w:val="00A95F5B"/>
    <w:rsid w:val="00AA7B18"/>
    <w:rsid w:val="00AB3368"/>
    <w:rsid w:val="00AB5AC0"/>
    <w:rsid w:val="00AC1797"/>
    <w:rsid w:val="00AC6042"/>
    <w:rsid w:val="00AD134E"/>
    <w:rsid w:val="00AD2793"/>
    <w:rsid w:val="00AD2ED0"/>
    <w:rsid w:val="00AD7BF8"/>
    <w:rsid w:val="00AE05B3"/>
    <w:rsid w:val="00AE060A"/>
    <w:rsid w:val="00AE50B2"/>
    <w:rsid w:val="00B0362A"/>
    <w:rsid w:val="00B0413D"/>
    <w:rsid w:val="00B15E02"/>
    <w:rsid w:val="00B16CDE"/>
    <w:rsid w:val="00B17C53"/>
    <w:rsid w:val="00B31855"/>
    <w:rsid w:val="00B337EB"/>
    <w:rsid w:val="00B365B8"/>
    <w:rsid w:val="00B368CC"/>
    <w:rsid w:val="00B37C3E"/>
    <w:rsid w:val="00B37EFB"/>
    <w:rsid w:val="00B514A8"/>
    <w:rsid w:val="00B516E3"/>
    <w:rsid w:val="00B530D7"/>
    <w:rsid w:val="00B540A8"/>
    <w:rsid w:val="00B551AA"/>
    <w:rsid w:val="00B60DB9"/>
    <w:rsid w:val="00B61043"/>
    <w:rsid w:val="00B62738"/>
    <w:rsid w:val="00B660DF"/>
    <w:rsid w:val="00B67BC7"/>
    <w:rsid w:val="00B71B80"/>
    <w:rsid w:val="00B75961"/>
    <w:rsid w:val="00B75E38"/>
    <w:rsid w:val="00B81E8B"/>
    <w:rsid w:val="00B844D4"/>
    <w:rsid w:val="00B85FD3"/>
    <w:rsid w:val="00B87732"/>
    <w:rsid w:val="00B930ED"/>
    <w:rsid w:val="00B932A5"/>
    <w:rsid w:val="00B96A90"/>
    <w:rsid w:val="00B97840"/>
    <w:rsid w:val="00BA0D74"/>
    <w:rsid w:val="00BA5515"/>
    <w:rsid w:val="00BA5D64"/>
    <w:rsid w:val="00BA7239"/>
    <w:rsid w:val="00BB4385"/>
    <w:rsid w:val="00BB682A"/>
    <w:rsid w:val="00BB6B0F"/>
    <w:rsid w:val="00BC0004"/>
    <w:rsid w:val="00BC0EA2"/>
    <w:rsid w:val="00BC4978"/>
    <w:rsid w:val="00BC52D7"/>
    <w:rsid w:val="00BD0185"/>
    <w:rsid w:val="00BD119B"/>
    <w:rsid w:val="00BD12A7"/>
    <w:rsid w:val="00BE32D5"/>
    <w:rsid w:val="00BE3A9E"/>
    <w:rsid w:val="00BE403F"/>
    <w:rsid w:val="00BE5BDF"/>
    <w:rsid w:val="00BE7677"/>
    <w:rsid w:val="00BE7BAA"/>
    <w:rsid w:val="00BF1823"/>
    <w:rsid w:val="00BF2436"/>
    <w:rsid w:val="00BF6F54"/>
    <w:rsid w:val="00BF7946"/>
    <w:rsid w:val="00C002F2"/>
    <w:rsid w:val="00C01648"/>
    <w:rsid w:val="00C0610C"/>
    <w:rsid w:val="00C063D1"/>
    <w:rsid w:val="00C06B1F"/>
    <w:rsid w:val="00C10A4D"/>
    <w:rsid w:val="00C16CE0"/>
    <w:rsid w:val="00C21877"/>
    <w:rsid w:val="00C24D1E"/>
    <w:rsid w:val="00C30CB4"/>
    <w:rsid w:val="00C3426C"/>
    <w:rsid w:val="00C34402"/>
    <w:rsid w:val="00C460E4"/>
    <w:rsid w:val="00C50F54"/>
    <w:rsid w:val="00C512CA"/>
    <w:rsid w:val="00C5387D"/>
    <w:rsid w:val="00C61A74"/>
    <w:rsid w:val="00C62B40"/>
    <w:rsid w:val="00C63665"/>
    <w:rsid w:val="00C65998"/>
    <w:rsid w:val="00C66B3F"/>
    <w:rsid w:val="00C70BC8"/>
    <w:rsid w:val="00C715C0"/>
    <w:rsid w:val="00C71E54"/>
    <w:rsid w:val="00C72720"/>
    <w:rsid w:val="00C73362"/>
    <w:rsid w:val="00C81325"/>
    <w:rsid w:val="00C82643"/>
    <w:rsid w:val="00C82A79"/>
    <w:rsid w:val="00C83360"/>
    <w:rsid w:val="00C8491B"/>
    <w:rsid w:val="00C84F19"/>
    <w:rsid w:val="00C85999"/>
    <w:rsid w:val="00C85E00"/>
    <w:rsid w:val="00C86BD4"/>
    <w:rsid w:val="00C90215"/>
    <w:rsid w:val="00C9332F"/>
    <w:rsid w:val="00C938E3"/>
    <w:rsid w:val="00CA2801"/>
    <w:rsid w:val="00CB0604"/>
    <w:rsid w:val="00CB0963"/>
    <w:rsid w:val="00CB121A"/>
    <w:rsid w:val="00CB6BCC"/>
    <w:rsid w:val="00CB6BEA"/>
    <w:rsid w:val="00CC047E"/>
    <w:rsid w:val="00CC1793"/>
    <w:rsid w:val="00CC4385"/>
    <w:rsid w:val="00CC647D"/>
    <w:rsid w:val="00CD2B14"/>
    <w:rsid w:val="00CD4465"/>
    <w:rsid w:val="00CD5605"/>
    <w:rsid w:val="00CE02BD"/>
    <w:rsid w:val="00CE0D99"/>
    <w:rsid w:val="00CE16C4"/>
    <w:rsid w:val="00CE4322"/>
    <w:rsid w:val="00CE7DC5"/>
    <w:rsid w:val="00CF0ADD"/>
    <w:rsid w:val="00CF2282"/>
    <w:rsid w:val="00CF5FFA"/>
    <w:rsid w:val="00D04C18"/>
    <w:rsid w:val="00D0511C"/>
    <w:rsid w:val="00D05352"/>
    <w:rsid w:val="00D07A94"/>
    <w:rsid w:val="00D11EF1"/>
    <w:rsid w:val="00D145D9"/>
    <w:rsid w:val="00D1781E"/>
    <w:rsid w:val="00D2077C"/>
    <w:rsid w:val="00D22C77"/>
    <w:rsid w:val="00D22D40"/>
    <w:rsid w:val="00D22F1E"/>
    <w:rsid w:val="00D305EF"/>
    <w:rsid w:val="00D30A33"/>
    <w:rsid w:val="00D3305B"/>
    <w:rsid w:val="00D35193"/>
    <w:rsid w:val="00D37268"/>
    <w:rsid w:val="00D40425"/>
    <w:rsid w:val="00D419F3"/>
    <w:rsid w:val="00D4738A"/>
    <w:rsid w:val="00D47711"/>
    <w:rsid w:val="00D47A8A"/>
    <w:rsid w:val="00D50CB7"/>
    <w:rsid w:val="00D528F0"/>
    <w:rsid w:val="00D56B53"/>
    <w:rsid w:val="00D61835"/>
    <w:rsid w:val="00D61B9C"/>
    <w:rsid w:val="00D632A7"/>
    <w:rsid w:val="00D63596"/>
    <w:rsid w:val="00D73831"/>
    <w:rsid w:val="00D779B1"/>
    <w:rsid w:val="00D84FE0"/>
    <w:rsid w:val="00D85A30"/>
    <w:rsid w:val="00D85CA9"/>
    <w:rsid w:val="00D867CF"/>
    <w:rsid w:val="00D87A68"/>
    <w:rsid w:val="00D91795"/>
    <w:rsid w:val="00D92D01"/>
    <w:rsid w:val="00D93B75"/>
    <w:rsid w:val="00D95873"/>
    <w:rsid w:val="00D96877"/>
    <w:rsid w:val="00DA05AB"/>
    <w:rsid w:val="00DA12DF"/>
    <w:rsid w:val="00DB41F4"/>
    <w:rsid w:val="00DB5191"/>
    <w:rsid w:val="00DB5681"/>
    <w:rsid w:val="00DB6896"/>
    <w:rsid w:val="00DB7E7A"/>
    <w:rsid w:val="00DC11AC"/>
    <w:rsid w:val="00DC34F0"/>
    <w:rsid w:val="00DC4BBC"/>
    <w:rsid w:val="00DC5238"/>
    <w:rsid w:val="00DD0424"/>
    <w:rsid w:val="00DD0AEA"/>
    <w:rsid w:val="00DD5250"/>
    <w:rsid w:val="00DD59EC"/>
    <w:rsid w:val="00DE4507"/>
    <w:rsid w:val="00DF171D"/>
    <w:rsid w:val="00DF425F"/>
    <w:rsid w:val="00DF4A98"/>
    <w:rsid w:val="00E0474D"/>
    <w:rsid w:val="00E0721E"/>
    <w:rsid w:val="00E10C32"/>
    <w:rsid w:val="00E1283E"/>
    <w:rsid w:val="00E2125F"/>
    <w:rsid w:val="00E27308"/>
    <w:rsid w:val="00E40441"/>
    <w:rsid w:val="00E42789"/>
    <w:rsid w:val="00E4413D"/>
    <w:rsid w:val="00E5414A"/>
    <w:rsid w:val="00E545EB"/>
    <w:rsid w:val="00E56101"/>
    <w:rsid w:val="00E56B25"/>
    <w:rsid w:val="00E56F5C"/>
    <w:rsid w:val="00E6200C"/>
    <w:rsid w:val="00E62C48"/>
    <w:rsid w:val="00E63880"/>
    <w:rsid w:val="00E66DBD"/>
    <w:rsid w:val="00E66FFA"/>
    <w:rsid w:val="00E71C85"/>
    <w:rsid w:val="00E72B52"/>
    <w:rsid w:val="00E734A2"/>
    <w:rsid w:val="00E74AA2"/>
    <w:rsid w:val="00E75CEC"/>
    <w:rsid w:val="00E77AA6"/>
    <w:rsid w:val="00E80D91"/>
    <w:rsid w:val="00E85651"/>
    <w:rsid w:val="00E91127"/>
    <w:rsid w:val="00E91E99"/>
    <w:rsid w:val="00E9422E"/>
    <w:rsid w:val="00EA4CF3"/>
    <w:rsid w:val="00EA69BC"/>
    <w:rsid w:val="00EA733E"/>
    <w:rsid w:val="00EB360D"/>
    <w:rsid w:val="00EB4350"/>
    <w:rsid w:val="00EC1477"/>
    <w:rsid w:val="00EC5409"/>
    <w:rsid w:val="00EC7F3A"/>
    <w:rsid w:val="00ED149A"/>
    <w:rsid w:val="00ED215D"/>
    <w:rsid w:val="00ED29FD"/>
    <w:rsid w:val="00ED6B01"/>
    <w:rsid w:val="00ED78B1"/>
    <w:rsid w:val="00EE08E5"/>
    <w:rsid w:val="00EE3382"/>
    <w:rsid w:val="00EE37AF"/>
    <w:rsid w:val="00EE3DF5"/>
    <w:rsid w:val="00EF0FB4"/>
    <w:rsid w:val="00F035A7"/>
    <w:rsid w:val="00F03F01"/>
    <w:rsid w:val="00F1268C"/>
    <w:rsid w:val="00F12D30"/>
    <w:rsid w:val="00F13C4B"/>
    <w:rsid w:val="00F13D0C"/>
    <w:rsid w:val="00F163DC"/>
    <w:rsid w:val="00F17EFF"/>
    <w:rsid w:val="00F22D18"/>
    <w:rsid w:val="00F3321A"/>
    <w:rsid w:val="00F35068"/>
    <w:rsid w:val="00F355BB"/>
    <w:rsid w:val="00F35C1D"/>
    <w:rsid w:val="00F3694C"/>
    <w:rsid w:val="00F40E17"/>
    <w:rsid w:val="00F501C0"/>
    <w:rsid w:val="00F53784"/>
    <w:rsid w:val="00F538D4"/>
    <w:rsid w:val="00F541DF"/>
    <w:rsid w:val="00F56761"/>
    <w:rsid w:val="00F62622"/>
    <w:rsid w:val="00F65D31"/>
    <w:rsid w:val="00F66243"/>
    <w:rsid w:val="00F6771C"/>
    <w:rsid w:val="00F67DA8"/>
    <w:rsid w:val="00F704EE"/>
    <w:rsid w:val="00F70CB5"/>
    <w:rsid w:val="00F814F6"/>
    <w:rsid w:val="00F823D8"/>
    <w:rsid w:val="00F82D76"/>
    <w:rsid w:val="00F86B10"/>
    <w:rsid w:val="00F9198E"/>
    <w:rsid w:val="00F933FB"/>
    <w:rsid w:val="00F936B1"/>
    <w:rsid w:val="00F95A45"/>
    <w:rsid w:val="00FA505F"/>
    <w:rsid w:val="00FB1E42"/>
    <w:rsid w:val="00FB30F1"/>
    <w:rsid w:val="00FB595A"/>
    <w:rsid w:val="00FC201F"/>
    <w:rsid w:val="00FC3EE6"/>
    <w:rsid w:val="00FC50D8"/>
    <w:rsid w:val="00FC51DD"/>
    <w:rsid w:val="00FD36F4"/>
    <w:rsid w:val="00FD4713"/>
    <w:rsid w:val="00FD5410"/>
    <w:rsid w:val="00FE0DC3"/>
    <w:rsid w:val="00FE3B5F"/>
    <w:rsid w:val="00FE5A31"/>
    <w:rsid w:val="00FE5A85"/>
    <w:rsid w:val="00FE6008"/>
    <w:rsid w:val="00FE623E"/>
    <w:rsid w:val="00FF15D2"/>
    <w:rsid w:val="00FF2E97"/>
    <w:rsid w:val="667528C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styleId="LightList-Accent1">
    <w:name w:val="Light List Accent 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table" w:styleId="MediumShading1-Accent3">
    <w:name w:val="Medium Shading 1 Accent 3"/>
    <w:basedOn w:val="TableNormal"/>
    <w:uiPriority w:val="63"/>
    <w:rsid w:val="00825F93"/>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CE0D9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CE0D99"/>
    <w:rPr>
      <w:rFonts w:asciiTheme="minorHAnsi" w:eastAsiaTheme="minorHAnsi"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2">
    <w:name w:val="Light List Accent 2"/>
    <w:basedOn w:val="TableNormal"/>
    <w:uiPriority w:val="61"/>
    <w:rsid w:val="00CE0D99"/>
    <w:rPr>
      <w:rFonts w:asciiTheme="minorHAnsi" w:eastAsiaTheme="minorHAnsi"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
    <w:name w:val="Light Shading"/>
    <w:basedOn w:val="TableNormal"/>
    <w:uiPriority w:val="60"/>
    <w:rsid w:val="00CE0D99"/>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E0D99"/>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72"/>
    <w:rsid w:val="00CE0D99"/>
    <w:rPr>
      <w:rFonts w:asciiTheme="minorHAnsi" w:eastAsiaTheme="minorHAnsi"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extexposedshow">
    <w:name w:val="text_exposed_show"/>
    <w:basedOn w:val="DefaultParagraphFont"/>
    <w:rsid w:val="00DB7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EF"/>
    <w:pPr>
      <w:spacing w:after="120" w:line="276" w:lineRule="auto"/>
    </w:pPr>
    <w:rPr>
      <w:sz w:val="22"/>
      <w:szCs w:val="22"/>
    </w:rPr>
  </w:style>
  <w:style w:type="paragraph" w:styleId="Heading1">
    <w:name w:val="heading 1"/>
    <w:basedOn w:val="Normal"/>
    <w:next w:val="Normal"/>
    <w:link w:val="Heading1Char"/>
    <w:uiPriority w:val="9"/>
    <w:qFormat/>
    <w:rsid w:val="00257CEE"/>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7461AE"/>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2371F6"/>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1F6"/>
  </w:style>
  <w:style w:type="character" w:customStyle="1" w:styleId="Heading1Char">
    <w:name w:val="Heading 1 Char"/>
    <w:basedOn w:val="DefaultParagraphFont"/>
    <w:link w:val="Heading1"/>
    <w:uiPriority w:val="9"/>
    <w:rsid w:val="00257CEE"/>
    <w:rPr>
      <w:rFonts w:ascii="Cambria" w:eastAsia="MS Gothic" w:hAnsi="Cambria"/>
      <w:b/>
      <w:bCs/>
      <w:noProof/>
      <w:color w:val="365F91"/>
      <w:sz w:val="28"/>
      <w:szCs w:val="28"/>
    </w:rPr>
  </w:style>
  <w:style w:type="character" w:customStyle="1" w:styleId="Heading2Char">
    <w:name w:val="Heading 2 Char"/>
    <w:basedOn w:val="DefaultParagraphFont"/>
    <w:link w:val="Heading2"/>
    <w:uiPriority w:val="9"/>
    <w:rsid w:val="007461AE"/>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F66243"/>
    <w:pPr>
      <w:tabs>
        <w:tab w:val="right" w:leader="dot" w:pos="9111"/>
      </w:tabs>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rPr>
      <w:rFonts w:eastAsia="MS Mincho"/>
      <w:sz w:val="22"/>
      <w:szCs w:val="22"/>
      <w:lang w:eastAsia="ja-JP"/>
    </w:rPr>
  </w:style>
  <w:style w:type="character" w:customStyle="1" w:styleId="NoSpacingChar">
    <w:name w:val="No Spacing Char"/>
    <w:basedOn w:val="DefaultParagraphFont"/>
    <w:link w:val="NoSpacing"/>
    <w:uiPriority w:val="1"/>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2371F6"/>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7461AE"/>
    <w:rPr>
      <w:b/>
      <w:bCs/>
      <w:i/>
      <w:iCs/>
      <w:color w:val="4F81BD" w:themeColor="accent1"/>
    </w:rPr>
  </w:style>
  <w:style w:type="paragraph" w:styleId="TOC3">
    <w:name w:val="toc 3"/>
    <w:basedOn w:val="Normal"/>
    <w:next w:val="Normal"/>
    <w:autoRedefine/>
    <w:uiPriority w:val="39"/>
    <w:unhideWhenUsed/>
    <w:rsid w:val="00F66243"/>
    <w:pPr>
      <w:spacing w:after="100"/>
      <w:ind w:left="440"/>
    </w:pPr>
  </w:style>
  <w:style w:type="table" w:styleId="LightList-Accent1">
    <w:name w:val="Light List Accent 1"/>
    <w:basedOn w:val="TableNormal"/>
    <w:uiPriority w:val="61"/>
    <w:rsid w:val="000779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07791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E66F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2D500A"/>
    <w:pPr>
      <w:spacing w:after="200" w:line="240" w:lineRule="auto"/>
    </w:pPr>
    <w:rPr>
      <w:b/>
      <w:bCs/>
      <w:color w:val="4F81BD" w:themeColor="accent1"/>
      <w:sz w:val="18"/>
      <w:szCs w:val="18"/>
    </w:rPr>
  </w:style>
  <w:style w:type="numbering" w:customStyle="1" w:styleId="Style1">
    <w:name w:val="Style1"/>
    <w:uiPriority w:val="99"/>
    <w:rsid w:val="00C71E54"/>
    <w:pPr>
      <w:numPr>
        <w:numId w:val="3"/>
      </w:numPr>
    </w:pPr>
  </w:style>
  <w:style w:type="character" w:styleId="CommentReference">
    <w:name w:val="annotation reference"/>
    <w:basedOn w:val="DefaultParagraphFont"/>
    <w:uiPriority w:val="99"/>
    <w:semiHidden/>
    <w:unhideWhenUsed/>
    <w:rsid w:val="0044508C"/>
    <w:rPr>
      <w:sz w:val="16"/>
      <w:szCs w:val="16"/>
    </w:rPr>
  </w:style>
  <w:style w:type="paragraph" w:styleId="CommentText">
    <w:name w:val="annotation text"/>
    <w:basedOn w:val="Normal"/>
    <w:link w:val="CommentTextChar"/>
    <w:uiPriority w:val="99"/>
    <w:semiHidden/>
    <w:unhideWhenUsed/>
    <w:rsid w:val="0044508C"/>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44508C"/>
    <w:rPr>
      <w:rFonts w:asciiTheme="minorHAnsi" w:eastAsiaTheme="minorHAnsi" w:hAnsiTheme="minorHAnsi" w:cstheme="minorBidi"/>
      <w:lang w:val="vi-VN"/>
    </w:rPr>
  </w:style>
  <w:style w:type="paragraph" w:styleId="TOC4">
    <w:name w:val="toc 4"/>
    <w:basedOn w:val="Normal"/>
    <w:next w:val="Normal"/>
    <w:autoRedefine/>
    <w:uiPriority w:val="39"/>
    <w:unhideWhenUsed/>
    <w:rsid w:val="0007666E"/>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07666E"/>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07666E"/>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07666E"/>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07666E"/>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07666E"/>
    <w:pPr>
      <w:spacing w:after="100"/>
      <w:ind w:left="1760"/>
    </w:pPr>
    <w:rPr>
      <w:rFonts w:asciiTheme="minorHAnsi" w:eastAsiaTheme="minorEastAsia" w:hAnsiTheme="minorHAnsi" w:cstheme="minorBidi"/>
      <w:lang w:eastAsia="ja-JP"/>
    </w:rPr>
  </w:style>
  <w:style w:type="table" w:styleId="MediumShading1-Accent3">
    <w:name w:val="Medium Shading 1 Accent 3"/>
    <w:basedOn w:val="TableNormal"/>
    <w:uiPriority w:val="63"/>
    <w:rsid w:val="00825F93"/>
    <w:rPr>
      <w:rFonts w:asciiTheme="minorHAnsi" w:eastAsiaTheme="minorHAnsi"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04104785">
      <w:bodyDiv w:val="1"/>
      <w:marLeft w:val="0"/>
      <w:marRight w:val="0"/>
      <w:marTop w:val="0"/>
      <w:marBottom w:val="0"/>
      <w:divBdr>
        <w:top w:val="none" w:sz="0" w:space="0" w:color="auto"/>
        <w:left w:val="none" w:sz="0" w:space="0" w:color="auto"/>
        <w:bottom w:val="none" w:sz="0" w:space="0" w:color="auto"/>
        <w:right w:val="none" w:sz="0" w:space="0" w:color="auto"/>
      </w:divBdr>
    </w:div>
    <w:div w:id="216745844">
      <w:bodyDiv w:val="1"/>
      <w:marLeft w:val="0"/>
      <w:marRight w:val="0"/>
      <w:marTop w:val="0"/>
      <w:marBottom w:val="0"/>
      <w:divBdr>
        <w:top w:val="none" w:sz="0" w:space="0" w:color="auto"/>
        <w:left w:val="none" w:sz="0" w:space="0" w:color="auto"/>
        <w:bottom w:val="none" w:sz="0" w:space="0" w:color="auto"/>
        <w:right w:val="none" w:sz="0" w:space="0" w:color="auto"/>
      </w:divBdr>
    </w:div>
    <w:div w:id="276762382">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3627418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85145438">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0060941">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6218224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288318170">
      <w:bodyDiv w:val="1"/>
      <w:marLeft w:val="0"/>
      <w:marRight w:val="0"/>
      <w:marTop w:val="0"/>
      <w:marBottom w:val="0"/>
      <w:divBdr>
        <w:top w:val="none" w:sz="0" w:space="0" w:color="auto"/>
        <w:left w:val="none" w:sz="0" w:space="0" w:color="auto"/>
        <w:bottom w:val="none" w:sz="0" w:space="0" w:color="auto"/>
        <w:right w:val="none" w:sz="0" w:space="0" w:color="auto"/>
      </w:divBdr>
    </w:div>
    <w:div w:id="1315987282">
      <w:bodyDiv w:val="1"/>
      <w:marLeft w:val="0"/>
      <w:marRight w:val="0"/>
      <w:marTop w:val="0"/>
      <w:marBottom w:val="0"/>
      <w:divBdr>
        <w:top w:val="none" w:sz="0" w:space="0" w:color="auto"/>
        <w:left w:val="none" w:sz="0" w:space="0" w:color="auto"/>
        <w:bottom w:val="none" w:sz="0" w:space="0" w:color="auto"/>
        <w:right w:val="none" w:sz="0" w:space="0" w:color="auto"/>
      </w:divBdr>
    </w:div>
    <w:div w:id="1442533996">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26308291">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773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2.xml"/><Relationship Id="rId28"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D58D1"/>
    <w:rsid w:val="000E62DD"/>
    <w:rsid w:val="00151CAB"/>
    <w:rsid w:val="001D049F"/>
    <w:rsid w:val="001F7E1B"/>
    <w:rsid w:val="0023087D"/>
    <w:rsid w:val="00232446"/>
    <w:rsid w:val="0025225B"/>
    <w:rsid w:val="002625E9"/>
    <w:rsid w:val="004743D3"/>
    <w:rsid w:val="004A261A"/>
    <w:rsid w:val="004F6D51"/>
    <w:rsid w:val="005D0A13"/>
    <w:rsid w:val="0064278F"/>
    <w:rsid w:val="00702866"/>
    <w:rsid w:val="00745174"/>
    <w:rsid w:val="007B19A9"/>
    <w:rsid w:val="00845AEE"/>
    <w:rsid w:val="00884581"/>
    <w:rsid w:val="008A5654"/>
    <w:rsid w:val="008D58D1"/>
    <w:rsid w:val="00985882"/>
    <w:rsid w:val="009E755D"/>
    <w:rsid w:val="009F735A"/>
    <w:rsid w:val="00AC4535"/>
    <w:rsid w:val="00B43CB8"/>
    <w:rsid w:val="00B7194A"/>
    <w:rsid w:val="00BB76E6"/>
    <w:rsid w:val="00BC242B"/>
    <w:rsid w:val="00BF4E49"/>
    <w:rsid w:val="00C5522C"/>
    <w:rsid w:val="00CB747E"/>
    <w:rsid w:val="00D25BFD"/>
    <w:rsid w:val="00FC1C4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11844D-65E4-4781-9675-20444F5B3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42</Pages>
  <Words>4318</Words>
  <Characters>24614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Report 4 - Software design description</vt:lpstr>
    </vt:vector>
  </TitlesOfParts>
  <Company>Group No.1</Company>
  <LinksUpToDate>false</LinksUpToDate>
  <CharactersWithSpaces>28875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4 - Software design description</dc:title>
  <dc:subject>Công ty TNHH Hạnh Phúc</dc:subject>
  <dc:creator>Group No.1 - Supervisor: Lại Đức Hùng</dc:creator>
  <cp:keywords>Capstone Project; Report 1</cp:keywords>
  <cp:lastModifiedBy>thinhnty</cp:lastModifiedBy>
  <cp:revision>111</cp:revision>
  <cp:lastPrinted>2012-09-27T06:44:00Z</cp:lastPrinted>
  <dcterms:created xsi:type="dcterms:W3CDTF">2012-10-15T04:32:00Z</dcterms:created>
  <dcterms:modified xsi:type="dcterms:W3CDTF">2013-03-29T01:54:00Z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1oh4XlL90XAj6AOThc1KElLyVwrivGyG66QRPIskfADU</vt:lpwstr>
  </property>
  <property fmtid="{D5CDD505-2E9C-101B-9397-08002B2CF9AE}" pid="4" name="Google.Documents.RevisionId">
    <vt:lpwstr>04316928805144473584</vt:lpwstr>
  </property>
  <property fmtid="{D5CDD505-2E9C-101B-9397-08002B2CF9AE}" pid="5" name="Google.Documents.PreviousRevisionId">
    <vt:lpwstr>15182073219068752773</vt:lpwstr>
  </property>
  <property fmtid="{D5CDD505-2E9C-101B-9397-08002B2CF9AE}" pid="6" name="Google.Documents.PluginVersion">
    <vt:lpwstr>2.0.2662.553</vt:lpwstr>
  </property>
  <property fmtid="{D5CDD505-2E9C-101B-9397-08002B2CF9AE}" pid="7" name="Google.Documents.MergeIncapabilityFlags">
    <vt:i4>0</vt:i4>
  </property>
</Properties>
</file>